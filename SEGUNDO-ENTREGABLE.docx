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35967580"/>
        <w:docPartObj>
          <w:docPartGallery w:val="Cover Pages"/>
          <w:docPartUnique/>
        </w:docPartObj>
      </w:sdtPr>
      <w:sdtContent>
        <w:p w14:paraId="2E561378" w14:textId="77777777" w:rsidR="00F84CE2" w:rsidRDefault="00384409" w:rsidP="00615FF3">
          <w:pPr>
            <w:spacing w:before="5000"/>
          </w:pPr>
          <w:r>
            <w:rPr>
              <w:noProof/>
              <w:lang w:eastAsia="es-ES"/>
            </w:rPr>
            <w:drawing>
              <wp:anchor distT="0" distB="0" distL="114300" distR="114300" simplePos="0" relativeHeight="251658246" behindDoc="0" locked="0" layoutInCell="1" allowOverlap="1" wp14:anchorId="2E56174D" wp14:editId="2E56174E">
                <wp:simplePos x="0" y="0"/>
                <wp:positionH relativeFrom="column">
                  <wp:posOffset>307975</wp:posOffset>
                </wp:positionH>
                <wp:positionV relativeFrom="paragraph">
                  <wp:posOffset>3013075</wp:posOffset>
                </wp:positionV>
                <wp:extent cx="5400040" cy="378015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es-sociales[1].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780155"/>
                        </a:xfrm>
                        <a:prstGeom prst="rect">
                          <a:avLst/>
                        </a:prstGeom>
                      </pic:spPr>
                    </pic:pic>
                  </a:graphicData>
                </a:graphic>
              </wp:anchor>
            </w:drawing>
          </w:r>
          <w:r w:rsidR="00F84CE2">
            <w:rPr>
              <w:noProof/>
              <w:lang w:eastAsia="es-ES"/>
            </w:rPr>
            <w:drawing>
              <wp:anchor distT="0" distB="0" distL="114300" distR="114300" simplePos="0" relativeHeight="251658244" behindDoc="0" locked="0" layoutInCell="1" allowOverlap="1" wp14:anchorId="2E56174F" wp14:editId="2E561750">
                <wp:simplePos x="0" y="0"/>
                <wp:positionH relativeFrom="column">
                  <wp:posOffset>3958590</wp:posOffset>
                </wp:positionH>
                <wp:positionV relativeFrom="paragraph">
                  <wp:posOffset>-594995</wp:posOffset>
                </wp:positionV>
                <wp:extent cx="2109600" cy="748800"/>
                <wp:effectExtent l="0" t="0" r="5080" b="0"/>
                <wp:wrapNone/>
                <wp:docPr id="15" name="Imagen 15" descr="G:\Mis Documentos\Documentos\Universidad\Asignatures\Asig-Grado\Arquitectura del Software\Teorí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s Documentos\Documentos\Universidad\Asignatures\Asig-Grado\Arquitectura del Software\Teoría\logo.png"/>
                        <pic:cNvPicPr>
                          <a:picLocks noChangeAspect="1" noChangeArrowheads="1"/>
                        </pic:cNvPicPr>
                      </pic:nvPicPr>
                      <pic:blipFill>
                        <a:blip r:embed="rId10">
                          <a:extLst>
                            <a:ext uri="{BEBA8EAE-BF5A-486C-A8C5-ECC9F3942E4B}">
                              <a14:imgProps xmlns:a14="http://schemas.microsoft.com/office/drawing/2010/main">
                                <a14:imgLayer r:embed="rId11">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2109600" cy="74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4CE2">
            <w:rPr>
              <w:noProof/>
              <w:lang w:eastAsia="es-ES"/>
            </w:rPr>
            <w:drawing>
              <wp:anchor distT="0" distB="0" distL="114300" distR="114300" simplePos="0" relativeHeight="251658243" behindDoc="0" locked="0" layoutInCell="1" allowOverlap="1" wp14:anchorId="2E561751" wp14:editId="2E561752">
                <wp:simplePos x="0" y="0"/>
                <wp:positionH relativeFrom="column">
                  <wp:posOffset>859155</wp:posOffset>
                </wp:positionH>
                <wp:positionV relativeFrom="paragraph">
                  <wp:posOffset>-261620</wp:posOffset>
                </wp:positionV>
                <wp:extent cx="2106000" cy="1522800"/>
                <wp:effectExtent l="0" t="0" r="8890" b="1270"/>
                <wp:wrapNone/>
                <wp:docPr id="5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ersioncentral.500.re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06000" cy="1522800"/>
                        </a:xfrm>
                        <a:prstGeom prst="rect">
                          <a:avLst/>
                        </a:prstGeom>
                      </pic:spPr>
                    </pic:pic>
                  </a:graphicData>
                </a:graphic>
                <wp14:sizeRelH relativeFrom="margin">
                  <wp14:pctWidth>0</wp14:pctWidth>
                </wp14:sizeRelH>
                <wp14:sizeRelV relativeFrom="margin">
                  <wp14:pctHeight>0</wp14:pctHeight>
                </wp14:sizeRelV>
              </wp:anchor>
            </w:drawing>
          </w:r>
          <w:r w:rsidR="00F84CE2">
            <w:rPr>
              <w:noProof/>
              <w:lang w:eastAsia="es-ES"/>
            </w:rPr>
            <mc:AlternateContent>
              <mc:Choice Requires="wpg">
                <w:drawing>
                  <wp:anchor distT="0" distB="0" distL="114300" distR="114300" simplePos="0" relativeHeight="251658240" behindDoc="0" locked="0" layoutInCell="1" allowOverlap="1" wp14:anchorId="2E561753" wp14:editId="2E561754">
                    <wp:simplePos x="0" y="0"/>
                    <wp:positionH relativeFrom="page">
                      <wp:align>right</wp:align>
                    </wp:positionH>
                    <wp:positionV relativeFrom="page">
                      <wp:align>top</wp:align>
                    </wp:positionV>
                    <wp:extent cx="3113670" cy="10058400"/>
                    <wp:effectExtent l="0" t="0" r="508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E56177F" w14:textId="77777777" w:rsidR="00A23F7E" w:rsidRDefault="00A23F7E">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E561780" w14:textId="77777777" w:rsidR="00A23F7E" w:rsidRDefault="00A23F7E">
                                  <w:pPr>
                                    <w:pStyle w:val="Sinespaciado"/>
                                    <w:spacing w:line="360" w:lineRule="auto"/>
                                    <w:rPr>
                                      <w:color w:val="FFFFFF" w:themeColor="background1"/>
                                    </w:rPr>
                                  </w:pPr>
                                </w:p>
                                <w:sdt>
                                  <w:sdtPr>
                                    <w:rPr>
                                      <w:color w:val="FFFFFF" w:themeColor="background1"/>
                                    </w:rPr>
                                    <w:alias w:val="Compañía"/>
                                    <w:id w:val="-1645572686"/>
                                    <w:dataBinding w:prefixMappings="xmlns:ns0='http://schemas.openxmlformats.org/officeDocument/2006/extended-properties'" w:xpath="/ns0:Properties[1]/ns0:Company[1]" w:storeItemID="{6668398D-A668-4E3E-A5EB-62B293D839F1}"/>
                                    <w:text/>
                                  </w:sdtPr>
                                  <w:sdtContent>
                                    <w:p w14:paraId="2E561781" w14:textId="77777777" w:rsidR="00A23F7E" w:rsidRDefault="00A23F7E" w:rsidP="00AD3B45">
                                      <w:pPr>
                                        <w:pStyle w:val="Sinespaciado"/>
                                        <w:spacing w:before="240" w:after="240"/>
                                        <w:rPr>
                                          <w:color w:val="FFFFFF" w:themeColor="background1"/>
                                        </w:rPr>
                                      </w:pPr>
                                      <w:r>
                                        <w:rPr>
                                          <w:color w:val="FFFFFF" w:themeColor="background1"/>
                                        </w:rPr>
                                        <w:t>Escuela de Ingeniería Informática, Univ. Oviedo</w:t>
                                      </w:r>
                                    </w:p>
                                  </w:sdtContent>
                                </w:sdt>
                                <w:p w14:paraId="2E561782" w14:textId="656197AB" w:rsidR="00A23F7E" w:rsidRDefault="00A23F7E">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r>
                                    <w:rPr>
                                      <w:noProof/>
                                      <w:color w:val="FFFFFF" w:themeColor="background1"/>
                                    </w:rPr>
                                    <w:t>29 de abril de 2016</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E561753" id="Grupo 453" o:spid="_x0000_s1026" style="position:absolute;left:0;text-align:left;margin-left:193.95pt;margin-top:0;width:245.15pt;height:11in;z-index:25165824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13"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2E56177F" w14:textId="77777777" w:rsidR="00A23F7E" w:rsidRDefault="00A23F7E">
                            <w:pPr>
                              <w:pStyle w:val="Sinespaciado"/>
                              <w:rPr>
                                <w:color w:val="FFFFFF" w:themeColor="background1"/>
                                <w:sz w:val="96"/>
                                <w:szCs w:val="96"/>
                              </w:rPr>
                            </w:pP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2E561780" w14:textId="77777777" w:rsidR="00A23F7E" w:rsidRDefault="00A23F7E">
                            <w:pPr>
                              <w:pStyle w:val="Sinespaciado"/>
                              <w:spacing w:line="360" w:lineRule="auto"/>
                              <w:rPr>
                                <w:color w:val="FFFFFF" w:themeColor="background1"/>
                              </w:rPr>
                            </w:pPr>
                          </w:p>
                          <w:sdt>
                            <w:sdtPr>
                              <w:rPr>
                                <w:color w:val="FFFFFF" w:themeColor="background1"/>
                              </w:rPr>
                              <w:alias w:val="Compañía"/>
                              <w:id w:val="-1645572686"/>
                              <w:dataBinding w:prefixMappings="xmlns:ns0='http://schemas.openxmlformats.org/officeDocument/2006/extended-properties'" w:xpath="/ns0:Properties[1]/ns0:Company[1]" w:storeItemID="{6668398D-A668-4E3E-A5EB-62B293D839F1}"/>
                              <w:text/>
                            </w:sdtPr>
                            <w:sdtContent>
                              <w:p w14:paraId="2E561781" w14:textId="77777777" w:rsidR="00A23F7E" w:rsidRDefault="00A23F7E" w:rsidP="00AD3B45">
                                <w:pPr>
                                  <w:pStyle w:val="Sinespaciado"/>
                                  <w:spacing w:before="240" w:after="240"/>
                                  <w:rPr>
                                    <w:color w:val="FFFFFF" w:themeColor="background1"/>
                                  </w:rPr>
                                </w:pPr>
                                <w:r>
                                  <w:rPr>
                                    <w:color w:val="FFFFFF" w:themeColor="background1"/>
                                  </w:rPr>
                                  <w:t>Escuela de Ingeniería Informática, Univ. Oviedo</w:t>
                                </w:r>
                              </w:p>
                            </w:sdtContent>
                          </w:sdt>
                          <w:p w14:paraId="2E561782" w14:textId="656197AB" w:rsidR="00A23F7E" w:rsidRDefault="00A23F7E">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r>
                              <w:rPr>
                                <w:noProof/>
                                <w:color w:val="FFFFFF" w:themeColor="background1"/>
                              </w:rPr>
                              <w:t>29 de abril de 2016</w:t>
                            </w:r>
                            <w:r>
                              <w:rPr>
                                <w:color w:val="FFFFFF" w:themeColor="background1"/>
                              </w:rPr>
                              <w:fldChar w:fldCharType="end"/>
                            </w:r>
                          </w:p>
                        </w:txbxContent>
                      </v:textbox>
                    </v:rect>
                    <w10:wrap anchorx="page" anchory="page"/>
                  </v:group>
                </w:pict>
              </mc:Fallback>
            </mc:AlternateContent>
          </w:r>
          <w:r w:rsidR="00F84CE2">
            <w:rPr>
              <w:noProof/>
              <w:lang w:eastAsia="es-ES"/>
            </w:rPr>
            <mc:AlternateContent>
              <mc:Choice Requires="wps">
                <w:drawing>
                  <wp:anchor distT="0" distB="0" distL="114300" distR="114300" simplePos="0" relativeHeight="251658241" behindDoc="0" locked="0" layoutInCell="0" allowOverlap="1" wp14:anchorId="2E561755" wp14:editId="2E561756">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7145"/>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408117335"/>
                                  <w:dataBinding w:prefixMappings="xmlns:ns0='http://schemas.openxmlformats.org/package/2006/metadata/core-properties' xmlns:ns1='http://purl.org/dc/elements/1.1/'" w:xpath="/ns0:coreProperties[1]/ns1:title[1]" w:storeItemID="{6C3C8BC8-F283-45AE-878A-BAB7291924A1}"/>
                                  <w:text/>
                                </w:sdtPr>
                                <w:sdtContent>
                                  <w:p w14:paraId="2E561783" w14:textId="5C5795CD" w:rsidR="00A23F7E" w:rsidRDefault="00A23F7E" w:rsidP="00615FF3">
                                    <w:pPr>
                                      <w:pStyle w:val="Sinespaciado"/>
                                      <w:jc w:val="center"/>
                                      <w:rPr>
                                        <w:color w:val="FFFFFF" w:themeColor="background1"/>
                                        <w:sz w:val="72"/>
                                        <w:szCs w:val="72"/>
                                      </w:rPr>
                                    </w:pPr>
                                    <w:r>
                                      <w:rPr>
                                        <w:color w:val="FFFFFF" w:themeColor="background1"/>
                                        <w:sz w:val="72"/>
                                        <w:szCs w:val="72"/>
                                      </w:rPr>
                                      <w:t>GestUsers: Sistema de Gestión de Usuarios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E561755" id="Rectángulo 16" o:spid="_x0000_s1031" style="position:absolute;left:0;text-align:left;margin-left:0;margin-top:0;width:548.85pt;height:50.4pt;z-index:251658241;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408117335"/>
                            <w:dataBinding w:prefixMappings="xmlns:ns0='http://schemas.openxmlformats.org/package/2006/metadata/core-properties' xmlns:ns1='http://purl.org/dc/elements/1.1/'" w:xpath="/ns0:coreProperties[1]/ns1:title[1]" w:storeItemID="{6C3C8BC8-F283-45AE-878A-BAB7291924A1}"/>
                            <w:text/>
                          </w:sdtPr>
                          <w:sdtContent>
                            <w:p w14:paraId="2E561783" w14:textId="5C5795CD" w:rsidR="00A23F7E" w:rsidRDefault="00A23F7E" w:rsidP="00615FF3">
                              <w:pPr>
                                <w:pStyle w:val="Sinespaciado"/>
                                <w:jc w:val="center"/>
                                <w:rPr>
                                  <w:color w:val="FFFFFF" w:themeColor="background1"/>
                                  <w:sz w:val="72"/>
                                  <w:szCs w:val="72"/>
                                </w:rPr>
                              </w:pPr>
                              <w:r>
                                <w:rPr>
                                  <w:color w:val="FFFFFF" w:themeColor="background1"/>
                                  <w:sz w:val="72"/>
                                  <w:szCs w:val="72"/>
                                </w:rPr>
                                <w:t>GestUsers: Sistema de Gestión de Usuarios</w:t>
                              </w:r>
                            </w:p>
                          </w:sdtContent>
                        </w:sdt>
                      </w:txbxContent>
                    </v:textbox>
                    <w10:wrap anchorx="page" anchory="page"/>
                  </v:rect>
                </w:pict>
              </mc:Fallback>
            </mc:AlternateContent>
          </w:r>
        </w:p>
        <w:p w14:paraId="2E561379" w14:textId="77777777" w:rsidR="00F84CE2" w:rsidRDefault="00AD3B45">
          <w:r>
            <w:rPr>
              <w:noProof/>
              <w:lang w:eastAsia="es-ES"/>
            </w:rPr>
            <mc:AlternateContent>
              <mc:Choice Requires="wps">
                <w:drawing>
                  <wp:anchor distT="0" distB="0" distL="114300" distR="114300" simplePos="0" relativeHeight="251658245" behindDoc="0" locked="0" layoutInCell="1" allowOverlap="1" wp14:anchorId="2E561757" wp14:editId="2E561758">
                    <wp:simplePos x="0" y="0"/>
                    <wp:positionH relativeFrom="column">
                      <wp:posOffset>3701416</wp:posOffset>
                    </wp:positionH>
                    <wp:positionV relativeFrom="paragraph">
                      <wp:posOffset>6834505</wp:posOffset>
                    </wp:positionV>
                    <wp:extent cx="2571750" cy="109537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57175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561784" w14:textId="77777777" w:rsidR="00A23F7E" w:rsidRDefault="00A23F7E" w:rsidP="00AD3B45">
                                <w:pPr>
                                  <w:pStyle w:val="Sinespaciado"/>
                                  <w:rPr>
                                    <w:color w:val="FFFFFF" w:themeColor="background1"/>
                                  </w:rPr>
                                </w:pPr>
                                <w:r w:rsidRPr="00AD3B45">
                                  <w:rPr>
                                    <w:color w:val="FFFFFF" w:themeColor="background1"/>
                                  </w:rPr>
                                  <w:t>Aquilino A. Juan Fuente</w:t>
                                </w:r>
                              </w:p>
                              <w:p w14:paraId="2E561785" w14:textId="77777777" w:rsidR="00A23F7E" w:rsidRDefault="00A23F7E" w:rsidP="00AD3B45">
                                <w:pPr>
                                  <w:pStyle w:val="Sinespaciado"/>
                                  <w:rPr>
                                    <w:color w:val="FFFFFF" w:themeColor="background1"/>
                                  </w:rPr>
                                </w:pPr>
                                <w:r w:rsidRPr="00AD3B45">
                                  <w:rPr>
                                    <w:color w:val="FFFFFF" w:themeColor="background1"/>
                                  </w:rPr>
                                  <w:t>José Emilio Labra Gayo</w:t>
                                </w:r>
                              </w:p>
                              <w:p w14:paraId="2E561786" w14:textId="77777777" w:rsidR="00A23F7E" w:rsidRDefault="00A23F7E" w:rsidP="00AD3B45">
                                <w:pPr>
                                  <w:pStyle w:val="Sinespaciado"/>
                                  <w:rPr>
                                    <w:color w:val="FFFFFF" w:themeColor="background1"/>
                                  </w:rPr>
                                </w:pPr>
                                <w:r w:rsidRPr="00AD3B45">
                                  <w:rPr>
                                    <w:color w:val="FFFFFF" w:themeColor="background1"/>
                                  </w:rPr>
                                  <w:t>Begoña Cristina Pelayo García-Bustelo</w:t>
                                </w:r>
                              </w:p>
                              <w:p w14:paraId="2E561787" w14:textId="77777777" w:rsidR="00A23F7E" w:rsidRDefault="00A23F7E" w:rsidP="00AD3B45">
                                <w:pPr>
                                  <w:pStyle w:val="Sinespaciado"/>
                                  <w:rPr>
                                    <w:color w:val="FFFFFF" w:themeColor="background1"/>
                                  </w:rPr>
                                </w:pPr>
                                <w:r w:rsidRPr="00AD3B45">
                                  <w:rPr>
                                    <w:color w:val="FFFFFF" w:themeColor="background1"/>
                                  </w:rPr>
                                  <w:t>Jordán Pascual Espada</w:t>
                                </w:r>
                              </w:p>
                              <w:p w14:paraId="2E561788" w14:textId="77777777" w:rsidR="00A23F7E" w:rsidRDefault="00A23F7E" w:rsidP="00AD3B45">
                                <w:pPr>
                                  <w:pStyle w:val="Sinespaciado"/>
                                  <w:rPr>
                                    <w:color w:val="FFFFFF" w:themeColor="background1"/>
                                  </w:rPr>
                                </w:pPr>
                                <w:r>
                                  <w:rPr>
                                    <w:color w:val="FFFFFF" w:themeColor="background1"/>
                                  </w:rPr>
                                  <w:t>Vicente García Díaz</w:t>
                                </w:r>
                              </w:p>
                              <w:p w14:paraId="2E561789" w14:textId="77777777" w:rsidR="00A23F7E" w:rsidRDefault="00A23F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E561757" id="_x0000_t202" coordsize="21600,21600" o:spt="202" path="m,l,21600r21600,l21600,xe">
                    <v:stroke joinstyle="miter"/>
                    <v:path gradientshapeok="t" o:connecttype="rect"/>
                  </v:shapetype>
                  <v:shape id="Cuadro de texto 2" o:spid="_x0000_s1032" type="#_x0000_t202" style="position:absolute;left:0;text-align:left;margin-left:291.45pt;margin-top:538.15pt;width:202.5pt;height:86.25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" filled="f" stroked="f" strokeweight=".5pt">
                    <v:textbox>
                      <w:txbxContent>
                        <w:p w14:paraId="2E561784" w14:textId="77777777" w:rsidR="00A23F7E" w:rsidRDefault="00A23F7E" w:rsidP="00AD3B45">
                          <w:pPr>
                            <w:pStyle w:val="Sinespaciado"/>
                            <w:rPr>
                              <w:color w:val="FFFFFF" w:themeColor="background1"/>
                            </w:rPr>
                          </w:pPr>
                          <w:r w:rsidRPr="00AD3B45">
                            <w:rPr>
                              <w:color w:val="FFFFFF" w:themeColor="background1"/>
                            </w:rPr>
                            <w:t>Aquilino A. Juan Fuente</w:t>
                          </w:r>
                        </w:p>
                        <w:p w14:paraId="2E561785" w14:textId="77777777" w:rsidR="00A23F7E" w:rsidRDefault="00A23F7E" w:rsidP="00AD3B45">
                          <w:pPr>
                            <w:pStyle w:val="Sinespaciado"/>
                            <w:rPr>
                              <w:color w:val="FFFFFF" w:themeColor="background1"/>
                            </w:rPr>
                          </w:pPr>
                          <w:r w:rsidRPr="00AD3B45">
                            <w:rPr>
                              <w:color w:val="FFFFFF" w:themeColor="background1"/>
                            </w:rPr>
                            <w:t>José Emilio Labra Gayo</w:t>
                          </w:r>
                        </w:p>
                        <w:p w14:paraId="2E561786" w14:textId="77777777" w:rsidR="00A23F7E" w:rsidRDefault="00A23F7E" w:rsidP="00AD3B45">
                          <w:pPr>
                            <w:pStyle w:val="Sinespaciado"/>
                            <w:rPr>
                              <w:color w:val="FFFFFF" w:themeColor="background1"/>
                            </w:rPr>
                          </w:pPr>
                          <w:r w:rsidRPr="00AD3B45">
                            <w:rPr>
                              <w:color w:val="FFFFFF" w:themeColor="background1"/>
                            </w:rPr>
                            <w:t>Begoña Cristina Pelayo García-Bustelo</w:t>
                          </w:r>
                        </w:p>
                        <w:p w14:paraId="2E561787" w14:textId="77777777" w:rsidR="00A23F7E" w:rsidRDefault="00A23F7E" w:rsidP="00AD3B45">
                          <w:pPr>
                            <w:pStyle w:val="Sinespaciado"/>
                            <w:rPr>
                              <w:color w:val="FFFFFF" w:themeColor="background1"/>
                            </w:rPr>
                          </w:pPr>
                          <w:r w:rsidRPr="00AD3B45">
                            <w:rPr>
                              <w:color w:val="FFFFFF" w:themeColor="background1"/>
                            </w:rPr>
                            <w:t>Jordán Pascual Espada</w:t>
                          </w:r>
                        </w:p>
                        <w:p w14:paraId="2E561788" w14:textId="77777777" w:rsidR="00A23F7E" w:rsidRDefault="00A23F7E" w:rsidP="00AD3B45">
                          <w:pPr>
                            <w:pStyle w:val="Sinespaciado"/>
                            <w:rPr>
                              <w:color w:val="FFFFFF" w:themeColor="background1"/>
                            </w:rPr>
                          </w:pPr>
                          <w:r>
                            <w:rPr>
                              <w:color w:val="FFFFFF" w:themeColor="background1"/>
                            </w:rPr>
                            <w:t>Vicente García Díaz</w:t>
                          </w:r>
                        </w:p>
                        <w:p w14:paraId="2E561789" w14:textId="77777777" w:rsidR="00A23F7E" w:rsidRDefault="00A23F7E"/>
                      </w:txbxContent>
                    </v:textbox>
                  </v:shape>
                </w:pict>
              </mc:Fallback>
            </mc:AlternateContent>
          </w:r>
          <w:r w:rsidR="00F84CE2">
            <w:rPr>
              <w:noProof/>
              <w:lang w:eastAsia="es-ES"/>
            </w:rPr>
            <mc:AlternateContent>
              <mc:Choice Requires="wps">
                <w:drawing>
                  <wp:anchor distT="91440" distB="91440" distL="114300" distR="114300" simplePos="0" relativeHeight="251658242" behindDoc="0" locked="0" layoutInCell="1" allowOverlap="1" wp14:anchorId="2E561759" wp14:editId="2E56175A">
                    <wp:simplePos x="0" y="0"/>
                    <wp:positionH relativeFrom="page">
                      <wp:posOffset>885825</wp:posOffset>
                    </wp:positionH>
                    <wp:positionV relativeFrom="paragraph">
                      <wp:posOffset>7822565</wp:posOffset>
                    </wp:positionV>
                    <wp:extent cx="3474720" cy="1403985"/>
                    <wp:effectExtent l="0" t="0" r="0" b="0"/>
                    <wp:wrapTopAndBottom/>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2E56178A" w14:textId="77777777" w:rsidR="00A23F7E" w:rsidRDefault="00A23F7E" w:rsidP="00C579EB">
                                <w:pPr>
                                  <w:pBdr>
                                    <w:top w:val="single" w:sz="24" w:space="8" w:color="5B9BD5" w:themeColor="accent1"/>
                                    <w:bottom w:val="single" w:sz="24" w:space="8" w:color="5B9BD5" w:themeColor="accent1"/>
                                  </w:pBdr>
                                  <w:spacing w:after="0"/>
                                  <w:jc w:val="left"/>
                                  <w:rPr>
                                    <w:i/>
                                    <w:iCs/>
                                    <w:color w:val="5B9BD5" w:themeColor="accent1"/>
                                    <w:sz w:val="24"/>
                                    <w:szCs w:val="24"/>
                                  </w:rPr>
                                </w:pPr>
                                <w:r>
                                  <w:rPr>
                                    <w:i/>
                                    <w:iCs/>
                                    <w:color w:val="5B9BD5" w:themeColor="accent1"/>
                                    <w:sz w:val="24"/>
                                    <w:szCs w:val="24"/>
                                  </w:rPr>
                                  <w:fldChar w:fldCharType="begin"/>
                                </w:r>
                                <w:r>
                                  <w:rPr>
                                    <w:i/>
                                    <w:iCs/>
                                    <w:color w:val="5B9BD5" w:themeColor="accent1"/>
                                    <w:sz w:val="24"/>
                                    <w:szCs w:val="24"/>
                                  </w:rPr>
                                  <w:instrText xml:space="preserve"> SUBJECT   \* MERGEFORMAT </w:instrText>
                                </w:r>
                                <w:r>
                                  <w:rPr>
                                    <w:i/>
                                    <w:iCs/>
                                    <w:color w:val="5B9BD5" w:themeColor="accent1"/>
                                    <w:sz w:val="24"/>
                                    <w:szCs w:val="24"/>
                                  </w:rPr>
                                  <w:fldChar w:fldCharType="separate"/>
                                </w:r>
                                <w:r>
                                  <w:rPr>
                                    <w:i/>
                                    <w:iCs/>
                                    <w:color w:val="5B9BD5" w:themeColor="accent1"/>
                                    <w:sz w:val="24"/>
                                    <w:szCs w:val="24"/>
                                  </w:rPr>
                                  <w:t>Arquitectura Software para GestUsers. Descripción del trabajo práctico (2016)</w:t>
                                </w:r>
                                <w:r>
                                  <w:rPr>
                                    <w:i/>
                                    <w:iCs/>
                                    <w:color w:val="5B9BD5" w:themeColor="accent1"/>
                                    <w:sz w:val="24"/>
                                    <w:szCs w:val="24"/>
                                  </w:rPr>
                                  <w:fldChar w:fldCharType="end"/>
                                </w:r>
                              </w:p>
                              <w:p w14:paraId="2E56178B" w14:textId="77777777" w:rsidR="00A23F7E" w:rsidRPr="00F84CE2" w:rsidRDefault="00A23F7E" w:rsidP="00C579EB">
                                <w:pPr>
                                  <w:pBdr>
                                    <w:top w:val="single" w:sz="24" w:space="8" w:color="5B9BD5" w:themeColor="accent1"/>
                                    <w:bottom w:val="single" w:sz="24" w:space="8" w:color="5B9BD5" w:themeColor="accent1"/>
                                  </w:pBdr>
                                  <w:spacing w:before="240" w:after="0"/>
                                  <w:jc w:val="left"/>
                                  <w:rPr>
                                    <w:iCs/>
                                    <w:color w:val="5B9BD5" w:themeColor="accent1"/>
                                    <w:sz w:val="20"/>
                                  </w:rPr>
                                </w:pPr>
                                <w:r>
                                  <w:rPr>
                                    <w:iCs/>
                                    <w:color w:val="5B9BD5" w:themeColor="accent1"/>
                                    <w:sz w:val="20"/>
                                  </w:rPr>
                                  <w:t xml:space="preserve">Descripción de la práctica primera a realizar por los grupos de trabajo de la asignatura de Arquitectura del Software durante el curso 2015-16.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2E561759" id="_x0000_s1033" type="#_x0000_t202" style="position:absolute;left:0;text-align:left;margin-left:69.75pt;margin-top:615.95pt;width:273.6pt;height:110.55pt;z-index:251658242;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" filled="f" stroked="f">
                    <v:textbox style="mso-fit-shape-to-text:t">
                      <w:txbxContent>
                        <w:p w14:paraId="2E56178A" w14:textId="77777777" w:rsidR="00A23F7E" w:rsidRDefault="00A23F7E" w:rsidP="00C579EB">
                          <w:pPr>
                            <w:pBdr>
                              <w:top w:val="single" w:sz="24" w:space="8" w:color="5B9BD5" w:themeColor="accent1"/>
                              <w:bottom w:val="single" w:sz="24" w:space="8" w:color="5B9BD5" w:themeColor="accent1"/>
                            </w:pBdr>
                            <w:spacing w:after="0"/>
                            <w:jc w:val="left"/>
                            <w:rPr>
                              <w:i/>
                              <w:iCs/>
                              <w:color w:val="5B9BD5" w:themeColor="accent1"/>
                              <w:sz w:val="24"/>
                              <w:szCs w:val="24"/>
                            </w:rPr>
                          </w:pPr>
                          <w:r>
                            <w:rPr>
                              <w:i/>
                              <w:iCs/>
                              <w:color w:val="5B9BD5" w:themeColor="accent1"/>
                              <w:sz w:val="24"/>
                              <w:szCs w:val="24"/>
                            </w:rPr>
                            <w:fldChar w:fldCharType="begin"/>
                          </w:r>
                          <w:r>
                            <w:rPr>
                              <w:i/>
                              <w:iCs/>
                              <w:color w:val="5B9BD5" w:themeColor="accent1"/>
                              <w:sz w:val="24"/>
                              <w:szCs w:val="24"/>
                            </w:rPr>
                            <w:instrText xml:space="preserve"> SUBJECT   \* MERGEFORMAT </w:instrText>
                          </w:r>
                          <w:r>
                            <w:rPr>
                              <w:i/>
                              <w:iCs/>
                              <w:color w:val="5B9BD5" w:themeColor="accent1"/>
                              <w:sz w:val="24"/>
                              <w:szCs w:val="24"/>
                            </w:rPr>
                            <w:fldChar w:fldCharType="separate"/>
                          </w:r>
                          <w:r>
                            <w:rPr>
                              <w:i/>
                              <w:iCs/>
                              <w:color w:val="5B9BD5" w:themeColor="accent1"/>
                              <w:sz w:val="24"/>
                              <w:szCs w:val="24"/>
                            </w:rPr>
                            <w:t>Arquitectura Software para GestUsers. Descripción del trabajo práctico (2016)</w:t>
                          </w:r>
                          <w:r>
                            <w:rPr>
                              <w:i/>
                              <w:iCs/>
                              <w:color w:val="5B9BD5" w:themeColor="accent1"/>
                              <w:sz w:val="24"/>
                              <w:szCs w:val="24"/>
                            </w:rPr>
                            <w:fldChar w:fldCharType="end"/>
                          </w:r>
                        </w:p>
                        <w:p w14:paraId="2E56178B" w14:textId="77777777" w:rsidR="00A23F7E" w:rsidRPr="00F84CE2" w:rsidRDefault="00A23F7E" w:rsidP="00C579EB">
                          <w:pPr>
                            <w:pBdr>
                              <w:top w:val="single" w:sz="24" w:space="8" w:color="5B9BD5" w:themeColor="accent1"/>
                              <w:bottom w:val="single" w:sz="24" w:space="8" w:color="5B9BD5" w:themeColor="accent1"/>
                            </w:pBdr>
                            <w:spacing w:before="240" w:after="0"/>
                            <w:jc w:val="left"/>
                            <w:rPr>
                              <w:iCs/>
                              <w:color w:val="5B9BD5" w:themeColor="accent1"/>
                              <w:sz w:val="20"/>
                            </w:rPr>
                          </w:pPr>
                          <w:r>
                            <w:rPr>
                              <w:iCs/>
                              <w:color w:val="5B9BD5" w:themeColor="accent1"/>
                              <w:sz w:val="20"/>
                            </w:rPr>
                            <w:t xml:space="preserve">Descripción de la práctica primera a realizar por los grupos de trabajo de la asignatura de Arquitectura del Software durante el curso 2015-16. </w:t>
                          </w:r>
                        </w:p>
                      </w:txbxContent>
                    </v:textbox>
                    <w10:wrap type="topAndBottom" anchorx="page"/>
                  </v:shape>
                </w:pict>
              </mc:Fallback>
            </mc:AlternateContent>
          </w:r>
          <w:r w:rsidR="00F84CE2">
            <w:br w:type="page"/>
          </w:r>
        </w:p>
      </w:sdtContent>
    </w:sdt>
    <w:p w14:paraId="2E56137A" w14:textId="77777777" w:rsidR="00D70222" w:rsidRDefault="00D70222">
      <w:pPr>
        <w:sectPr w:rsidR="00D70222" w:rsidSect="00657E5F">
          <w:pgSz w:w="11906" w:h="16838"/>
          <w:pgMar w:top="1417" w:right="1701" w:bottom="1417" w:left="1701" w:header="708" w:footer="708" w:gutter="0"/>
          <w:pgNumType w:start="0"/>
          <w:cols w:space="708"/>
          <w:titlePg/>
          <w:docGrid w:linePitch="360"/>
        </w:sectPr>
      </w:pPr>
    </w:p>
    <w:p w14:paraId="2E56137B" w14:textId="77777777" w:rsidR="00D70222" w:rsidRDefault="00D70222">
      <w:pPr>
        <w:sectPr w:rsidR="00D70222" w:rsidSect="00957783">
          <w:pgSz w:w="11906" w:h="16838"/>
          <w:pgMar w:top="1417" w:right="1701" w:bottom="1417" w:left="1701" w:header="708" w:footer="708" w:gutter="0"/>
          <w:pgNumType w:start="1"/>
          <w:cols w:space="708"/>
          <w:titlePg/>
          <w:docGrid w:linePitch="360"/>
        </w:sectPr>
      </w:pPr>
    </w:p>
    <w:p w14:paraId="2E56137C" w14:textId="77777777" w:rsidR="00D70222" w:rsidRPr="00D3692F" w:rsidRDefault="00D70222" w:rsidP="00D70222">
      <w:pPr>
        <w:pBdr>
          <w:top w:val="single" w:sz="4" w:space="1" w:color="auto"/>
          <w:left w:val="single" w:sz="4" w:space="4" w:color="auto"/>
          <w:bottom w:val="single" w:sz="4" w:space="1" w:color="auto"/>
          <w:right w:val="single" w:sz="4" w:space="4" w:color="auto"/>
        </w:pBdr>
        <w:jc w:val="center"/>
        <w:rPr>
          <w:b/>
          <w:sz w:val="40"/>
        </w:rPr>
      </w:pPr>
      <w:bookmarkStart w:id="0" w:name="_Toc521269836"/>
      <w:r w:rsidRPr="61739A22">
        <w:rPr>
          <w:b/>
          <w:bCs/>
          <w:caps/>
          <w:color w:val="7B7B7B" w:themeColor="accent3" w:themeShade="BF"/>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Grado de Ingeniería Informática del Software</w:t>
      </w:r>
    </w:p>
    <w:tbl>
      <w:tblPr>
        <w:tblW w:w="0" w:type="auto"/>
        <w:jc w:val="center"/>
        <w:tblLook w:val="04A0" w:firstRow="1" w:lastRow="0" w:firstColumn="1" w:lastColumn="0" w:noHBand="0" w:noVBand="1"/>
      </w:tblPr>
      <w:tblGrid>
        <w:gridCol w:w="4322"/>
        <w:gridCol w:w="4322"/>
      </w:tblGrid>
      <w:tr w:rsidR="00D70222" w:rsidRPr="00D3692F" w14:paraId="2E56137F" w14:textId="77777777" w:rsidTr="006856FF">
        <w:trPr>
          <w:jc w:val="center"/>
        </w:trPr>
        <w:tc>
          <w:tcPr>
            <w:tcW w:w="4322" w:type="dxa"/>
            <w:vAlign w:val="center"/>
          </w:tcPr>
          <w:p w14:paraId="2E56137D" w14:textId="77777777" w:rsidR="00D70222" w:rsidRPr="00D3692F" w:rsidRDefault="00D70222" w:rsidP="006856FF">
            <w:pPr>
              <w:spacing w:after="0"/>
              <w:rPr>
                <w:b/>
              </w:rPr>
            </w:pPr>
            <w:r w:rsidRPr="00D3692F">
              <w:rPr>
                <w:noProof/>
                <w:lang w:eastAsia="es-ES"/>
              </w:rPr>
              <w:drawing>
                <wp:inline distT="0" distB="0" distL="0" distR="0" wp14:anchorId="2E56175B" wp14:editId="2E56175C">
                  <wp:extent cx="2108887" cy="750473"/>
                  <wp:effectExtent l="0" t="0" r="5715" b="0"/>
                  <wp:docPr id="17" name="Imagen 17" descr="G:\Mis Documentos\Documentos\Universidad\Asignatures\Asig-Grado\Arquitectura del Software\Teorí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s Documentos\Documentos\Universidad\Asignatures\Asig-Grado\Arquitectura del Software\Teoría\logo.png"/>
                          <pic:cNvPicPr>
                            <a:picLocks noChangeAspect="1" noChangeArrowheads="1"/>
                          </pic:cNvPicPr>
                        </pic:nvPicPr>
                        <pic:blipFill>
                          <a:blip r:embed="rId10">
                            <a:extLst>
                              <a:ext uri="{BEBA8EAE-BF5A-486C-A8C5-ECC9F3942E4B}">
                                <a14:imgProps xmlns:a14="http://schemas.microsoft.com/office/drawing/2010/main">
                                  <a14:imgLayer r:embed="rId11">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2118591" cy="753926"/>
                          </a:xfrm>
                          <a:prstGeom prst="rect">
                            <a:avLst/>
                          </a:prstGeom>
                          <a:noFill/>
                          <a:ln>
                            <a:noFill/>
                          </a:ln>
                        </pic:spPr>
                      </pic:pic>
                    </a:graphicData>
                  </a:graphic>
                </wp:inline>
              </w:drawing>
            </w:r>
          </w:p>
        </w:tc>
        <w:tc>
          <w:tcPr>
            <w:tcW w:w="4322" w:type="dxa"/>
            <w:vAlign w:val="center"/>
          </w:tcPr>
          <w:p w14:paraId="2E56137E" w14:textId="77777777" w:rsidR="00D70222" w:rsidRPr="00D3692F" w:rsidRDefault="00D70222" w:rsidP="006856FF">
            <w:pPr>
              <w:spacing w:after="0"/>
              <w:jc w:val="right"/>
              <w:rPr>
                <w:b/>
              </w:rPr>
            </w:pPr>
            <w:r w:rsidRPr="00D3692F">
              <w:rPr>
                <w:b/>
                <w:noProof/>
                <w:lang w:eastAsia="es-ES"/>
              </w:rPr>
              <w:drawing>
                <wp:inline distT="0" distB="0" distL="0" distR="0" wp14:anchorId="2E56175D" wp14:editId="2E56175E">
                  <wp:extent cx="1193318" cy="1425146"/>
                  <wp:effectExtent l="0" t="0" r="6985" b="3810"/>
                  <wp:docPr id="3" name="Imagen 3" descr="G:\Mis Documentos\Documentos\Universidad\Asignatures\Asig-Grado\Arquitectura del Software\Logos\log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s Documentos\Documentos\Universidad\Asignatures\Asig-Grado\Arquitectura del Software\Logos\logo-colo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92354" cy="1423995"/>
                          </a:xfrm>
                          <a:prstGeom prst="rect">
                            <a:avLst/>
                          </a:prstGeom>
                          <a:noFill/>
                          <a:ln>
                            <a:noFill/>
                          </a:ln>
                        </pic:spPr>
                      </pic:pic>
                    </a:graphicData>
                  </a:graphic>
                </wp:inline>
              </w:drawing>
            </w:r>
          </w:p>
        </w:tc>
      </w:tr>
    </w:tbl>
    <w:bookmarkEnd w:id="0"/>
    <w:p w14:paraId="059A3A59" w14:textId="3EC8B695" w:rsidR="006671B6" w:rsidRPr="006671B6" w:rsidRDefault="00D70222" w:rsidP="006671B6">
      <w:pPr>
        <w:pBdr>
          <w:top w:val="single" w:sz="4" w:space="1" w:color="auto"/>
          <w:left w:val="single" w:sz="4" w:space="4" w:color="auto"/>
          <w:bottom w:val="single" w:sz="4" w:space="1" w:color="auto"/>
          <w:right w:val="single" w:sz="4" w:space="4" w:color="auto"/>
        </w:pBdr>
        <w:jc w:val="center"/>
        <w:rPr>
          <w:b/>
          <w:sz w:val="32"/>
        </w:rPr>
      </w:pPr>
      <w:r w:rsidRPr="61739A22">
        <w:fldChar w:fldCharType="begin"/>
      </w:r>
      <w:r w:rsidRPr="00D3692F">
        <w:rPr>
          <w:b/>
          <w:sz w:val="32"/>
        </w:rPr>
        <w:instrText xml:space="preserve"> TITLE   \* MERGEFORMAT </w:instrText>
      </w:r>
      <w:r w:rsidRPr="61739A22">
        <w:rPr>
          <w:b/>
          <w:sz w:val="32"/>
        </w:rPr>
        <w:fldChar w:fldCharType="separate"/>
      </w:r>
      <w:r w:rsidR="009616B2" w:rsidRPr="61739A22">
        <w:rPr>
          <w:b/>
          <w:bCs/>
          <w:sz w:val="32"/>
          <w:szCs w:val="32"/>
        </w:rPr>
        <w:t>GestUsers: Sistema de Gestión de Usuarios</w:t>
      </w:r>
      <w:r w:rsidRPr="61739A22">
        <w:fldChar w:fldCharType="end"/>
      </w:r>
    </w:p>
    <w:p w14:paraId="6307A355" w14:textId="2873F1EA" w:rsidR="006671B6" w:rsidRDefault="006671B6" w:rsidP="00D70222">
      <w:pPr>
        <w:tabs>
          <w:tab w:val="left" w:pos="1985"/>
        </w:tabs>
        <w:spacing w:before="480"/>
        <w:rPr>
          <w:b/>
        </w:rPr>
      </w:pPr>
      <w:r>
        <w:rPr>
          <w:b/>
          <w:bCs/>
        </w:rPr>
        <w:t>Autores:</w:t>
      </w:r>
      <w:r>
        <w:rPr>
          <w:b/>
          <w:bCs/>
        </w:rPr>
        <w:tab/>
      </w:r>
      <w:r w:rsidRPr="7585C140">
        <w:rPr>
          <w:b/>
          <w:bCs/>
        </w:rPr>
        <w:t>D. Aquilino Adolfo Juan Fuente</w:t>
      </w:r>
    </w:p>
    <w:p w14:paraId="554DABDC" w14:textId="77777777" w:rsidR="006671B6" w:rsidRPr="00D3692F" w:rsidRDefault="006671B6" w:rsidP="006671B6">
      <w:pPr>
        <w:tabs>
          <w:tab w:val="left" w:pos="1985"/>
        </w:tabs>
        <w:spacing w:after="0"/>
      </w:pPr>
      <w:r>
        <w:rPr>
          <w:b/>
        </w:rPr>
        <w:tab/>
      </w:r>
      <w:r w:rsidRPr="00D3692F">
        <w:t>Doctor Ingeniero en Informática</w:t>
      </w:r>
    </w:p>
    <w:p w14:paraId="1FC6FF73" w14:textId="77777777" w:rsidR="006671B6" w:rsidRPr="00D3692F" w:rsidRDefault="006671B6" w:rsidP="006671B6">
      <w:pPr>
        <w:tabs>
          <w:tab w:val="left" w:pos="1985"/>
        </w:tabs>
      </w:pPr>
      <w:r w:rsidRPr="00D3692F">
        <w:tab/>
        <w:t>Profesor del Departamento de Informática de la Universidad de Oviedo</w:t>
      </w:r>
    </w:p>
    <w:p w14:paraId="03146C63" w14:textId="4BF29505" w:rsidR="006671B6" w:rsidRDefault="006671B6" w:rsidP="00D70222">
      <w:pPr>
        <w:tabs>
          <w:tab w:val="left" w:pos="1985"/>
        </w:tabs>
        <w:spacing w:before="480"/>
        <w:rPr>
          <w:b/>
        </w:rPr>
      </w:pPr>
      <w:r>
        <w:rPr>
          <w:b/>
          <w:bCs/>
        </w:rPr>
        <w:tab/>
      </w:r>
      <w:r w:rsidRPr="7585C140">
        <w:rPr>
          <w:b/>
          <w:bCs/>
        </w:rPr>
        <w:t>D. José Emilio Labra Gayo</w:t>
      </w:r>
    </w:p>
    <w:p w14:paraId="15925DCA" w14:textId="77777777" w:rsidR="006671B6" w:rsidRPr="00D3692F" w:rsidRDefault="006671B6" w:rsidP="006671B6">
      <w:pPr>
        <w:tabs>
          <w:tab w:val="left" w:pos="1985"/>
        </w:tabs>
        <w:spacing w:after="0"/>
      </w:pPr>
      <w:r>
        <w:rPr>
          <w:b/>
          <w:bCs/>
        </w:rPr>
        <w:tab/>
      </w:r>
      <w:r w:rsidRPr="00D3692F">
        <w:t>Doctor Ingeniero en Informática</w:t>
      </w:r>
    </w:p>
    <w:p w14:paraId="2B24D0C5" w14:textId="77777777" w:rsidR="006671B6" w:rsidRPr="00D3692F" w:rsidRDefault="006671B6" w:rsidP="006671B6">
      <w:pPr>
        <w:tabs>
          <w:tab w:val="left" w:pos="1985"/>
        </w:tabs>
      </w:pPr>
      <w:r w:rsidRPr="00D3692F">
        <w:tab/>
        <w:t>Profesor del Departamento de Informática de la Universidad de Oviedo</w:t>
      </w:r>
    </w:p>
    <w:p w14:paraId="344BC9DE" w14:textId="68594C0E" w:rsidR="006671B6" w:rsidRDefault="006671B6" w:rsidP="00D70222">
      <w:pPr>
        <w:tabs>
          <w:tab w:val="left" w:pos="1985"/>
        </w:tabs>
        <w:spacing w:before="480"/>
        <w:rPr>
          <w:b/>
        </w:rPr>
      </w:pPr>
      <w:r>
        <w:rPr>
          <w:b/>
          <w:bCs/>
        </w:rPr>
        <w:tab/>
      </w:r>
      <w:r w:rsidRPr="7585C140">
        <w:rPr>
          <w:b/>
          <w:bCs/>
        </w:rPr>
        <w:t>Da. Begoña Cristina Pelayo García-Bustelo</w:t>
      </w:r>
    </w:p>
    <w:p w14:paraId="06147A59" w14:textId="02BCCD4C" w:rsidR="006671B6" w:rsidRPr="00D3692F" w:rsidRDefault="006671B6" w:rsidP="006671B6">
      <w:pPr>
        <w:tabs>
          <w:tab w:val="left" w:pos="1985"/>
        </w:tabs>
        <w:spacing w:after="0"/>
      </w:pPr>
      <w:r>
        <w:tab/>
      </w:r>
      <w:r w:rsidRPr="00D3692F">
        <w:t>Doctor Ingeniero en Informática</w:t>
      </w:r>
    </w:p>
    <w:p w14:paraId="5AA65CDB" w14:textId="77777777" w:rsidR="006671B6" w:rsidRPr="00D3692F" w:rsidRDefault="006671B6" w:rsidP="006671B6">
      <w:pPr>
        <w:tabs>
          <w:tab w:val="left" w:pos="1985"/>
        </w:tabs>
      </w:pPr>
      <w:r w:rsidRPr="00D3692F">
        <w:tab/>
        <w:t>Profesora del Departamento de Informática de la Universidad de Oviedo</w:t>
      </w:r>
    </w:p>
    <w:p w14:paraId="38726622" w14:textId="77777777" w:rsidR="006671B6" w:rsidRPr="00D3692F" w:rsidRDefault="006671B6" w:rsidP="006671B6">
      <w:pPr>
        <w:tabs>
          <w:tab w:val="left" w:pos="1985"/>
        </w:tabs>
        <w:spacing w:before="480"/>
      </w:pPr>
      <w:bookmarkStart w:id="1" w:name="OLE_LINK19"/>
      <w:bookmarkStart w:id="2" w:name="OLE_LINK20"/>
      <w:r w:rsidRPr="7585C140">
        <w:rPr>
          <w:b/>
          <w:bCs/>
        </w:rPr>
        <w:t>Fecha</w:t>
      </w:r>
      <w:r w:rsidRPr="00D3692F">
        <w:t xml:space="preserve">: </w:t>
      </w:r>
      <w:r w:rsidRPr="00D3692F">
        <w:tab/>
      </w:r>
      <w:r>
        <w:t>01 de enero de 2016</w:t>
      </w:r>
    </w:p>
    <w:p w14:paraId="49EE458C" w14:textId="77777777" w:rsidR="006671B6" w:rsidRDefault="006671B6" w:rsidP="006671B6">
      <w:pPr>
        <w:tabs>
          <w:tab w:val="left" w:pos="1985"/>
        </w:tabs>
        <w:spacing w:before="480"/>
      </w:pPr>
      <w:r w:rsidRPr="7585C140">
        <w:rPr>
          <w:b/>
          <w:bCs/>
        </w:rPr>
        <w:t>Versión</w:t>
      </w:r>
      <w:r>
        <w:fldChar w:fldCharType="begin"/>
      </w:r>
      <w:r>
        <w:rPr>
          <w:b/>
        </w:rPr>
        <w:instrText xml:space="preserve"> XE "</w:instrText>
      </w:r>
      <w:r w:rsidRPr="00C217CD">
        <w:rPr>
          <w:sz w:val="18"/>
        </w:rPr>
        <w:instrText>Versión</w:instrText>
      </w:r>
      <w:r>
        <w:rPr>
          <w:b/>
          <w:sz w:val="18"/>
        </w:rPr>
        <w:instrText>"</w:instrText>
      </w:r>
      <w:r>
        <w:rPr>
          <w:b/>
        </w:rPr>
        <w:instrText xml:space="preserve"> </w:instrText>
      </w:r>
      <w:r>
        <w:rPr>
          <w:b/>
        </w:rPr>
        <w:fldChar w:fldCharType="end"/>
      </w:r>
      <w:r w:rsidRPr="00D3692F">
        <w:t>:</w:t>
      </w:r>
      <w:r w:rsidRPr="00D3692F">
        <w:tab/>
      </w:r>
      <w:fldSimple w:instr=" DOCPROPERTY  Version  \* MERGEFORMAT ">
        <w:r>
          <w:t>2016.ES.001</w:t>
        </w:r>
      </w:fldSimple>
    </w:p>
    <w:bookmarkEnd w:id="1"/>
    <w:bookmarkEnd w:id="2"/>
    <w:p w14:paraId="0F9F7F2B" w14:textId="77777777" w:rsidR="006671B6" w:rsidRDefault="006671B6" w:rsidP="006671B6">
      <w:pPr>
        <w:tabs>
          <w:tab w:val="left" w:pos="1985"/>
        </w:tabs>
        <w:spacing w:before="480"/>
        <w:rPr>
          <w:b/>
          <w:bCs/>
        </w:rPr>
      </w:pPr>
    </w:p>
    <w:p w14:paraId="502BB929" w14:textId="77777777" w:rsidR="006671B6" w:rsidRDefault="006671B6" w:rsidP="006671B6">
      <w:pPr>
        <w:tabs>
          <w:tab w:val="left" w:pos="1985"/>
        </w:tabs>
        <w:spacing w:before="480"/>
        <w:rPr>
          <w:b/>
          <w:bCs/>
        </w:rPr>
      </w:pPr>
    </w:p>
    <w:p w14:paraId="2AEFF06C" w14:textId="77777777" w:rsidR="006671B6" w:rsidRDefault="006671B6" w:rsidP="006671B6">
      <w:pPr>
        <w:tabs>
          <w:tab w:val="left" w:pos="1985"/>
        </w:tabs>
        <w:spacing w:before="480"/>
        <w:rPr>
          <w:b/>
          <w:bCs/>
        </w:rPr>
      </w:pPr>
    </w:p>
    <w:p w14:paraId="08D418F4" w14:textId="4B18AE36" w:rsidR="006671B6" w:rsidRDefault="004A0D94" w:rsidP="004A0D94">
      <w:pPr>
        <w:tabs>
          <w:tab w:val="left" w:pos="1985"/>
          <w:tab w:val="left" w:pos="2867"/>
        </w:tabs>
        <w:spacing w:before="480"/>
        <w:rPr>
          <w:b/>
          <w:bCs/>
        </w:rPr>
      </w:pPr>
      <w:r>
        <w:rPr>
          <w:b/>
          <w:bCs/>
        </w:rPr>
        <w:tab/>
      </w:r>
      <w:r>
        <w:rPr>
          <w:b/>
          <w:bCs/>
        </w:rPr>
        <w:tab/>
      </w:r>
    </w:p>
    <w:p w14:paraId="2E561381" w14:textId="2F20651F" w:rsidR="00D70222" w:rsidRPr="00250845" w:rsidRDefault="007D33A3" w:rsidP="006671B6">
      <w:pPr>
        <w:tabs>
          <w:tab w:val="left" w:pos="1985"/>
        </w:tabs>
        <w:spacing w:before="480"/>
        <w:rPr>
          <w:b/>
        </w:rPr>
      </w:pPr>
      <w:r w:rsidRPr="61739A22">
        <w:rPr>
          <w:b/>
          <w:bCs/>
        </w:rPr>
        <w:lastRenderedPageBreak/>
        <w:t>Autores</w:t>
      </w:r>
      <w:r w:rsidR="00D70222" w:rsidRPr="00D3692F">
        <w:t>:</w:t>
      </w:r>
      <w:r w:rsidR="00D70222" w:rsidRPr="00D3692F">
        <w:tab/>
      </w:r>
      <w:r w:rsidR="00D70222" w:rsidRPr="61739A22">
        <w:rPr>
          <w:b/>
          <w:bCs/>
        </w:rPr>
        <w:t xml:space="preserve">D. </w:t>
      </w:r>
      <w:r w:rsidR="003C398B" w:rsidRPr="61739A22">
        <w:rPr>
          <w:b/>
          <w:bCs/>
        </w:rPr>
        <w:t>Víctor Castaño Gutiérrez</w:t>
      </w:r>
    </w:p>
    <w:p w14:paraId="5B77BB3C" w14:textId="77777777" w:rsidR="00D70DF6" w:rsidRDefault="00D70222" w:rsidP="00D70DF6">
      <w:pPr>
        <w:tabs>
          <w:tab w:val="left" w:pos="1985"/>
        </w:tabs>
        <w:spacing w:after="0"/>
        <w:rPr>
          <w:ins w:id="3" w:author="Lucas García Fernández" w:date="2016-03-02T10:28:00Z"/>
        </w:rPr>
      </w:pPr>
      <w:r w:rsidRPr="00D3692F">
        <w:tab/>
      </w:r>
      <w:r w:rsidR="003C398B">
        <w:t>Estudiante</w:t>
      </w:r>
      <w:r w:rsidRPr="00D3692F">
        <w:t xml:space="preserve"> </w:t>
      </w:r>
      <w:r w:rsidR="003C398B">
        <w:t xml:space="preserve">de </w:t>
      </w:r>
      <w:r w:rsidRPr="00D3692F">
        <w:t>Ingenier</w:t>
      </w:r>
      <w:r w:rsidR="003C398B">
        <w:t xml:space="preserve">ía </w:t>
      </w:r>
      <w:r w:rsidRPr="00D3692F">
        <w:t>Informática</w:t>
      </w:r>
    </w:p>
    <w:p w14:paraId="2E561384" w14:textId="77777777" w:rsidR="003C398B" w:rsidRDefault="00D70222" w:rsidP="003C398B">
      <w:pPr>
        <w:tabs>
          <w:tab w:val="left" w:pos="1985"/>
        </w:tabs>
        <w:spacing w:after="0"/>
      </w:pPr>
      <w:r w:rsidRPr="00D3692F">
        <w:tab/>
      </w:r>
      <w:r w:rsidR="003C398B">
        <w:t>Estudiante</w:t>
      </w:r>
      <w:r w:rsidR="003C398B" w:rsidRPr="00D3692F">
        <w:t xml:space="preserve"> </w:t>
      </w:r>
      <w:r w:rsidR="003C398B">
        <w:t xml:space="preserve">de </w:t>
      </w:r>
      <w:r w:rsidR="003C398B" w:rsidRPr="00D3692F">
        <w:t>Ingenier</w:t>
      </w:r>
      <w:r w:rsidR="003C398B">
        <w:t xml:space="preserve">ía </w:t>
      </w:r>
      <w:r w:rsidR="003C398B" w:rsidRPr="00D3692F">
        <w:t>Informática</w:t>
      </w:r>
    </w:p>
    <w:p w14:paraId="2E561385" w14:textId="77777777" w:rsidR="003C398B" w:rsidRPr="00D3692F" w:rsidRDefault="003C398B" w:rsidP="003C398B">
      <w:pPr>
        <w:tabs>
          <w:tab w:val="left" w:pos="1985"/>
        </w:tabs>
        <w:spacing w:after="0"/>
      </w:pPr>
    </w:p>
    <w:p w14:paraId="2E561386" w14:textId="77777777" w:rsidR="00D70222" w:rsidRPr="00D3692F" w:rsidRDefault="00D70222" w:rsidP="003C398B">
      <w:pPr>
        <w:tabs>
          <w:tab w:val="left" w:pos="1985"/>
        </w:tabs>
        <w:spacing w:after="0"/>
      </w:pPr>
      <w:r w:rsidRPr="00D3692F">
        <w:tab/>
      </w:r>
      <w:r w:rsidRPr="61739A22">
        <w:rPr>
          <w:b/>
          <w:bCs/>
        </w:rPr>
        <w:t xml:space="preserve">D. </w:t>
      </w:r>
      <w:r w:rsidR="003C398B" w:rsidRPr="61739A22">
        <w:rPr>
          <w:b/>
          <w:bCs/>
        </w:rPr>
        <w:t>Lucas García Fernández</w:t>
      </w:r>
    </w:p>
    <w:p w14:paraId="2E561387" w14:textId="77777777" w:rsidR="003C398B" w:rsidRDefault="00D70222" w:rsidP="003C398B">
      <w:pPr>
        <w:tabs>
          <w:tab w:val="left" w:pos="1985"/>
        </w:tabs>
        <w:spacing w:after="0"/>
      </w:pPr>
      <w:r w:rsidRPr="00D3692F">
        <w:tab/>
      </w:r>
      <w:r w:rsidR="003C398B">
        <w:t>Estudiante</w:t>
      </w:r>
      <w:r w:rsidR="003C398B" w:rsidRPr="00D3692F">
        <w:t xml:space="preserve"> </w:t>
      </w:r>
      <w:r w:rsidR="003C398B">
        <w:t xml:space="preserve">de </w:t>
      </w:r>
      <w:r w:rsidR="003C398B" w:rsidRPr="00D3692F">
        <w:t>Ingenier</w:t>
      </w:r>
      <w:r w:rsidR="003C398B">
        <w:t xml:space="preserve">ía </w:t>
      </w:r>
      <w:r w:rsidR="003C398B" w:rsidRPr="00D3692F">
        <w:t>Informática</w:t>
      </w:r>
    </w:p>
    <w:p w14:paraId="2E561388" w14:textId="77777777" w:rsidR="003C398B" w:rsidRPr="00D3692F" w:rsidRDefault="003C398B" w:rsidP="003C398B">
      <w:pPr>
        <w:tabs>
          <w:tab w:val="left" w:pos="1985"/>
        </w:tabs>
        <w:spacing w:after="0"/>
      </w:pPr>
    </w:p>
    <w:p w14:paraId="2E561389" w14:textId="77777777" w:rsidR="00D70222" w:rsidRPr="00D3692F" w:rsidRDefault="00D70222" w:rsidP="003C398B">
      <w:pPr>
        <w:tabs>
          <w:tab w:val="left" w:pos="1985"/>
        </w:tabs>
        <w:spacing w:after="0"/>
      </w:pPr>
      <w:r w:rsidRPr="61739A22">
        <w:rPr>
          <w:b/>
          <w:bCs/>
        </w:rPr>
        <w:t>Fecha</w:t>
      </w:r>
      <w:r w:rsidRPr="00D3692F">
        <w:t xml:space="preserve">: </w:t>
      </w:r>
      <w:r w:rsidRPr="00D3692F">
        <w:tab/>
      </w:r>
      <w:bookmarkStart w:id="4" w:name="_Toc521269774"/>
      <w:r w:rsidR="003C398B">
        <w:t>15</w:t>
      </w:r>
      <w:r w:rsidR="00E957DA">
        <w:t xml:space="preserve"> de </w:t>
      </w:r>
      <w:r w:rsidR="003C398B">
        <w:t>marzo</w:t>
      </w:r>
      <w:r w:rsidR="00E957DA">
        <w:t xml:space="preserve"> de 2016</w:t>
      </w:r>
    </w:p>
    <w:p w14:paraId="2E56138A" w14:textId="20ECDA82" w:rsidR="00D70222" w:rsidRPr="00D3692F" w:rsidRDefault="00D70222" w:rsidP="00D70222">
      <w:pPr>
        <w:tabs>
          <w:tab w:val="left" w:pos="1985"/>
        </w:tabs>
        <w:spacing w:before="480"/>
      </w:pPr>
      <w:r w:rsidRPr="61739A22">
        <w:rPr>
          <w:b/>
          <w:bCs/>
        </w:rPr>
        <w:t>Versión</w:t>
      </w:r>
      <w:r>
        <w:fldChar w:fldCharType="begin"/>
      </w:r>
      <w:r>
        <w:rPr>
          <w:b/>
        </w:rPr>
        <w:instrText xml:space="preserve"> XE "</w:instrText>
      </w:r>
      <w:r w:rsidRPr="00C217CD">
        <w:rPr>
          <w:sz w:val="18"/>
        </w:rPr>
        <w:instrText>Versión</w:instrText>
      </w:r>
      <w:r>
        <w:rPr>
          <w:b/>
          <w:sz w:val="18"/>
        </w:rPr>
        <w:instrText>"</w:instrText>
      </w:r>
      <w:r>
        <w:rPr>
          <w:b/>
        </w:rPr>
        <w:instrText xml:space="preserve"> </w:instrText>
      </w:r>
      <w:r>
        <w:rPr>
          <w:b/>
        </w:rPr>
        <w:fldChar w:fldCharType="end"/>
      </w:r>
      <w:r w:rsidRPr="00D3692F">
        <w:t>:</w:t>
      </w:r>
      <w:r w:rsidRPr="00D3692F">
        <w:tab/>
      </w:r>
      <w:fldSimple w:instr=" DOCPROPERTY  Version  \* MERGEFORMAT ">
        <w:r w:rsidR="009616B2">
          <w:t>2016.ES.</w:t>
        </w:r>
        <w:r w:rsidR="006671B6">
          <w:t>002</w:t>
        </w:r>
      </w:fldSimple>
      <w:r w:rsidRPr="00D3692F">
        <w:br w:type="page"/>
      </w:r>
    </w:p>
    <w:bookmarkStart w:id="5" w:name="_Toc322984055" w:displacedByCustomXml="next"/>
    <w:bookmarkStart w:id="6" w:name="_Toc322985971" w:displacedByCustomXml="next"/>
    <w:sdt>
      <w:sdtPr>
        <w:rPr>
          <w:rFonts w:asciiTheme="minorHAnsi" w:eastAsia="Times New Roman" w:hAnsiTheme="minorHAnsi" w:cs="Times New Roman"/>
          <w:b w:val="0"/>
          <w:bCs w:val="0"/>
          <w:color w:val="auto"/>
          <w:sz w:val="22"/>
          <w:szCs w:val="24"/>
          <w:lang w:eastAsia="en-US"/>
        </w:rPr>
        <w:id w:val="411821882"/>
        <w:docPartObj>
          <w:docPartGallery w:val="Table of Contents"/>
          <w:docPartUnique/>
        </w:docPartObj>
      </w:sdtPr>
      <w:sdtEndPr>
        <w:rPr>
          <w:rFonts w:eastAsiaTheme="minorHAnsi" w:cstheme="minorBidi"/>
          <w:szCs w:val="22"/>
        </w:rPr>
      </w:sdtEndPr>
      <w:sdtContent>
        <w:p w14:paraId="2E56138B" w14:textId="77777777" w:rsidR="00D70222" w:rsidRPr="00D3692F" w:rsidRDefault="00D70222" w:rsidP="00D70222">
          <w:pPr>
            <w:pStyle w:val="TtuloTDC"/>
          </w:pPr>
          <w:r w:rsidRPr="00D3692F">
            <w:t>Tabla de contenido</w:t>
          </w:r>
        </w:p>
        <w:p w14:paraId="574ACFE0" w14:textId="323FB377" w:rsidR="00636B69" w:rsidRDefault="00D70222">
          <w:pPr>
            <w:pStyle w:val="TDC1"/>
            <w:rPr>
              <w:rFonts w:eastAsiaTheme="minorEastAsia" w:cstheme="minorBidi"/>
              <w:szCs w:val="22"/>
            </w:rPr>
          </w:pPr>
          <w:r w:rsidRPr="00D3692F">
            <w:rPr>
              <w:rFonts w:eastAsiaTheme="minorEastAsia" w:cstheme="minorBidi"/>
              <w:b/>
              <w:sz w:val="28"/>
              <w:szCs w:val="22"/>
            </w:rPr>
            <w:fldChar w:fldCharType="begin"/>
          </w:r>
          <w:r w:rsidRPr="00D3692F">
            <w:rPr>
              <w:rFonts w:eastAsiaTheme="minorEastAsia" w:cstheme="minorBidi"/>
              <w:b/>
              <w:sz w:val="28"/>
              <w:szCs w:val="22"/>
            </w:rPr>
            <w:instrText xml:space="preserve"> TOC \o "1-3" \h \z \t "TïtuloParte;9" </w:instrText>
          </w:r>
          <w:r w:rsidRPr="00D3692F">
            <w:rPr>
              <w:rFonts w:eastAsiaTheme="minorEastAsia" w:cstheme="minorBidi"/>
              <w:b/>
              <w:sz w:val="28"/>
              <w:szCs w:val="22"/>
            </w:rPr>
            <w:fldChar w:fldCharType="separate"/>
          </w:r>
          <w:hyperlink w:anchor="_Toc445836400" w:history="1">
            <w:r w:rsidR="00636B69" w:rsidRPr="00B473FC">
              <w:rPr>
                <w:rStyle w:val="Hipervnculo"/>
                <w:rFonts w:eastAsiaTheme="majorEastAsia"/>
              </w:rPr>
              <w:t>1</w:t>
            </w:r>
            <w:r w:rsidR="00636B69">
              <w:rPr>
                <w:rFonts w:eastAsiaTheme="minorEastAsia" w:cstheme="minorBidi"/>
                <w:szCs w:val="22"/>
              </w:rPr>
              <w:tab/>
            </w:r>
            <w:r w:rsidR="00636B69" w:rsidRPr="00B473FC">
              <w:rPr>
                <w:rStyle w:val="Hipervnculo"/>
                <w:rFonts w:eastAsiaTheme="majorEastAsia"/>
              </w:rPr>
              <w:t>Introducción y Objetivos</w:t>
            </w:r>
            <w:r w:rsidR="00636B69">
              <w:rPr>
                <w:webHidden/>
              </w:rPr>
              <w:tab/>
            </w:r>
            <w:r w:rsidR="00636B69">
              <w:rPr>
                <w:webHidden/>
              </w:rPr>
              <w:fldChar w:fldCharType="begin"/>
            </w:r>
            <w:r w:rsidR="00636B69">
              <w:rPr>
                <w:webHidden/>
              </w:rPr>
              <w:instrText xml:space="preserve"> PAGEREF _Toc445836400 \h </w:instrText>
            </w:r>
            <w:r w:rsidR="00636B69">
              <w:rPr>
                <w:webHidden/>
              </w:rPr>
            </w:r>
            <w:r w:rsidR="00636B69">
              <w:rPr>
                <w:webHidden/>
              </w:rPr>
              <w:fldChar w:fldCharType="separate"/>
            </w:r>
            <w:r w:rsidR="00636B69">
              <w:rPr>
                <w:webHidden/>
              </w:rPr>
              <w:t>6</w:t>
            </w:r>
            <w:r w:rsidR="00636B69">
              <w:rPr>
                <w:webHidden/>
              </w:rPr>
              <w:fldChar w:fldCharType="end"/>
            </w:r>
          </w:hyperlink>
        </w:p>
        <w:p w14:paraId="6C15BA16" w14:textId="6C829E15" w:rsidR="00636B69" w:rsidRDefault="00A23F7E">
          <w:pPr>
            <w:pStyle w:val="TDC1"/>
            <w:rPr>
              <w:rFonts w:eastAsiaTheme="minorEastAsia" w:cstheme="minorBidi"/>
              <w:szCs w:val="22"/>
            </w:rPr>
          </w:pPr>
          <w:hyperlink w:anchor="_Toc445836401" w:history="1">
            <w:r w:rsidR="00636B69" w:rsidRPr="00B473FC">
              <w:rPr>
                <w:rStyle w:val="Hipervnculo"/>
                <w:rFonts w:eastAsiaTheme="majorEastAsia"/>
              </w:rPr>
              <w:t>2</w:t>
            </w:r>
            <w:r w:rsidR="00636B69">
              <w:rPr>
                <w:rFonts w:eastAsiaTheme="minorEastAsia" w:cstheme="minorBidi"/>
                <w:szCs w:val="22"/>
              </w:rPr>
              <w:tab/>
            </w:r>
            <w:r w:rsidR="00636B69" w:rsidRPr="00B473FC">
              <w:rPr>
                <w:rStyle w:val="Hipervnculo"/>
                <w:rFonts w:eastAsiaTheme="majorEastAsia"/>
              </w:rPr>
              <w:t>Requisitos</w:t>
            </w:r>
            <w:r w:rsidR="00636B69">
              <w:rPr>
                <w:webHidden/>
              </w:rPr>
              <w:tab/>
            </w:r>
            <w:r w:rsidR="00636B69">
              <w:rPr>
                <w:webHidden/>
              </w:rPr>
              <w:fldChar w:fldCharType="begin"/>
            </w:r>
            <w:r w:rsidR="00636B69">
              <w:rPr>
                <w:webHidden/>
              </w:rPr>
              <w:instrText xml:space="preserve"> PAGEREF _Toc445836401 \h </w:instrText>
            </w:r>
            <w:r w:rsidR="00636B69">
              <w:rPr>
                <w:webHidden/>
              </w:rPr>
            </w:r>
            <w:r w:rsidR="00636B69">
              <w:rPr>
                <w:webHidden/>
              </w:rPr>
              <w:fldChar w:fldCharType="separate"/>
            </w:r>
            <w:r w:rsidR="00636B69">
              <w:rPr>
                <w:webHidden/>
              </w:rPr>
              <w:t>7</w:t>
            </w:r>
            <w:r w:rsidR="00636B69">
              <w:rPr>
                <w:webHidden/>
              </w:rPr>
              <w:fldChar w:fldCharType="end"/>
            </w:r>
          </w:hyperlink>
        </w:p>
        <w:p w14:paraId="1890C58C" w14:textId="4890C396" w:rsidR="00636B69" w:rsidRDefault="00A23F7E">
          <w:pPr>
            <w:pStyle w:val="TDC2"/>
            <w:tabs>
              <w:tab w:val="left" w:pos="880"/>
              <w:tab w:val="right" w:leader="dot" w:pos="8494"/>
            </w:tabs>
            <w:rPr>
              <w:rFonts w:cstheme="minorBidi"/>
              <w:noProof/>
              <w:szCs w:val="22"/>
            </w:rPr>
          </w:pPr>
          <w:hyperlink w:anchor="_Toc445836402" w:history="1">
            <w:r w:rsidR="00636B69" w:rsidRPr="00B473FC">
              <w:rPr>
                <w:rStyle w:val="Hipervnculo"/>
                <w:noProof/>
              </w:rPr>
              <w:t>2.1</w:t>
            </w:r>
            <w:r w:rsidR="00636B69">
              <w:rPr>
                <w:rFonts w:cstheme="minorBidi"/>
                <w:noProof/>
                <w:szCs w:val="22"/>
              </w:rPr>
              <w:tab/>
            </w:r>
            <w:r w:rsidR="00636B69" w:rsidRPr="00B473FC">
              <w:rPr>
                <w:rStyle w:val="Hipervnculo"/>
                <w:noProof/>
              </w:rPr>
              <w:t>Censuses</w:t>
            </w:r>
            <w:r w:rsidR="00636B69">
              <w:rPr>
                <w:noProof/>
                <w:webHidden/>
              </w:rPr>
              <w:tab/>
            </w:r>
            <w:r w:rsidR="00636B69">
              <w:rPr>
                <w:noProof/>
                <w:webHidden/>
              </w:rPr>
              <w:fldChar w:fldCharType="begin"/>
            </w:r>
            <w:r w:rsidR="00636B69">
              <w:rPr>
                <w:noProof/>
                <w:webHidden/>
              </w:rPr>
              <w:instrText xml:space="preserve"> PAGEREF _Toc445836402 \h </w:instrText>
            </w:r>
            <w:r w:rsidR="00636B69">
              <w:rPr>
                <w:noProof/>
                <w:webHidden/>
              </w:rPr>
            </w:r>
            <w:r w:rsidR="00636B69">
              <w:rPr>
                <w:noProof/>
                <w:webHidden/>
              </w:rPr>
              <w:fldChar w:fldCharType="separate"/>
            </w:r>
            <w:r w:rsidR="00636B69">
              <w:rPr>
                <w:noProof/>
                <w:webHidden/>
              </w:rPr>
              <w:t>7</w:t>
            </w:r>
            <w:r w:rsidR="00636B69">
              <w:rPr>
                <w:noProof/>
                <w:webHidden/>
              </w:rPr>
              <w:fldChar w:fldCharType="end"/>
            </w:r>
          </w:hyperlink>
        </w:p>
        <w:p w14:paraId="04F7408A" w14:textId="330216B1" w:rsidR="00636B69" w:rsidRDefault="00A23F7E">
          <w:pPr>
            <w:pStyle w:val="TDC2"/>
            <w:tabs>
              <w:tab w:val="left" w:pos="880"/>
              <w:tab w:val="right" w:leader="dot" w:pos="8494"/>
            </w:tabs>
            <w:rPr>
              <w:rFonts w:cstheme="minorBidi"/>
              <w:noProof/>
              <w:szCs w:val="22"/>
            </w:rPr>
          </w:pPr>
          <w:hyperlink w:anchor="_Toc445836403" w:history="1">
            <w:r w:rsidR="00636B69" w:rsidRPr="00B473FC">
              <w:rPr>
                <w:rStyle w:val="Hipervnculo"/>
                <w:noProof/>
              </w:rPr>
              <w:t>2.2</w:t>
            </w:r>
            <w:r w:rsidR="00636B69">
              <w:rPr>
                <w:rFonts w:cstheme="minorBidi"/>
                <w:noProof/>
                <w:szCs w:val="22"/>
              </w:rPr>
              <w:tab/>
            </w:r>
            <w:r w:rsidR="00636B69" w:rsidRPr="00B473FC">
              <w:rPr>
                <w:rStyle w:val="Hipervnculo"/>
                <w:noProof/>
              </w:rPr>
              <w:t>VoterInfo</w:t>
            </w:r>
            <w:r w:rsidR="00636B69">
              <w:rPr>
                <w:noProof/>
                <w:webHidden/>
              </w:rPr>
              <w:tab/>
            </w:r>
            <w:r w:rsidR="00636B69">
              <w:rPr>
                <w:noProof/>
                <w:webHidden/>
              </w:rPr>
              <w:fldChar w:fldCharType="begin"/>
            </w:r>
            <w:r w:rsidR="00636B69">
              <w:rPr>
                <w:noProof/>
                <w:webHidden/>
              </w:rPr>
              <w:instrText xml:space="preserve"> PAGEREF _Toc445836403 \h </w:instrText>
            </w:r>
            <w:r w:rsidR="00636B69">
              <w:rPr>
                <w:noProof/>
                <w:webHidden/>
              </w:rPr>
            </w:r>
            <w:r w:rsidR="00636B69">
              <w:rPr>
                <w:noProof/>
                <w:webHidden/>
              </w:rPr>
              <w:fldChar w:fldCharType="separate"/>
            </w:r>
            <w:r w:rsidR="00636B69">
              <w:rPr>
                <w:noProof/>
                <w:webHidden/>
              </w:rPr>
              <w:t>7</w:t>
            </w:r>
            <w:r w:rsidR="00636B69">
              <w:rPr>
                <w:noProof/>
                <w:webHidden/>
              </w:rPr>
              <w:fldChar w:fldCharType="end"/>
            </w:r>
          </w:hyperlink>
        </w:p>
        <w:p w14:paraId="1C7395D9" w14:textId="77CB0B7E" w:rsidR="00636B69" w:rsidRDefault="00A23F7E">
          <w:pPr>
            <w:pStyle w:val="TDC2"/>
            <w:tabs>
              <w:tab w:val="left" w:pos="880"/>
              <w:tab w:val="right" w:leader="dot" w:pos="8494"/>
            </w:tabs>
            <w:rPr>
              <w:rFonts w:cstheme="minorBidi"/>
              <w:noProof/>
              <w:szCs w:val="22"/>
            </w:rPr>
          </w:pPr>
          <w:hyperlink w:anchor="_Toc445836404" w:history="1">
            <w:r w:rsidR="00636B69" w:rsidRPr="00B473FC">
              <w:rPr>
                <w:rStyle w:val="Hipervnculo"/>
                <w:noProof/>
              </w:rPr>
              <w:t>2.3</w:t>
            </w:r>
            <w:r w:rsidR="00636B69">
              <w:rPr>
                <w:rFonts w:cstheme="minorBidi"/>
                <w:noProof/>
                <w:szCs w:val="22"/>
              </w:rPr>
              <w:tab/>
            </w:r>
            <w:r w:rsidR="00636B69" w:rsidRPr="00B473FC">
              <w:rPr>
                <w:rStyle w:val="Hipervnculo"/>
                <w:noProof/>
              </w:rPr>
              <w:t>Sistema de votación</w:t>
            </w:r>
            <w:r w:rsidR="00636B69">
              <w:rPr>
                <w:noProof/>
                <w:webHidden/>
              </w:rPr>
              <w:tab/>
            </w:r>
            <w:r w:rsidR="00636B69">
              <w:rPr>
                <w:noProof/>
                <w:webHidden/>
              </w:rPr>
              <w:fldChar w:fldCharType="begin"/>
            </w:r>
            <w:r w:rsidR="00636B69">
              <w:rPr>
                <w:noProof/>
                <w:webHidden/>
              </w:rPr>
              <w:instrText xml:space="preserve"> PAGEREF _Toc445836404 \h </w:instrText>
            </w:r>
            <w:r w:rsidR="00636B69">
              <w:rPr>
                <w:noProof/>
                <w:webHidden/>
              </w:rPr>
            </w:r>
            <w:r w:rsidR="00636B69">
              <w:rPr>
                <w:noProof/>
                <w:webHidden/>
              </w:rPr>
              <w:fldChar w:fldCharType="separate"/>
            </w:r>
            <w:r w:rsidR="00636B69">
              <w:rPr>
                <w:noProof/>
                <w:webHidden/>
              </w:rPr>
              <w:t>8</w:t>
            </w:r>
            <w:r w:rsidR="00636B69">
              <w:rPr>
                <w:noProof/>
                <w:webHidden/>
              </w:rPr>
              <w:fldChar w:fldCharType="end"/>
            </w:r>
          </w:hyperlink>
        </w:p>
        <w:p w14:paraId="194863A7" w14:textId="56E7E262" w:rsidR="00636B69" w:rsidRDefault="00A23F7E">
          <w:pPr>
            <w:pStyle w:val="TDC2"/>
            <w:tabs>
              <w:tab w:val="left" w:pos="880"/>
              <w:tab w:val="right" w:leader="dot" w:pos="8494"/>
            </w:tabs>
            <w:rPr>
              <w:rFonts w:cstheme="minorBidi"/>
              <w:noProof/>
              <w:szCs w:val="22"/>
            </w:rPr>
          </w:pPr>
          <w:hyperlink w:anchor="_Toc445836405" w:history="1">
            <w:r w:rsidR="00636B69" w:rsidRPr="00B473FC">
              <w:rPr>
                <w:rStyle w:val="Hipervnculo"/>
                <w:noProof/>
              </w:rPr>
              <w:t>2.4</w:t>
            </w:r>
            <w:r w:rsidR="00636B69">
              <w:rPr>
                <w:rFonts w:cstheme="minorBidi"/>
                <w:noProof/>
                <w:szCs w:val="22"/>
              </w:rPr>
              <w:tab/>
            </w:r>
            <w:r w:rsidR="00636B69" w:rsidRPr="00B473FC">
              <w:rPr>
                <w:rStyle w:val="Hipervnculo"/>
                <w:noProof/>
              </w:rPr>
              <w:t>Sistema de recuento y publicación</w:t>
            </w:r>
            <w:r w:rsidR="00636B69">
              <w:rPr>
                <w:noProof/>
                <w:webHidden/>
              </w:rPr>
              <w:tab/>
            </w:r>
            <w:r w:rsidR="00636B69">
              <w:rPr>
                <w:noProof/>
                <w:webHidden/>
              </w:rPr>
              <w:fldChar w:fldCharType="begin"/>
            </w:r>
            <w:r w:rsidR="00636B69">
              <w:rPr>
                <w:noProof/>
                <w:webHidden/>
              </w:rPr>
              <w:instrText xml:space="preserve"> PAGEREF _Toc445836405 \h </w:instrText>
            </w:r>
            <w:r w:rsidR="00636B69">
              <w:rPr>
                <w:noProof/>
                <w:webHidden/>
              </w:rPr>
            </w:r>
            <w:r w:rsidR="00636B69">
              <w:rPr>
                <w:noProof/>
                <w:webHidden/>
              </w:rPr>
              <w:fldChar w:fldCharType="separate"/>
            </w:r>
            <w:r w:rsidR="00636B69">
              <w:rPr>
                <w:noProof/>
                <w:webHidden/>
              </w:rPr>
              <w:t>8</w:t>
            </w:r>
            <w:r w:rsidR="00636B69">
              <w:rPr>
                <w:noProof/>
                <w:webHidden/>
              </w:rPr>
              <w:fldChar w:fldCharType="end"/>
            </w:r>
          </w:hyperlink>
        </w:p>
        <w:p w14:paraId="0923AB87" w14:textId="6F989AA6" w:rsidR="00636B69" w:rsidRDefault="00A23F7E">
          <w:pPr>
            <w:pStyle w:val="TDC1"/>
            <w:rPr>
              <w:rFonts w:eastAsiaTheme="minorEastAsia" w:cstheme="minorBidi"/>
              <w:szCs w:val="22"/>
            </w:rPr>
          </w:pPr>
          <w:hyperlink w:anchor="_Toc445836406" w:history="1">
            <w:r w:rsidR="00636B69" w:rsidRPr="00B473FC">
              <w:rPr>
                <w:rStyle w:val="Hipervnculo"/>
                <w:rFonts w:eastAsiaTheme="majorEastAsia"/>
              </w:rPr>
              <w:t>3</w:t>
            </w:r>
            <w:r w:rsidR="00636B69">
              <w:rPr>
                <w:rFonts w:eastAsiaTheme="minorEastAsia" w:cstheme="minorBidi"/>
                <w:szCs w:val="22"/>
              </w:rPr>
              <w:tab/>
            </w:r>
            <w:r w:rsidR="00636B69" w:rsidRPr="00B473FC">
              <w:rPr>
                <w:rStyle w:val="Hipervnculo"/>
                <w:rFonts w:eastAsiaTheme="majorEastAsia"/>
              </w:rPr>
              <w:t>Metodología usada</w:t>
            </w:r>
            <w:r w:rsidR="00636B69">
              <w:rPr>
                <w:webHidden/>
              </w:rPr>
              <w:tab/>
            </w:r>
            <w:r w:rsidR="00636B69">
              <w:rPr>
                <w:webHidden/>
              </w:rPr>
              <w:fldChar w:fldCharType="begin"/>
            </w:r>
            <w:r w:rsidR="00636B69">
              <w:rPr>
                <w:webHidden/>
              </w:rPr>
              <w:instrText xml:space="preserve"> PAGEREF _Toc445836406 \h </w:instrText>
            </w:r>
            <w:r w:rsidR="00636B69">
              <w:rPr>
                <w:webHidden/>
              </w:rPr>
            </w:r>
            <w:r w:rsidR="00636B69">
              <w:rPr>
                <w:webHidden/>
              </w:rPr>
              <w:fldChar w:fldCharType="separate"/>
            </w:r>
            <w:r w:rsidR="00636B69">
              <w:rPr>
                <w:webHidden/>
              </w:rPr>
              <w:t>9</w:t>
            </w:r>
            <w:r w:rsidR="00636B69">
              <w:rPr>
                <w:webHidden/>
              </w:rPr>
              <w:fldChar w:fldCharType="end"/>
            </w:r>
          </w:hyperlink>
        </w:p>
        <w:p w14:paraId="387813D0" w14:textId="6D9AB4D7" w:rsidR="00636B69" w:rsidRDefault="00A23F7E">
          <w:pPr>
            <w:pStyle w:val="TDC1"/>
            <w:rPr>
              <w:rFonts w:eastAsiaTheme="minorEastAsia" w:cstheme="minorBidi"/>
              <w:szCs w:val="22"/>
            </w:rPr>
          </w:pPr>
          <w:hyperlink w:anchor="_Toc445836407" w:history="1">
            <w:r w:rsidR="00636B69" w:rsidRPr="00B473FC">
              <w:rPr>
                <w:rStyle w:val="Hipervnculo"/>
                <w:rFonts w:eastAsiaTheme="majorEastAsia"/>
              </w:rPr>
              <w:t>4</w:t>
            </w:r>
            <w:r w:rsidR="00636B69">
              <w:rPr>
                <w:rFonts w:eastAsiaTheme="minorEastAsia" w:cstheme="minorBidi"/>
                <w:szCs w:val="22"/>
              </w:rPr>
              <w:tab/>
            </w:r>
            <w:r w:rsidR="00636B69" w:rsidRPr="00B473FC">
              <w:rPr>
                <w:rStyle w:val="Hipervnculo"/>
                <w:rFonts w:eastAsiaTheme="majorEastAsia"/>
              </w:rPr>
              <w:t>Identificación de los Interesados (Stakeholders)</w:t>
            </w:r>
            <w:r w:rsidR="00636B69">
              <w:rPr>
                <w:webHidden/>
              </w:rPr>
              <w:tab/>
            </w:r>
            <w:r w:rsidR="00636B69">
              <w:rPr>
                <w:webHidden/>
              </w:rPr>
              <w:fldChar w:fldCharType="begin"/>
            </w:r>
            <w:r w:rsidR="00636B69">
              <w:rPr>
                <w:webHidden/>
              </w:rPr>
              <w:instrText xml:space="preserve"> PAGEREF _Toc445836407 \h </w:instrText>
            </w:r>
            <w:r w:rsidR="00636B69">
              <w:rPr>
                <w:webHidden/>
              </w:rPr>
            </w:r>
            <w:r w:rsidR="00636B69">
              <w:rPr>
                <w:webHidden/>
              </w:rPr>
              <w:fldChar w:fldCharType="separate"/>
            </w:r>
            <w:r w:rsidR="00636B69">
              <w:rPr>
                <w:webHidden/>
              </w:rPr>
              <w:t>10</w:t>
            </w:r>
            <w:r w:rsidR="00636B69">
              <w:rPr>
                <w:webHidden/>
              </w:rPr>
              <w:fldChar w:fldCharType="end"/>
            </w:r>
          </w:hyperlink>
        </w:p>
        <w:p w14:paraId="719CEE1F" w14:textId="0CE8135F" w:rsidR="00636B69" w:rsidRDefault="00A23F7E">
          <w:pPr>
            <w:pStyle w:val="TDC2"/>
            <w:tabs>
              <w:tab w:val="left" w:pos="880"/>
              <w:tab w:val="right" w:leader="dot" w:pos="8494"/>
            </w:tabs>
            <w:rPr>
              <w:rFonts w:cstheme="minorBidi"/>
              <w:noProof/>
              <w:szCs w:val="22"/>
            </w:rPr>
          </w:pPr>
          <w:hyperlink w:anchor="_Toc445836408" w:history="1">
            <w:r w:rsidR="00636B69" w:rsidRPr="00B473FC">
              <w:rPr>
                <w:rStyle w:val="Hipervnculo"/>
                <w:noProof/>
              </w:rPr>
              <w:t>4.1</w:t>
            </w:r>
            <w:r w:rsidR="00636B69">
              <w:rPr>
                <w:rFonts w:cstheme="minorBidi"/>
                <w:noProof/>
                <w:szCs w:val="22"/>
              </w:rPr>
              <w:tab/>
            </w:r>
            <w:r w:rsidR="00636B69" w:rsidRPr="00B473FC">
              <w:rPr>
                <w:rStyle w:val="Hipervnculo"/>
                <w:noProof/>
              </w:rPr>
              <w:t>Alumnos que realizan la práctica</w:t>
            </w:r>
            <w:r w:rsidR="00636B69">
              <w:rPr>
                <w:noProof/>
                <w:webHidden/>
              </w:rPr>
              <w:tab/>
            </w:r>
            <w:r w:rsidR="00636B69">
              <w:rPr>
                <w:noProof/>
                <w:webHidden/>
              </w:rPr>
              <w:fldChar w:fldCharType="begin"/>
            </w:r>
            <w:r w:rsidR="00636B69">
              <w:rPr>
                <w:noProof/>
                <w:webHidden/>
              </w:rPr>
              <w:instrText xml:space="preserve"> PAGEREF _Toc445836408 \h </w:instrText>
            </w:r>
            <w:r w:rsidR="00636B69">
              <w:rPr>
                <w:noProof/>
                <w:webHidden/>
              </w:rPr>
            </w:r>
            <w:r w:rsidR="00636B69">
              <w:rPr>
                <w:noProof/>
                <w:webHidden/>
              </w:rPr>
              <w:fldChar w:fldCharType="separate"/>
            </w:r>
            <w:r w:rsidR="00636B69">
              <w:rPr>
                <w:noProof/>
                <w:webHidden/>
              </w:rPr>
              <w:t>10</w:t>
            </w:r>
            <w:r w:rsidR="00636B69">
              <w:rPr>
                <w:noProof/>
                <w:webHidden/>
              </w:rPr>
              <w:fldChar w:fldCharType="end"/>
            </w:r>
          </w:hyperlink>
        </w:p>
        <w:p w14:paraId="2C681A1E" w14:textId="5E55791D" w:rsidR="00636B69" w:rsidRDefault="00A23F7E">
          <w:pPr>
            <w:pStyle w:val="TDC2"/>
            <w:tabs>
              <w:tab w:val="left" w:pos="880"/>
              <w:tab w:val="right" w:leader="dot" w:pos="8494"/>
            </w:tabs>
            <w:rPr>
              <w:rFonts w:cstheme="minorBidi"/>
              <w:noProof/>
              <w:szCs w:val="22"/>
            </w:rPr>
          </w:pPr>
          <w:hyperlink w:anchor="_Toc445836409" w:history="1">
            <w:r w:rsidR="00636B69" w:rsidRPr="00B473FC">
              <w:rPr>
                <w:rStyle w:val="Hipervnculo"/>
                <w:noProof/>
              </w:rPr>
              <w:t>4.2</w:t>
            </w:r>
            <w:r w:rsidR="00636B69">
              <w:rPr>
                <w:rFonts w:cstheme="minorBidi"/>
                <w:noProof/>
                <w:szCs w:val="22"/>
              </w:rPr>
              <w:tab/>
            </w:r>
            <w:r w:rsidR="00636B69" w:rsidRPr="00B473FC">
              <w:rPr>
                <w:rStyle w:val="Hipervnculo"/>
                <w:noProof/>
              </w:rPr>
              <w:t>Administrador del Sistema</w:t>
            </w:r>
            <w:r w:rsidR="00636B69">
              <w:rPr>
                <w:noProof/>
                <w:webHidden/>
              </w:rPr>
              <w:tab/>
            </w:r>
            <w:r w:rsidR="00636B69">
              <w:rPr>
                <w:noProof/>
                <w:webHidden/>
              </w:rPr>
              <w:fldChar w:fldCharType="begin"/>
            </w:r>
            <w:r w:rsidR="00636B69">
              <w:rPr>
                <w:noProof/>
                <w:webHidden/>
              </w:rPr>
              <w:instrText xml:space="preserve"> PAGEREF _Toc445836409 \h </w:instrText>
            </w:r>
            <w:r w:rsidR="00636B69">
              <w:rPr>
                <w:noProof/>
                <w:webHidden/>
              </w:rPr>
            </w:r>
            <w:r w:rsidR="00636B69">
              <w:rPr>
                <w:noProof/>
                <w:webHidden/>
              </w:rPr>
              <w:fldChar w:fldCharType="separate"/>
            </w:r>
            <w:r w:rsidR="00636B69">
              <w:rPr>
                <w:noProof/>
                <w:webHidden/>
              </w:rPr>
              <w:t>10</w:t>
            </w:r>
            <w:r w:rsidR="00636B69">
              <w:rPr>
                <w:noProof/>
                <w:webHidden/>
              </w:rPr>
              <w:fldChar w:fldCharType="end"/>
            </w:r>
          </w:hyperlink>
        </w:p>
        <w:p w14:paraId="30BEB84E" w14:textId="359750A6" w:rsidR="00636B69" w:rsidRDefault="00A23F7E">
          <w:pPr>
            <w:pStyle w:val="TDC2"/>
            <w:tabs>
              <w:tab w:val="left" w:pos="880"/>
              <w:tab w:val="right" w:leader="dot" w:pos="8494"/>
            </w:tabs>
            <w:rPr>
              <w:rFonts w:cstheme="minorBidi"/>
              <w:noProof/>
              <w:szCs w:val="22"/>
            </w:rPr>
          </w:pPr>
          <w:hyperlink w:anchor="_Toc445836410" w:history="1">
            <w:r w:rsidR="00636B69" w:rsidRPr="00B473FC">
              <w:rPr>
                <w:rStyle w:val="Hipervnculo"/>
                <w:noProof/>
              </w:rPr>
              <w:t>4.3</w:t>
            </w:r>
            <w:r w:rsidR="00636B69">
              <w:rPr>
                <w:rFonts w:cstheme="minorBidi"/>
                <w:noProof/>
                <w:szCs w:val="22"/>
              </w:rPr>
              <w:tab/>
            </w:r>
            <w:r w:rsidR="00636B69" w:rsidRPr="00B473FC">
              <w:rPr>
                <w:rStyle w:val="Hipervnculo"/>
                <w:noProof/>
              </w:rPr>
              <w:t>Votantes</w:t>
            </w:r>
            <w:r w:rsidR="00636B69">
              <w:rPr>
                <w:noProof/>
                <w:webHidden/>
              </w:rPr>
              <w:tab/>
            </w:r>
            <w:r w:rsidR="00636B69">
              <w:rPr>
                <w:noProof/>
                <w:webHidden/>
              </w:rPr>
              <w:fldChar w:fldCharType="begin"/>
            </w:r>
            <w:r w:rsidR="00636B69">
              <w:rPr>
                <w:noProof/>
                <w:webHidden/>
              </w:rPr>
              <w:instrText xml:space="preserve"> PAGEREF _Toc445836410 \h </w:instrText>
            </w:r>
            <w:r w:rsidR="00636B69">
              <w:rPr>
                <w:noProof/>
                <w:webHidden/>
              </w:rPr>
            </w:r>
            <w:r w:rsidR="00636B69">
              <w:rPr>
                <w:noProof/>
                <w:webHidden/>
              </w:rPr>
              <w:fldChar w:fldCharType="separate"/>
            </w:r>
            <w:r w:rsidR="00636B69">
              <w:rPr>
                <w:noProof/>
                <w:webHidden/>
              </w:rPr>
              <w:t>11</w:t>
            </w:r>
            <w:r w:rsidR="00636B69">
              <w:rPr>
                <w:noProof/>
                <w:webHidden/>
              </w:rPr>
              <w:fldChar w:fldCharType="end"/>
            </w:r>
          </w:hyperlink>
        </w:p>
        <w:p w14:paraId="1FB16626" w14:textId="6056757E" w:rsidR="00636B69" w:rsidRDefault="00A23F7E">
          <w:pPr>
            <w:pStyle w:val="TDC2"/>
            <w:tabs>
              <w:tab w:val="left" w:pos="880"/>
              <w:tab w:val="right" w:leader="dot" w:pos="8494"/>
            </w:tabs>
            <w:rPr>
              <w:rFonts w:cstheme="minorBidi"/>
              <w:noProof/>
              <w:szCs w:val="22"/>
            </w:rPr>
          </w:pPr>
          <w:hyperlink w:anchor="_Toc445836411" w:history="1">
            <w:r w:rsidR="00636B69" w:rsidRPr="00B473FC">
              <w:rPr>
                <w:rStyle w:val="Hipervnculo"/>
                <w:noProof/>
              </w:rPr>
              <w:t>4.4</w:t>
            </w:r>
            <w:r w:rsidR="00636B69">
              <w:rPr>
                <w:rFonts w:cstheme="minorBidi"/>
                <w:noProof/>
                <w:szCs w:val="22"/>
              </w:rPr>
              <w:tab/>
            </w:r>
            <w:r w:rsidR="00636B69" w:rsidRPr="00B473FC">
              <w:rPr>
                <w:rStyle w:val="Hipervnculo"/>
                <w:noProof/>
              </w:rPr>
              <w:t>Desarrolladores del Sistema Electoral</w:t>
            </w:r>
            <w:r w:rsidR="00636B69">
              <w:rPr>
                <w:noProof/>
                <w:webHidden/>
              </w:rPr>
              <w:tab/>
            </w:r>
            <w:r w:rsidR="00636B69">
              <w:rPr>
                <w:noProof/>
                <w:webHidden/>
              </w:rPr>
              <w:fldChar w:fldCharType="begin"/>
            </w:r>
            <w:r w:rsidR="00636B69">
              <w:rPr>
                <w:noProof/>
                <w:webHidden/>
              </w:rPr>
              <w:instrText xml:space="preserve"> PAGEREF _Toc445836411 \h </w:instrText>
            </w:r>
            <w:r w:rsidR="00636B69">
              <w:rPr>
                <w:noProof/>
                <w:webHidden/>
              </w:rPr>
            </w:r>
            <w:r w:rsidR="00636B69">
              <w:rPr>
                <w:noProof/>
                <w:webHidden/>
              </w:rPr>
              <w:fldChar w:fldCharType="separate"/>
            </w:r>
            <w:r w:rsidR="00636B69">
              <w:rPr>
                <w:noProof/>
                <w:webHidden/>
              </w:rPr>
              <w:t>11</w:t>
            </w:r>
            <w:r w:rsidR="00636B69">
              <w:rPr>
                <w:noProof/>
                <w:webHidden/>
              </w:rPr>
              <w:fldChar w:fldCharType="end"/>
            </w:r>
          </w:hyperlink>
        </w:p>
        <w:p w14:paraId="73A8832A" w14:textId="79E6550F" w:rsidR="00636B69" w:rsidRDefault="00A23F7E">
          <w:pPr>
            <w:pStyle w:val="TDC2"/>
            <w:tabs>
              <w:tab w:val="left" w:pos="880"/>
              <w:tab w:val="right" w:leader="dot" w:pos="8494"/>
            </w:tabs>
            <w:rPr>
              <w:rFonts w:cstheme="minorBidi"/>
              <w:noProof/>
              <w:szCs w:val="22"/>
            </w:rPr>
          </w:pPr>
          <w:hyperlink w:anchor="_Toc445836412" w:history="1">
            <w:r w:rsidR="00636B69" w:rsidRPr="00B473FC">
              <w:rPr>
                <w:rStyle w:val="Hipervnculo"/>
                <w:noProof/>
              </w:rPr>
              <w:t>4.5</w:t>
            </w:r>
            <w:r w:rsidR="00636B69">
              <w:rPr>
                <w:rFonts w:cstheme="minorBidi"/>
                <w:noProof/>
                <w:szCs w:val="22"/>
              </w:rPr>
              <w:tab/>
            </w:r>
            <w:r w:rsidR="00636B69" w:rsidRPr="00B473FC">
              <w:rPr>
                <w:rStyle w:val="Hipervnculo"/>
                <w:noProof/>
              </w:rPr>
              <w:t>Profesores de la asignatura</w:t>
            </w:r>
            <w:r w:rsidR="00636B69">
              <w:rPr>
                <w:noProof/>
                <w:webHidden/>
              </w:rPr>
              <w:tab/>
            </w:r>
            <w:r w:rsidR="00636B69">
              <w:rPr>
                <w:noProof/>
                <w:webHidden/>
              </w:rPr>
              <w:fldChar w:fldCharType="begin"/>
            </w:r>
            <w:r w:rsidR="00636B69">
              <w:rPr>
                <w:noProof/>
                <w:webHidden/>
              </w:rPr>
              <w:instrText xml:space="preserve"> PAGEREF _Toc445836412 \h </w:instrText>
            </w:r>
            <w:r w:rsidR="00636B69">
              <w:rPr>
                <w:noProof/>
                <w:webHidden/>
              </w:rPr>
            </w:r>
            <w:r w:rsidR="00636B69">
              <w:rPr>
                <w:noProof/>
                <w:webHidden/>
              </w:rPr>
              <w:fldChar w:fldCharType="separate"/>
            </w:r>
            <w:r w:rsidR="00636B69">
              <w:rPr>
                <w:noProof/>
                <w:webHidden/>
              </w:rPr>
              <w:t>11</w:t>
            </w:r>
            <w:r w:rsidR="00636B69">
              <w:rPr>
                <w:noProof/>
                <w:webHidden/>
              </w:rPr>
              <w:fldChar w:fldCharType="end"/>
            </w:r>
          </w:hyperlink>
        </w:p>
        <w:p w14:paraId="22BCC76A" w14:textId="7871ED28" w:rsidR="00636B69" w:rsidRDefault="00A23F7E">
          <w:pPr>
            <w:pStyle w:val="TDC2"/>
            <w:tabs>
              <w:tab w:val="left" w:pos="880"/>
              <w:tab w:val="right" w:leader="dot" w:pos="8494"/>
            </w:tabs>
            <w:rPr>
              <w:rFonts w:cstheme="minorBidi"/>
              <w:noProof/>
              <w:szCs w:val="22"/>
            </w:rPr>
          </w:pPr>
          <w:hyperlink w:anchor="_Toc445836413" w:history="1">
            <w:r w:rsidR="00636B69" w:rsidRPr="00B473FC">
              <w:rPr>
                <w:rStyle w:val="Hipervnculo"/>
                <w:noProof/>
              </w:rPr>
              <w:t>4.6</w:t>
            </w:r>
            <w:r w:rsidR="00636B69">
              <w:rPr>
                <w:rFonts w:cstheme="minorBidi"/>
                <w:noProof/>
                <w:szCs w:val="22"/>
              </w:rPr>
              <w:tab/>
            </w:r>
            <w:r w:rsidR="00636B69" w:rsidRPr="00B473FC">
              <w:rPr>
                <w:rStyle w:val="Hipervnculo"/>
                <w:noProof/>
              </w:rPr>
              <w:t>Junta Electoral</w:t>
            </w:r>
            <w:r w:rsidR="00636B69">
              <w:rPr>
                <w:noProof/>
                <w:webHidden/>
              </w:rPr>
              <w:tab/>
            </w:r>
            <w:r w:rsidR="00636B69">
              <w:rPr>
                <w:noProof/>
                <w:webHidden/>
              </w:rPr>
              <w:fldChar w:fldCharType="begin"/>
            </w:r>
            <w:r w:rsidR="00636B69">
              <w:rPr>
                <w:noProof/>
                <w:webHidden/>
              </w:rPr>
              <w:instrText xml:space="preserve"> PAGEREF _Toc445836413 \h </w:instrText>
            </w:r>
            <w:r w:rsidR="00636B69">
              <w:rPr>
                <w:noProof/>
                <w:webHidden/>
              </w:rPr>
            </w:r>
            <w:r w:rsidR="00636B69">
              <w:rPr>
                <w:noProof/>
                <w:webHidden/>
              </w:rPr>
              <w:fldChar w:fldCharType="separate"/>
            </w:r>
            <w:r w:rsidR="00636B69">
              <w:rPr>
                <w:noProof/>
                <w:webHidden/>
              </w:rPr>
              <w:t>11</w:t>
            </w:r>
            <w:r w:rsidR="00636B69">
              <w:rPr>
                <w:noProof/>
                <w:webHidden/>
              </w:rPr>
              <w:fldChar w:fldCharType="end"/>
            </w:r>
          </w:hyperlink>
        </w:p>
        <w:p w14:paraId="3F3AE960" w14:textId="41F92406" w:rsidR="00636B69" w:rsidRDefault="00A23F7E">
          <w:pPr>
            <w:pStyle w:val="TDC2"/>
            <w:tabs>
              <w:tab w:val="left" w:pos="880"/>
              <w:tab w:val="right" w:leader="dot" w:pos="8494"/>
            </w:tabs>
            <w:rPr>
              <w:rFonts w:cstheme="minorBidi"/>
              <w:noProof/>
              <w:szCs w:val="22"/>
            </w:rPr>
          </w:pPr>
          <w:hyperlink w:anchor="_Toc445836414" w:history="1">
            <w:r w:rsidR="00636B69" w:rsidRPr="00B473FC">
              <w:rPr>
                <w:rStyle w:val="Hipervnculo"/>
                <w:noProof/>
              </w:rPr>
              <w:t>4.7</w:t>
            </w:r>
            <w:r w:rsidR="00636B69">
              <w:rPr>
                <w:rFonts w:cstheme="minorBidi"/>
                <w:noProof/>
                <w:szCs w:val="22"/>
              </w:rPr>
              <w:tab/>
            </w:r>
            <w:r w:rsidR="00636B69" w:rsidRPr="00B473FC">
              <w:rPr>
                <w:rStyle w:val="Hipervnculo"/>
                <w:noProof/>
              </w:rPr>
              <w:t>Desarrolladores del sistema de votación</w:t>
            </w:r>
            <w:r w:rsidR="00636B69">
              <w:rPr>
                <w:noProof/>
                <w:webHidden/>
              </w:rPr>
              <w:tab/>
            </w:r>
            <w:r w:rsidR="00636B69">
              <w:rPr>
                <w:noProof/>
                <w:webHidden/>
              </w:rPr>
              <w:fldChar w:fldCharType="begin"/>
            </w:r>
            <w:r w:rsidR="00636B69">
              <w:rPr>
                <w:noProof/>
                <w:webHidden/>
              </w:rPr>
              <w:instrText xml:space="preserve"> PAGEREF _Toc445836414 \h </w:instrText>
            </w:r>
            <w:r w:rsidR="00636B69">
              <w:rPr>
                <w:noProof/>
                <w:webHidden/>
              </w:rPr>
            </w:r>
            <w:r w:rsidR="00636B69">
              <w:rPr>
                <w:noProof/>
                <w:webHidden/>
              </w:rPr>
              <w:fldChar w:fldCharType="separate"/>
            </w:r>
            <w:r w:rsidR="00636B69">
              <w:rPr>
                <w:noProof/>
                <w:webHidden/>
              </w:rPr>
              <w:t>11</w:t>
            </w:r>
            <w:r w:rsidR="00636B69">
              <w:rPr>
                <w:noProof/>
                <w:webHidden/>
              </w:rPr>
              <w:fldChar w:fldCharType="end"/>
            </w:r>
          </w:hyperlink>
        </w:p>
        <w:p w14:paraId="5217E6BC" w14:textId="061E1807" w:rsidR="00636B69" w:rsidRDefault="00A23F7E">
          <w:pPr>
            <w:pStyle w:val="TDC1"/>
            <w:rPr>
              <w:rFonts w:eastAsiaTheme="minorEastAsia" w:cstheme="minorBidi"/>
              <w:szCs w:val="22"/>
            </w:rPr>
          </w:pPr>
          <w:hyperlink w:anchor="_Toc445836415" w:history="1">
            <w:r w:rsidR="00636B69" w:rsidRPr="00B473FC">
              <w:rPr>
                <w:rStyle w:val="Hipervnculo"/>
                <w:rFonts w:eastAsiaTheme="majorEastAsia"/>
              </w:rPr>
              <w:t>5</w:t>
            </w:r>
            <w:r w:rsidR="00636B69">
              <w:rPr>
                <w:rFonts w:eastAsiaTheme="minorEastAsia" w:cstheme="minorBidi"/>
                <w:szCs w:val="22"/>
              </w:rPr>
              <w:tab/>
            </w:r>
            <w:r w:rsidR="00636B69" w:rsidRPr="00B473FC">
              <w:rPr>
                <w:rStyle w:val="Hipervnculo"/>
                <w:rFonts w:eastAsiaTheme="majorEastAsia"/>
              </w:rPr>
              <w:t>Atributos de calidad</w:t>
            </w:r>
            <w:r w:rsidR="00636B69">
              <w:rPr>
                <w:webHidden/>
              </w:rPr>
              <w:tab/>
            </w:r>
            <w:r w:rsidR="00636B69">
              <w:rPr>
                <w:webHidden/>
              </w:rPr>
              <w:fldChar w:fldCharType="begin"/>
            </w:r>
            <w:r w:rsidR="00636B69">
              <w:rPr>
                <w:webHidden/>
              </w:rPr>
              <w:instrText xml:space="preserve"> PAGEREF _Toc445836415 \h </w:instrText>
            </w:r>
            <w:r w:rsidR="00636B69">
              <w:rPr>
                <w:webHidden/>
              </w:rPr>
            </w:r>
            <w:r w:rsidR="00636B69">
              <w:rPr>
                <w:webHidden/>
              </w:rPr>
              <w:fldChar w:fldCharType="separate"/>
            </w:r>
            <w:r w:rsidR="00636B69">
              <w:rPr>
                <w:webHidden/>
              </w:rPr>
              <w:t>12</w:t>
            </w:r>
            <w:r w:rsidR="00636B69">
              <w:rPr>
                <w:webHidden/>
              </w:rPr>
              <w:fldChar w:fldCharType="end"/>
            </w:r>
          </w:hyperlink>
        </w:p>
        <w:p w14:paraId="79FB927C" w14:textId="7CB3C83D" w:rsidR="00636B69" w:rsidRDefault="00A23F7E">
          <w:pPr>
            <w:pStyle w:val="TDC2"/>
            <w:tabs>
              <w:tab w:val="left" w:pos="880"/>
              <w:tab w:val="right" w:leader="dot" w:pos="8494"/>
            </w:tabs>
            <w:rPr>
              <w:rFonts w:cstheme="minorBidi"/>
              <w:noProof/>
              <w:szCs w:val="22"/>
            </w:rPr>
          </w:pPr>
          <w:hyperlink w:anchor="_Toc445836416" w:history="1">
            <w:r w:rsidR="00636B69" w:rsidRPr="00B473FC">
              <w:rPr>
                <w:rStyle w:val="Hipervnculo"/>
                <w:noProof/>
              </w:rPr>
              <w:t>5.1</w:t>
            </w:r>
            <w:r w:rsidR="00636B69">
              <w:rPr>
                <w:rFonts w:cstheme="minorBidi"/>
                <w:noProof/>
                <w:szCs w:val="22"/>
              </w:rPr>
              <w:tab/>
            </w:r>
            <w:r w:rsidR="00636B69" w:rsidRPr="00B473FC">
              <w:rPr>
                <w:rStyle w:val="Hipervnculo"/>
                <w:noProof/>
              </w:rPr>
              <w:t>Lista de atributos de calidad</w:t>
            </w:r>
            <w:r w:rsidR="00636B69">
              <w:rPr>
                <w:noProof/>
                <w:webHidden/>
              </w:rPr>
              <w:tab/>
            </w:r>
            <w:r w:rsidR="00636B69">
              <w:rPr>
                <w:noProof/>
                <w:webHidden/>
              </w:rPr>
              <w:fldChar w:fldCharType="begin"/>
            </w:r>
            <w:r w:rsidR="00636B69">
              <w:rPr>
                <w:noProof/>
                <w:webHidden/>
              </w:rPr>
              <w:instrText xml:space="preserve"> PAGEREF _Toc445836416 \h </w:instrText>
            </w:r>
            <w:r w:rsidR="00636B69">
              <w:rPr>
                <w:noProof/>
                <w:webHidden/>
              </w:rPr>
            </w:r>
            <w:r w:rsidR="00636B69">
              <w:rPr>
                <w:noProof/>
                <w:webHidden/>
              </w:rPr>
              <w:fldChar w:fldCharType="separate"/>
            </w:r>
            <w:r w:rsidR="00636B69">
              <w:rPr>
                <w:noProof/>
                <w:webHidden/>
              </w:rPr>
              <w:t>13</w:t>
            </w:r>
            <w:r w:rsidR="00636B69">
              <w:rPr>
                <w:noProof/>
                <w:webHidden/>
              </w:rPr>
              <w:fldChar w:fldCharType="end"/>
            </w:r>
          </w:hyperlink>
        </w:p>
        <w:p w14:paraId="432F973B" w14:textId="4B8908E7" w:rsidR="00636B69" w:rsidRDefault="00A23F7E">
          <w:pPr>
            <w:pStyle w:val="TDC2"/>
            <w:tabs>
              <w:tab w:val="left" w:pos="880"/>
              <w:tab w:val="right" w:leader="dot" w:pos="8494"/>
            </w:tabs>
            <w:rPr>
              <w:rFonts w:cstheme="minorBidi"/>
              <w:noProof/>
              <w:szCs w:val="22"/>
            </w:rPr>
          </w:pPr>
          <w:hyperlink w:anchor="_Toc445836417" w:history="1">
            <w:r w:rsidR="00636B69" w:rsidRPr="00B473FC">
              <w:rPr>
                <w:rStyle w:val="Hipervnculo"/>
                <w:noProof/>
              </w:rPr>
              <w:t>5.2</w:t>
            </w:r>
            <w:r w:rsidR="00636B69">
              <w:rPr>
                <w:rFonts w:cstheme="minorBidi"/>
                <w:noProof/>
                <w:szCs w:val="22"/>
              </w:rPr>
              <w:tab/>
            </w:r>
            <w:r w:rsidR="00636B69" w:rsidRPr="00B473FC">
              <w:rPr>
                <w:rStyle w:val="Hipervnculo"/>
                <w:noProof/>
              </w:rPr>
              <w:t>Atributos de calidad</w:t>
            </w:r>
            <w:r w:rsidR="00636B69" w:rsidRPr="00B473FC">
              <w:rPr>
                <w:rStyle w:val="Hipervnculo"/>
                <w:rFonts w:ascii="Arial" w:hAnsi="Arial" w:cs="Arial"/>
                <w:noProof/>
              </w:rPr>
              <w:t>￼</w:t>
            </w:r>
            <w:r w:rsidR="00636B69">
              <w:rPr>
                <w:noProof/>
                <w:webHidden/>
              </w:rPr>
              <w:tab/>
            </w:r>
            <w:r w:rsidR="00636B69">
              <w:rPr>
                <w:noProof/>
                <w:webHidden/>
              </w:rPr>
              <w:fldChar w:fldCharType="begin"/>
            </w:r>
            <w:r w:rsidR="00636B69">
              <w:rPr>
                <w:noProof/>
                <w:webHidden/>
              </w:rPr>
              <w:instrText xml:space="preserve"> PAGEREF _Toc445836417 \h </w:instrText>
            </w:r>
            <w:r w:rsidR="00636B69">
              <w:rPr>
                <w:noProof/>
                <w:webHidden/>
              </w:rPr>
            </w:r>
            <w:r w:rsidR="00636B69">
              <w:rPr>
                <w:noProof/>
                <w:webHidden/>
              </w:rPr>
              <w:fldChar w:fldCharType="separate"/>
            </w:r>
            <w:r w:rsidR="00636B69">
              <w:rPr>
                <w:noProof/>
                <w:webHidden/>
              </w:rPr>
              <w:t>14</w:t>
            </w:r>
            <w:r w:rsidR="00636B69">
              <w:rPr>
                <w:noProof/>
                <w:webHidden/>
              </w:rPr>
              <w:fldChar w:fldCharType="end"/>
            </w:r>
          </w:hyperlink>
        </w:p>
        <w:p w14:paraId="13C999C3" w14:textId="53432A33" w:rsidR="00636B69" w:rsidRDefault="00A23F7E">
          <w:pPr>
            <w:pStyle w:val="TDC1"/>
            <w:rPr>
              <w:rFonts w:eastAsiaTheme="minorEastAsia" w:cstheme="minorBidi"/>
              <w:szCs w:val="22"/>
            </w:rPr>
          </w:pPr>
          <w:hyperlink w:anchor="_Toc445836418" w:history="1">
            <w:r w:rsidR="00636B69" w:rsidRPr="00B473FC">
              <w:rPr>
                <w:rStyle w:val="Hipervnculo"/>
                <w:rFonts w:eastAsiaTheme="majorEastAsia"/>
              </w:rPr>
              <w:t>6</w:t>
            </w:r>
            <w:r w:rsidR="00636B69">
              <w:rPr>
                <w:rFonts w:eastAsiaTheme="minorEastAsia" w:cstheme="minorBidi"/>
                <w:szCs w:val="22"/>
              </w:rPr>
              <w:tab/>
            </w:r>
            <w:r w:rsidR="00636B69" w:rsidRPr="00B473FC">
              <w:rPr>
                <w:rStyle w:val="Hipervnculo"/>
                <w:rFonts w:eastAsiaTheme="majorEastAsia"/>
              </w:rPr>
              <w:t>Restricciones</w:t>
            </w:r>
            <w:r w:rsidR="00636B69">
              <w:rPr>
                <w:webHidden/>
              </w:rPr>
              <w:tab/>
            </w:r>
            <w:r w:rsidR="00636B69">
              <w:rPr>
                <w:webHidden/>
              </w:rPr>
              <w:fldChar w:fldCharType="begin"/>
            </w:r>
            <w:r w:rsidR="00636B69">
              <w:rPr>
                <w:webHidden/>
              </w:rPr>
              <w:instrText xml:space="preserve"> PAGEREF _Toc445836418 \h </w:instrText>
            </w:r>
            <w:r w:rsidR="00636B69">
              <w:rPr>
                <w:webHidden/>
              </w:rPr>
            </w:r>
            <w:r w:rsidR="00636B69">
              <w:rPr>
                <w:webHidden/>
              </w:rPr>
              <w:fldChar w:fldCharType="separate"/>
            </w:r>
            <w:r w:rsidR="00636B69">
              <w:rPr>
                <w:webHidden/>
              </w:rPr>
              <w:t>16</w:t>
            </w:r>
            <w:r w:rsidR="00636B69">
              <w:rPr>
                <w:webHidden/>
              </w:rPr>
              <w:fldChar w:fldCharType="end"/>
            </w:r>
          </w:hyperlink>
        </w:p>
        <w:p w14:paraId="381C93D3" w14:textId="7927F15B" w:rsidR="00636B69" w:rsidRDefault="00A23F7E">
          <w:pPr>
            <w:pStyle w:val="TDC2"/>
            <w:tabs>
              <w:tab w:val="left" w:pos="880"/>
              <w:tab w:val="right" w:leader="dot" w:pos="8494"/>
            </w:tabs>
            <w:rPr>
              <w:rFonts w:cstheme="minorBidi"/>
              <w:noProof/>
              <w:szCs w:val="22"/>
            </w:rPr>
          </w:pPr>
          <w:hyperlink w:anchor="_Toc445836419" w:history="1">
            <w:r w:rsidR="00636B69" w:rsidRPr="00B473FC">
              <w:rPr>
                <w:rStyle w:val="Hipervnculo"/>
                <w:noProof/>
              </w:rPr>
              <w:t>6.1</w:t>
            </w:r>
            <w:r w:rsidR="00636B69">
              <w:rPr>
                <w:rFonts w:cstheme="minorBidi"/>
                <w:noProof/>
                <w:szCs w:val="22"/>
              </w:rPr>
              <w:tab/>
            </w:r>
            <w:r w:rsidR="00636B69" w:rsidRPr="00B473FC">
              <w:rPr>
                <w:rStyle w:val="Hipervnculo"/>
                <w:noProof/>
              </w:rPr>
              <w:t>Restricciones técnicas</w:t>
            </w:r>
            <w:r w:rsidR="00636B69">
              <w:rPr>
                <w:noProof/>
                <w:webHidden/>
              </w:rPr>
              <w:tab/>
            </w:r>
            <w:r w:rsidR="00636B69">
              <w:rPr>
                <w:noProof/>
                <w:webHidden/>
              </w:rPr>
              <w:fldChar w:fldCharType="begin"/>
            </w:r>
            <w:r w:rsidR="00636B69">
              <w:rPr>
                <w:noProof/>
                <w:webHidden/>
              </w:rPr>
              <w:instrText xml:space="preserve"> PAGEREF _Toc445836419 \h </w:instrText>
            </w:r>
            <w:r w:rsidR="00636B69">
              <w:rPr>
                <w:noProof/>
                <w:webHidden/>
              </w:rPr>
            </w:r>
            <w:r w:rsidR="00636B69">
              <w:rPr>
                <w:noProof/>
                <w:webHidden/>
              </w:rPr>
              <w:fldChar w:fldCharType="separate"/>
            </w:r>
            <w:r w:rsidR="00636B69">
              <w:rPr>
                <w:noProof/>
                <w:webHidden/>
              </w:rPr>
              <w:t>16</w:t>
            </w:r>
            <w:r w:rsidR="00636B69">
              <w:rPr>
                <w:noProof/>
                <w:webHidden/>
              </w:rPr>
              <w:fldChar w:fldCharType="end"/>
            </w:r>
          </w:hyperlink>
        </w:p>
        <w:p w14:paraId="3B5FD228" w14:textId="24B7641E" w:rsidR="00636B69" w:rsidRDefault="00A23F7E">
          <w:pPr>
            <w:pStyle w:val="TDC2"/>
            <w:tabs>
              <w:tab w:val="left" w:pos="880"/>
              <w:tab w:val="right" w:leader="dot" w:pos="8494"/>
            </w:tabs>
            <w:rPr>
              <w:rFonts w:cstheme="minorBidi"/>
              <w:noProof/>
              <w:szCs w:val="22"/>
            </w:rPr>
          </w:pPr>
          <w:hyperlink w:anchor="_Toc445836420" w:history="1">
            <w:r w:rsidR="00636B69" w:rsidRPr="00B473FC">
              <w:rPr>
                <w:rStyle w:val="Hipervnculo"/>
                <w:noProof/>
              </w:rPr>
              <w:t>6.2</w:t>
            </w:r>
            <w:r w:rsidR="00636B69">
              <w:rPr>
                <w:rFonts w:cstheme="minorBidi"/>
                <w:noProof/>
                <w:szCs w:val="22"/>
              </w:rPr>
              <w:tab/>
            </w:r>
            <w:r w:rsidR="00636B69" w:rsidRPr="00B473FC">
              <w:rPr>
                <w:rStyle w:val="Hipervnculo"/>
                <w:noProof/>
              </w:rPr>
              <w:t>Restricciones organizativas</w:t>
            </w:r>
            <w:r w:rsidR="00636B69">
              <w:rPr>
                <w:noProof/>
                <w:webHidden/>
              </w:rPr>
              <w:tab/>
            </w:r>
            <w:r w:rsidR="00636B69">
              <w:rPr>
                <w:noProof/>
                <w:webHidden/>
              </w:rPr>
              <w:fldChar w:fldCharType="begin"/>
            </w:r>
            <w:r w:rsidR="00636B69">
              <w:rPr>
                <w:noProof/>
                <w:webHidden/>
              </w:rPr>
              <w:instrText xml:space="preserve"> PAGEREF _Toc445836420 \h </w:instrText>
            </w:r>
            <w:r w:rsidR="00636B69">
              <w:rPr>
                <w:noProof/>
                <w:webHidden/>
              </w:rPr>
            </w:r>
            <w:r w:rsidR="00636B69">
              <w:rPr>
                <w:noProof/>
                <w:webHidden/>
              </w:rPr>
              <w:fldChar w:fldCharType="separate"/>
            </w:r>
            <w:r w:rsidR="00636B69">
              <w:rPr>
                <w:noProof/>
                <w:webHidden/>
              </w:rPr>
              <w:t>17</w:t>
            </w:r>
            <w:r w:rsidR="00636B69">
              <w:rPr>
                <w:noProof/>
                <w:webHidden/>
              </w:rPr>
              <w:fldChar w:fldCharType="end"/>
            </w:r>
          </w:hyperlink>
        </w:p>
        <w:p w14:paraId="660E0D77" w14:textId="4EBF7770" w:rsidR="00636B69" w:rsidRDefault="00A23F7E">
          <w:pPr>
            <w:pStyle w:val="TDC1"/>
            <w:rPr>
              <w:rFonts w:eastAsiaTheme="minorEastAsia" w:cstheme="minorBidi"/>
              <w:szCs w:val="22"/>
            </w:rPr>
          </w:pPr>
          <w:hyperlink w:anchor="_Toc445836421" w:history="1">
            <w:r w:rsidR="00636B69" w:rsidRPr="00B473FC">
              <w:rPr>
                <w:rStyle w:val="Hipervnculo"/>
                <w:rFonts w:eastAsiaTheme="majorEastAsia"/>
              </w:rPr>
              <w:t>7</w:t>
            </w:r>
            <w:r w:rsidR="00636B69">
              <w:rPr>
                <w:rFonts w:eastAsiaTheme="minorEastAsia" w:cstheme="minorBidi"/>
                <w:szCs w:val="22"/>
              </w:rPr>
              <w:tab/>
            </w:r>
            <w:r w:rsidR="00636B69" w:rsidRPr="00B473FC">
              <w:rPr>
                <w:rStyle w:val="Hipervnculo"/>
                <w:rFonts w:eastAsiaTheme="majorEastAsia"/>
              </w:rPr>
              <w:t>Ámbito del sistema y contexto</w:t>
            </w:r>
            <w:r w:rsidR="00636B69">
              <w:rPr>
                <w:webHidden/>
              </w:rPr>
              <w:tab/>
            </w:r>
            <w:r w:rsidR="00636B69">
              <w:rPr>
                <w:webHidden/>
              </w:rPr>
              <w:fldChar w:fldCharType="begin"/>
            </w:r>
            <w:r w:rsidR="00636B69">
              <w:rPr>
                <w:webHidden/>
              </w:rPr>
              <w:instrText xml:space="preserve"> PAGEREF _Toc445836421 \h </w:instrText>
            </w:r>
            <w:r w:rsidR="00636B69">
              <w:rPr>
                <w:webHidden/>
              </w:rPr>
            </w:r>
            <w:r w:rsidR="00636B69">
              <w:rPr>
                <w:webHidden/>
              </w:rPr>
              <w:fldChar w:fldCharType="separate"/>
            </w:r>
            <w:r w:rsidR="00636B69">
              <w:rPr>
                <w:webHidden/>
              </w:rPr>
              <w:t>18</w:t>
            </w:r>
            <w:r w:rsidR="00636B69">
              <w:rPr>
                <w:webHidden/>
              </w:rPr>
              <w:fldChar w:fldCharType="end"/>
            </w:r>
          </w:hyperlink>
        </w:p>
        <w:p w14:paraId="44276C44" w14:textId="0A3A32DE" w:rsidR="00636B69" w:rsidRDefault="00A23F7E">
          <w:pPr>
            <w:pStyle w:val="TDC1"/>
            <w:rPr>
              <w:rFonts w:eastAsiaTheme="minorEastAsia" w:cstheme="minorBidi"/>
              <w:szCs w:val="22"/>
            </w:rPr>
          </w:pPr>
          <w:hyperlink w:anchor="_Toc445836422" w:history="1">
            <w:r w:rsidR="00636B69" w:rsidRPr="00B473FC">
              <w:rPr>
                <w:rStyle w:val="Hipervnculo"/>
                <w:rFonts w:eastAsiaTheme="majorEastAsia"/>
              </w:rPr>
              <w:t>8</w:t>
            </w:r>
            <w:r w:rsidR="00636B69">
              <w:rPr>
                <w:rFonts w:eastAsiaTheme="minorEastAsia" w:cstheme="minorBidi"/>
                <w:szCs w:val="22"/>
              </w:rPr>
              <w:tab/>
            </w:r>
            <w:r w:rsidR="00636B69" w:rsidRPr="00B473FC">
              <w:rPr>
                <w:rStyle w:val="Hipervnculo"/>
                <w:rFonts w:eastAsiaTheme="majorEastAsia"/>
              </w:rPr>
              <w:t>Escenarios de calidad</w:t>
            </w:r>
            <w:r w:rsidR="00636B69">
              <w:rPr>
                <w:webHidden/>
              </w:rPr>
              <w:tab/>
            </w:r>
            <w:r w:rsidR="00636B69">
              <w:rPr>
                <w:webHidden/>
              </w:rPr>
              <w:fldChar w:fldCharType="begin"/>
            </w:r>
            <w:r w:rsidR="00636B69">
              <w:rPr>
                <w:webHidden/>
              </w:rPr>
              <w:instrText xml:space="preserve"> PAGEREF _Toc445836422 \h </w:instrText>
            </w:r>
            <w:r w:rsidR="00636B69">
              <w:rPr>
                <w:webHidden/>
              </w:rPr>
            </w:r>
            <w:r w:rsidR="00636B69">
              <w:rPr>
                <w:webHidden/>
              </w:rPr>
              <w:fldChar w:fldCharType="separate"/>
            </w:r>
            <w:r w:rsidR="00636B69">
              <w:rPr>
                <w:webHidden/>
              </w:rPr>
              <w:t>20</w:t>
            </w:r>
            <w:r w:rsidR="00636B69">
              <w:rPr>
                <w:webHidden/>
              </w:rPr>
              <w:fldChar w:fldCharType="end"/>
            </w:r>
          </w:hyperlink>
        </w:p>
        <w:p w14:paraId="377144F8" w14:textId="3B2C803C" w:rsidR="00636B69" w:rsidRDefault="00A23F7E">
          <w:pPr>
            <w:pStyle w:val="TDC1"/>
            <w:rPr>
              <w:rFonts w:eastAsiaTheme="minorEastAsia" w:cstheme="minorBidi"/>
              <w:szCs w:val="22"/>
            </w:rPr>
          </w:pPr>
          <w:hyperlink w:anchor="_Toc445836423" w:history="1">
            <w:r w:rsidR="00636B69" w:rsidRPr="00B473FC">
              <w:rPr>
                <w:rStyle w:val="Hipervnculo"/>
                <w:rFonts w:eastAsiaTheme="majorEastAsia"/>
              </w:rPr>
              <w:t>9</w:t>
            </w:r>
            <w:r w:rsidR="00636B69">
              <w:rPr>
                <w:rFonts w:eastAsiaTheme="minorEastAsia" w:cstheme="minorBidi"/>
                <w:szCs w:val="22"/>
              </w:rPr>
              <w:tab/>
            </w:r>
            <w:r w:rsidR="00636B69" w:rsidRPr="00B473FC">
              <w:rPr>
                <w:rStyle w:val="Hipervnculo"/>
                <w:rFonts w:eastAsiaTheme="majorEastAsia"/>
              </w:rPr>
              <w:t>Vistas</w:t>
            </w:r>
            <w:r w:rsidR="00636B69">
              <w:rPr>
                <w:webHidden/>
              </w:rPr>
              <w:tab/>
            </w:r>
            <w:r w:rsidR="00636B69">
              <w:rPr>
                <w:webHidden/>
              </w:rPr>
              <w:fldChar w:fldCharType="begin"/>
            </w:r>
            <w:r w:rsidR="00636B69">
              <w:rPr>
                <w:webHidden/>
              </w:rPr>
              <w:instrText xml:space="preserve"> PAGEREF _Toc445836423 \h </w:instrText>
            </w:r>
            <w:r w:rsidR="00636B69">
              <w:rPr>
                <w:webHidden/>
              </w:rPr>
            </w:r>
            <w:r w:rsidR="00636B69">
              <w:rPr>
                <w:webHidden/>
              </w:rPr>
              <w:fldChar w:fldCharType="separate"/>
            </w:r>
            <w:r w:rsidR="00636B69">
              <w:rPr>
                <w:webHidden/>
              </w:rPr>
              <w:t>24</w:t>
            </w:r>
            <w:r w:rsidR="00636B69">
              <w:rPr>
                <w:webHidden/>
              </w:rPr>
              <w:fldChar w:fldCharType="end"/>
            </w:r>
          </w:hyperlink>
        </w:p>
        <w:p w14:paraId="0F6FB6E3" w14:textId="572BE1BF" w:rsidR="00636B69" w:rsidRDefault="00A23F7E">
          <w:pPr>
            <w:pStyle w:val="TDC2"/>
            <w:tabs>
              <w:tab w:val="left" w:pos="880"/>
              <w:tab w:val="right" w:leader="dot" w:pos="8494"/>
            </w:tabs>
            <w:rPr>
              <w:rFonts w:cstheme="minorBidi"/>
              <w:noProof/>
              <w:szCs w:val="22"/>
            </w:rPr>
          </w:pPr>
          <w:hyperlink w:anchor="_Toc445836424" w:history="1">
            <w:r w:rsidR="00636B69" w:rsidRPr="00B473FC">
              <w:rPr>
                <w:rStyle w:val="Hipervnculo"/>
                <w:noProof/>
              </w:rPr>
              <w:t>9.1</w:t>
            </w:r>
            <w:r w:rsidR="00636B69">
              <w:rPr>
                <w:rFonts w:cstheme="minorBidi"/>
                <w:noProof/>
                <w:szCs w:val="22"/>
              </w:rPr>
              <w:tab/>
            </w:r>
            <w:r w:rsidR="00636B69" w:rsidRPr="00B473FC">
              <w:rPr>
                <w:rStyle w:val="Hipervnculo"/>
                <w:noProof/>
              </w:rPr>
              <w:t>Contexto</w:t>
            </w:r>
            <w:r w:rsidR="00636B69">
              <w:rPr>
                <w:noProof/>
                <w:webHidden/>
              </w:rPr>
              <w:tab/>
            </w:r>
            <w:r w:rsidR="00636B69">
              <w:rPr>
                <w:noProof/>
                <w:webHidden/>
              </w:rPr>
              <w:fldChar w:fldCharType="begin"/>
            </w:r>
            <w:r w:rsidR="00636B69">
              <w:rPr>
                <w:noProof/>
                <w:webHidden/>
              </w:rPr>
              <w:instrText xml:space="preserve"> PAGEREF _Toc445836424 \h </w:instrText>
            </w:r>
            <w:r w:rsidR="00636B69">
              <w:rPr>
                <w:noProof/>
                <w:webHidden/>
              </w:rPr>
            </w:r>
            <w:r w:rsidR="00636B69">
              <w:rPr>
                <w:noProof/>
                <w:webHidden/>
              </w:rPr>
              <w:fldChar w:fldCharType="separate"/>
            </w:r>
            <w:r w:rsidR="00636B69">
              <w:rPr>
                <w:noProof/>
                <w:webHidden/>
              </w:rPr>
              <w:t>24</w:t>
            </w:r>
            <w:r w:rsidR="00636B69">
              <w:rPr>
                <w:noProof/>
                <w:webHidden/>
              </w:rPr>
              <w:fldChar w:fldCharType="end"/>
            </w:r>
          </w:hyperlink>
        </w:p>
        <w:p w14:paraId="4BC7DF4E" w14:textId="1A352F98" w:rsidR="00636B69" w:rsidRDefault="00A23F7E">
          <w:pPr>
            <w:pStyle w:val="TDC3"/>
            <w:tabs>
              <w:tab w:val="left" w:pos="1320"/>
              <w:tab w:val="right" w:leader="dot" w:pos="8494"/>
            </w:tabs>
            <w:rPr>
              <w:rFonts w:cstheme="minorBidi"/>
              <w:noProof/>
              <w:szCs w:val="22"/>
            </w:rPr>
          </w:pPr>
          <w:hyperlink w:anchor="_Toc445836425" w:history="1">
            <w:r w:rsidR="00636B69" w:rsidRPr="00B473FC">
              <w:rPr>
                <w:rStyle w:val="Hipervnculo"/>
                <w:noProof/>
              </w:rPr>
              <w:t>9.1.1</w:t>
            </w:r>
            <w:r w:rsidR="00636B69">
              <w:rPr>
                <w:rFonts w:cstheme="minorBidi"/>
                <w:noProof/>
                <w:szCs w:val="22"/>
              </w:rPr>
              <w:tab/>
            </w:r>
            <w:r w:rsidR="00636B69" w:rsidRPr="00B473FC">
              <w:rPr>
                <w:rStyle w:val="Hipervnculo"/>
                <w:noProof/>
              </w:rPr>
              <w:t>Presentación principal</w:t>
            </w:r>
            <w:r w:rsidR="00636B69">
              <w:rPr>
                <w:noProof/>
                <w:webHidden/>
              </w:rPr>
              <w:tab/>
            </w:r>
            <w:r w:rsidR="00636B69">
              <w:rPr>
                <w:noProof/>
                <w:webHidden/>
              </w:rPr>
              <w:fldChar w:fldCharType="begin"/>
            </w:r>
            <w:r w:rsidR="00636B69">
              <w:rPr>
                <w:noProof/>
                <w:webHidden/>
              </w:rPr>
              <w:instrText xml:space="preserve"> PAGEREF _Toc445836425 \h </w:instrText>
            </w:r>
            <w:r w:rsidR="00636B69">
              <w:rPr>
                <w:noProof/>
                <w:webHidden/>
              </w:rPr>
            </w:r>
            <w:r w:rsidR="00636B69">
              <w:rPr>
                <w:noProof/>
                <w:webHidden/>
              </w:rPr>
              <w:fldChar w:fldCharType="separate"/>
            </w:r>
            <w:r w:rsidR="00636B69">
              <w:rPr>
                <w:noProof/>
                <w:webHidden/>
              </w:rPr>
              <w:t>24</w:t>
            </w:r>
            <w:r w:rsidR="00636B69">
              <w:rPr>
                <w:noProof/>
                <w:webHidden/>
              </w:rPr>
              <w:fldChar w:fldCharType="end"/>
            </w:r>
          </w:hyperlink>
        </w:p>
        <w:p w14:paraId="4DCEA00E" w14:textId="23397F2C" w:rsidR="00636B69" w:rsidRDefault="00A23F7E">
          <w:pPr>
            <w:pStyle w:val="TDC3"/>
            <w:tabs>
              <w:tab w:val="left" w:pos="1320"/>
              <w:tab w:val="right" w:leader="dot" w:pos="8494"/>
            </w:tabs>
            <w:rPr>
              <w:rFonts w:cstheme="minorBidi"/>
              <w:noProof/>
              <w:szCs w:val="22"/>
            </w:rPr>
          </w:pPr>
          <w:hyperlink w:anchor="_Toc445836426" w:history="1">
            <w:r w:rsidR="00636B69" w:rsidRPr="00B473FC">
              <w:rPr>
                <w:rStyle w:val="Hipervnculo"/>
                <w:noProof/>
              </w:rPr>
              <w:t>9.1.2</w:t>
            </w:r>
            <w:r w:rsidR="00636B69">
              <w:rPr>
                <w:rFonts w:cstheme="minorBidi"/>
                <w:noProof/>
                <w:szCs w:val="22"/>
              </w:rPr>
              <w:tab/>
            </w:r>
            <w:r w:rsidR="00636B69" w:rsidRPr="00B473FC">
              <w:rPr>
                <w:rStyle w:val="Hipervnculo"/>
                <w:noProof/>
              </w:rPr>
              <w:t>Catálogo de elementos</w:t>
            </w:r>
            <w:r w:rsidR="00636B69">
              <w:rPr>
                <w:noProof/>
                <w:webHidden/>
              </w:rPr>
              <w:tab/>
            </w:r>
            <w:r w:rsidR="00636B69">
              <w:rPr>
                <w:noProof/>
                <w:webHidden/>
              </w:rPr>
              <w:fldChar w:fldCharType="begin"/>
            </w:r>
            <w:r w:rsidR="00636B69">
              <w:rPr>
                <w:noProof/>
                <w:webHidden/>
              </w:rPr>
              <w:instrText xml:space="preserve"> PAGEREF _Toc445836426 \h </w:instrText>
            </w:r>
            <w:r w:rsidR="00636B69">
              <w:rPr>
                <w:noProof/>
                <w:webHidden/>
              </w:rPr>
            </w:r>
            <w:r w:rsidR="00636B69">
              <w:rPr>
                <w:noProof/>
                <w:webHidden/>
              </w:rPr>
              <w:fldChar w:fldCharType="separate"/>
            </w:r>
            <w:r w:rsidR="00636B69">
              <w:rPr>
                <w:noProof/>
                <w:webHidden/>
              </w:rPr>
              <w:t>25</w:t>
            </w:r>
            <w:r w:rsidR="00636B69">
              <w:rPr>
                <w:noProof/>
                <w:webHidden/>
              </w:rPr>
              <w:fldChar w:fldCharType="end"/>
            </w:r>
          </w:hyperlink>
        </w:p>
        <w:p w14:paraId="0ADF286F" w14:textId="00168A19" w:rsidR="00636B69" w:rsidRDefault="00A23F7E">
          <w:pPr>
            <w:pStyle w:val="TDC2"/>
            <w:tabs>
              <w:tab w:val="left" w:pos="880"/>
              <w:tab w:val="right" w:leader="dot" w:pos="8494"/>
            </w:tabs>
            <w:rPr>
              <w:rFonts w:cstheme="minorBidi"/>
              <w:noProof/>
              <w:szCs w:val="22"/>
            </w:rPr>
          </w:pPr>
          <w:hyperlink w:anchor="_Toc445836427" w:history="1">
            <w:r w:rsidR="00636B69" w:rsidRPr="00B473FC">
              <w:rPr>
                <w:rStyle w:val="Hipervnculo"/>
                <w:noProof/>
              </w:rPr>
              <w:t>9.2</w:t>
            </w:r>
            <w:r w:rsidR="00636B69">
              <w:rPr>
                <w:rFonts w:cstheme="minorBidi"/>
                <w:noProof/>
                <w:szCs w:val="22"/>
              </w:rPr>
              <w:tab/>
            </w:r>
            <w:r w:rsidR="00636B69" w:rsidRPr="00B473FC">
              <w:rPr>
                <w:rStyle w:val="Hipervnculo"/>
                <w:noProof/>
              </w:rPr>
              <w:t>Census Reader</w:t>
            </w:r>
            <w:r w:rsidR="00636B69">
              <w:rPr>
                <w:noProof/>
                <w:webHidden/>
              </w:rPr>
              <w:tab/>
            </w:r>
            <w:r w:rsidR="00636B69">
              <w:rPr>
                <w:noProof/>
                <w:webHidden/>
              </w:rPr>
              <w:fldChar w:fldCharType="begin"/>
            </w:r>
            <w:r w:rsidR="00636B69">
              <w:rPr>
                <w:noProof/>
                <w:webHidden/>
              </w:rPr>
              <w:instrText xml:space="preserve"> PAGEREF _Toc445836427 \h </w:instrText>
            </w:r>
            <w:r w:rsidR="00636B69">
              <w:rPr>
                <w:noProof/>
                <w:webHidden/>
              </w:rPr>
            </w:r>
            <w:r w:rsidR="00636B69">
              <w:rPr>
                <w:noProof/>
                <w:webHidden/>
              </w:rPr>
              <w:fldChar w:fldCharType="separate"/>
            </w:r>
            <w:r w:rsidR="00636B69">
              <w:rPr>
                <w:noProof/>
                <w:webHidden/>
              </w:rPr>
              <w:t>28</w:t>
            </w:r>
            <w:r w:rsidR="00636B69">
              <w:rPr>
                <w:noProof/>
                <w:webHidden/>
              </w:rPr>
              <w:fldChar w:fldCharType="end"/>
            </w:r>
          </w:hyperlink>
        </w:p>
        <w:p w14:paraId="2E1EDAA8" w14:textId="6B496DD3" w:rsidR="00636B69" w:rsidRDefault="00A23F7E">
          <w:pPr>
            <w:pStyle w:val="TDC3"/>
            <w:tabs>
              <w:tab w:val="left" w:pos="1320"/>
              <w:tab w:val="right" w:leader="dot" w:pos="8494"/>
            </w:tabs>
            <w:rPr>
              <w:rFonts w:cstheme="minorBidi"/>
              <w:noProof/>
              <w:szCs w:val="22"/>
            </w:rPr>
          </w:pPr>
          <w:hyperlink w:anchor="_Toc445836428" w:history="1">
            <w:r w:rsidR="00636B69" w:rsidRPr="00B473FC">
              <w:rPr>
                <w:rStyle w:val="Hipervnculo"/>
                <w:noProof/>
              </w:rPr>
              <w:t>9.2.1</w:t>
            </w:r>
            <w:r w:rsidR="00636B69">
              <w:rPr>
                <w:rFonts w:cstheme="minorBidi"/>
                <w:noProof/>
                <w:szCs w:val="22"/>
              </w:rPr>
              <w:tab/>
            </w:r>
            <w:r w:rsidR="00636B69" w:rsidRPr="00B473FC">
              <w:rPr>
                <w:rStyle w:val="Hipervnculo"/>
                <w:noProof/>
              </w:rPr>
              <w:t>Presentación principal</w:t>
            </w:r>
            <w:r w:rsidR="00636B69">
              <w:rPr>
                <w:noProof/>
                <w:webHidden/>
              </w:rPr>
              <w:tab/>
            </w:r>
            <w:r w:rsidR="00636B69">
              <w:rPr>
                <w:noProof/>
                <w:webHidden/>
              </w:rPr>
              <w:fldChar w:fldCharType="begin"/>
            </w:r>
            <w:r w:rsidR="00636B69">
              <w:rPr>
                <w:noProof/>
                <w:webHidden/>
              </w:rPr>
              <w:instrText xml:space="preserve"> PAGEREF _Toc445836428 \h </w:instrText>
            </w:r>
            <w:r w:rsidR="00636B69">
              <w:rPr>
                <w:noProof/>
                <w:webHidden/>
              </w:rPr>
            </w:r>
            <w:r w:rsidR="00636B69">
              <w:rPr>
                <w:noProof/>
                <w:webHidden/>
              </w:rPr>
              <w:fldChar w:fldCharType="separate"/>
            </w:r>
            <w:r w:rsidR="00636B69">
              <w:rPr>
                <w:noProof/>
                <w:webHidden/>
              </w:rPr>
              <w:t>28</w:t>
            </w:r>
            <w:r w:rsidR="00636B69">
              <w:rPr>
                <w:noProof/>
                <w:webHidden/>
              </w:rPr>
              <w:fldChar w:fldCharType="end"/>
            </w:r>
          </w:hyperlink>
        </w:p>
        <w:p w14:paraId="70B71893" w14:textId="31866FEC" w:rsidR="00636B69" w:rsidRDefault="00A23F7E">
          <w:pPr>
            <w:pStyle w:val="TDC3"/>
            <w:tabs>
              <w:tab w:val="left" w:pos="1320"/>
              <w:tab w:val="right" w:leader="dot" w:pos="8494"/>
            </w:tabs>
            <w:rPr>
              <w:rFonts w:cstheme="minorBidi"/>
              <w:noProof/>
              <w:szCs w:val="22"/>
            </w:rPr>
          </w:pPr>
          <w:hyperlink w:anchor="_Toc445836429" w:history="1">
            <w:r w:rsidR="00636B69" w:rsidRPr="00B473FC">
              <w:rPr>
                <w:rStyle w:val="Hipervnculo"/>
                <w:noProof/>
              </w:rPr>
              <w:t>9.2.2</w:t>
            </w:r>
            <w:r w:rsidR="00636B69">
              <w:rPr>
                <w:rFonts w:cstheme="minorBidi"/>
                <w:noProof/>
                <w:szCs w:val="22"/>
              </w:rPr>
              <w:tab/>
            </w:r>
            <w:r w:rsidR="00636B69" w:rsidRPr="00B473FC">
              <w:rPr>
                <w:rStyle w:val="Hipervnculo"/>
                <w:noProof/>
              </w:rPr>
              <w:t>Catálogo de elementos</w:t>
            </w:r>
            <w:r w:rsidR="00636B69">
              <w:rPr>
                <w:noProof/>
                <w:webHidden/>
              </w:rPr>
              <w:tab/>
            </w:r>
            <w:r w:rsidR="00636B69">
              <w:rPr>
                <w:noProof/>
                <w:webHidden/>
              </w:rPr>
              <w:fldChar w:fldCharType="begin"/>
            </w:r>
            <w:r w:rsidR="00636B69">
              <w:rPr>
                <w:noProof/>
                <w:webHidden/>
              </w:rPr>
              <w:instrText xml:space="preserve"> PAGEREF _Toc445836429 \h </w:instrText>
            </w:r>
            <w:r w:rsidR="00636B69">
              <w:rPr>
                <w:noProof/>
                <w:webHidden/>
              </w:rPr>
            </w:r>
            <w:r w:rsidR="00636B69">
              <w:rPr>
                <w:noProof/>
                <w:webHidden/>
              </w:rPr>
              <w:fldChar w:fldCharType="separate"/>
            </w:r>
            <w:r w:rsidR="00636B69">
              <w:rPr>
                <w:noProof/>
                <w:webHidden/>
              </w:rPr>
              <w:t>28</w:t>
            </w:r>
            <w:r w:rsidR="00636B69">
              <w:rPr>
                <w:noProof/>
                <w:webHidden/>
              </w:rPr>
              <w:fldChar w:fldCharType="end"/>
            </w:r>
          </w:hyperlink>
        </w:p>
        <w:p w14:paraId="3B36AC6C" w14:textId="1E41917A" w:rsidR="00636B69" w:rsidRDefault="00A23F7E">
          <w:pPr>
            <w:pStyle w:val="TDC3"/>
            <w:tabs>
              <w:tab w:val="left" w:pos="1320"/>
              <w:tab w:val="right" w:leader="dot" w:pos="8494"/>
            </w:tabs>
            <w:rPr>
              <w:rFonts w:cstheme="minorBidi"/>
              <w:noProof/>
              <w:szCs w:val="22"/>
            </w:rPr>
          </w:pPr>
          <w:hyperlink w:anchor="_Toc445836430" w:history="1">
            <w:r w:rsidR="00636B69" w:rsidRPr="00B473FC">
              <w:rPr>
                <w:rStyle w:val="Hipervnculo"/>
                <w:noProof/>
              </w:rPr>
              <w:t>9.2.3</w:t>
            </w:r>
            <w:r w:rsidR="00636B69">
              <w:rPr>
                <w:rFonts w:cstheme="minorBidi"/>
                <w:noProof/>
                <w:szCs w:val="22"/>
              </w:rPr>
              <w:tab/>
            </w:r>
            <w:r w:rsidR="00636B69" w:rsidRPr="00B473FC">
              <w:rPr>
                <w:rStyle w:val="Hipervnculo"/>
                <w:noProof/>
              </w:rPr>
              <w:t>Diagrama contextual</w:t>
            </w:r>
            <w:r w:rsidR="00636B69">
              <w:rPr>
                <w:noProof/>
                <w:webHidden/>
              </w:rPr>
              <w:tab/>
            </w:r>
            <w:r w:rsidR="00636B69">
              <w:rPr>
                <w:noProof/>
                <w:webHidden/>
              </w:rPr>
              <w:fldChar w:fldCharType="begin"/>
            </w:r>
            <w:r w:rsidR="00636B69">
              <w:rPr>
                <w:noProof/>
                <w:webHidden/>
              </w:rPr>
              <w:instrText xml:space="preserve"> PAGEREF _Toc445836430 \h </w:instrText>
            </w:r>
            <w:r w:rsidR="00636B69">
              <w:rPr>
                <w:noProof/>
                <w:webHidden/>
              </w:rPr>
            </w:r>
            <w:r w:rsidR="00636B69">
              <w:rPr>
                <w:noProof/>
                <w:webHidden/>
              </w:rPr>
              <w:fldChar w:fldCharType="separate"/>
            </w:r>
            <w:r w:rsidR="00636B69">
              <w:rPr>
                <w:noProof/>
                <w:webHidden/>
              </w:rPr>
              <w:t>30</w:t>
            </w:r>
            <w:r w:rsidR="00636B69">
              <w:rPr>
                <w:noProof/>
                <w:webHidden/>
              </w:rPr>
              <w:fldChar w:fldCharType="end"/>
            </w:r>
          </w:hyperlink>
        </w:p>
        <w:p w14:paraId="3B81902A" w14:textId="0BF3218A" w:rsidR="00636B69" w:rsidRDefault="00A23F7E">
          <w:pPr>
            <w:pStyle w:val="TDC3"/>
            <w:tabs>
              <w:tab w:val="left" w:pos="1320"/>
              <w:tab w:val="right" w:leader="dot" w:pos="8494"/>
            </w:tabs>
            <w:rPr>
              <w:rFonts w:cstheme="minorBidi"/>
              <w:noProof/>
              <w:szCs w:val="22"/>
            </w:rPr>
          </w:pPr>
          <w:hyperlink w:anchor="_Toc445836431" w:history="1">
            <w:r w:rsidR="00636B69" w:rsidRPr="00B473FC">
              <w:rPr>
                <w:rStyle w:val="Hipervnculo"/>
                <w:noProof/>
              </w:rPr>
              <w:t>9.2.4</w:t>
            </w:r>
            <w:r w:rsidR="00636B69">
              <w:rPr>
                <w:rFonts w:cstheme="minorBidi"/>
                <w:noProof/>
                <w:szCs w:val="22"/>
              </w:rPr>
              <w:tab/>
            </w:r>
            <w:r w:rsidR="00636B69" w:rsidRPr="00B473FC">
              <w:rPr>
                <w:rStyle w:val="Hipervnculo"/>
                <w:noProof/>
              </w:rPr>
              <w:t>Justificación de las decisiones</w:t>
            </w:r>
            <w:r w:rsidR="00636B69">
              <w:rPr>
                <w:noProof/>
                <w:webHidden/>
              </w:rPr>
              <w:tab/>
            </w:r>
            <w:r w:rsidR="00636B69">
              <w:rPr>
                <w:noProof/>
                <w:webHidden/>
              </w:rPr>
              <w:fldChar w:fldCharType="begin"/>
            </w:r>
            <w:r w:rsidR="00636B69">
              <w:rPr>
                <w:noProof/>
                <w:webHidden/>
              </w:rPr>
              <w:instrText xml:space="preserve"> PAGEREF _Toc445836431 \h </w:instrText>
            </w:r>
            <w:r w:rsidR="00636B69">
              <w:rPr>
                <w:noProof/>
                <w:webHidden/>
              </w:rPr>
            </w:r>
            <w:r w:rsidR="00636B69">
              <w:rPr>
                <w:noProof/>
                <w:webHidden/>
              </w:rPr>
              <w:fldChar w:fldCharType="separate"/>
            </w:r>
            <w:r w:rsidR="00636B69">
              <w:rPr>
                <w:noProof/>
                <w:webHidden/>
              </w:rPr>
              <w:t>30</w:t>
            </w:r>
            <w:r w:rsidR="00636B69">
              <w:rPr>
                <w:noProof/>
                <w:webHidden/>
              </w:rPr>
              <w:fldChar w:fldCharType="end"/>
            </w:r>
          </w:hyperlink>
        </w:p>
        <w:p w14:paraId="7484686E" w14:textId="1E66C63E" w:rsidR="00636B69" w:rsidRDefault="00A23F7E">
          <w:pPr>
            <w:pStyle w:val="TDC2"/>
            <w:tabs>
              <w:tab w:val="left" w:pos="880"/>
              <w:tab w:val="right" w:leader="dot" w:pos="8494"/>
            </w:tabs>
            <w:rPr>
              <w:rFonts w:cstheme="minorBidi"/>
              <w:noProof/>
              <w:szCs w:val="22"/>
            </w:rPr>
          </w:pPr>
          <w:hyperlink w:anchor="_Toc445836432" w:history="1">
            <w:r w:rsidR="00636B69" w:rsidRPr="00B473FC">
              <w:rPr>
                <w:rStyle w:val="Hipervnculo"/>
                <w:noProof/>
              </w:rPr>
              <w:t>9.3</w:t>
            </w:r>
            <w:r w:rsidR="00636B69">
              <w:rPr>
                <w:rFonts w:cstheme="minorBidi"/>
                <w:noProof/>
                <w:szCs w:val="22"/>
              </w:rPr>
              <w:tab/>
            </w:r>
            <w:r w:rsidR="00636B69" w:rsidRPr="00B473FC">
              <w:rPr>
                <w:rStyle w:val="Hipervnculo"/>
                <w:noProof/>
              </w:rPr>
              <w:t>VoterInfo</w:t>
            </w:r>
            <w:r w:rsidR="00636B69">
              <w:rPr>
                <w:noProof/>
                <w:webHidden/>
              </w:rPr>
              <w:tab/>
            </w:r>
            <w:r w:rsidR="00636B69">
              <w:rPr>
                <w:noProof/>
                <w:webHidden/>
              </w:rPr>
              <w:fldChar w:fldCharType="begin"/>
            </w:r>
            <w:r w:rsidR="00636B69">
              <w:rPr>
                <w:noProof/>
                <w:webHidden/>
              </w:rPr>
              <w:instrText xml:space="preserve"> PAGEREF _Toc445836432 \h </w:instrText>
            </w:r>
            <w:r w:rsidR="00636B69">
              <w:rPr>
                <w:noProof/>
                <w:webHidden/>
              </w:rPr>
            </w:r>
            <w:r w:rsidR="00636B69">
              <w:rPr>
                <w:noProof/>
                <w:webHidden/>
              </w:rPr>
              <w:fldChar w:fldCharType="separate"/>
            </w:r>
            <w:r w:rsidR="00636B69">
              <w:rPr>
                <w:noProof/>
                <w:webHidden/>
              </w:rPr>
              <w:t>31</w:t>
            </w:r>
            <w:r w:rsidR="00636B69">
              <w:rPr>
                <w:noProof/>
                <w:webHidden/>
              </w:rPr>
              <w:fldChar w:fldCharType="end"/>
            </w:r>
          </w:hyperlink>
        </w:p>
        <w:p w14:paraId="16A7479D" w14:textId="3D9DEA40" w:rsidR="00636B69" w:rsidRDefault="00A23F7E">
          <w:pPr>
            <w:pStyle w:val="TDC3"/>
            <w:tabs>
              <w:tab w:val="left" w:pos="1320"/>
              <w:tab w:val="right" w:leader="dot" w:pos="8494"/>
            </w:tabs>
            <w:rPr>
              <w:rFonts w:cstheme="minorBidi"/>
              <w:noProof/>
              <w:szCs w:val="22"/>
            </w:rPr>
          </w:pPr>
          <w:hyperlink w:anchor="_Toc445836433" w:history="1">
            <w:r w:rsidR="00636B69" w:rsidRPr="00B473FC">
              <w:rPr>
                <w:rStyle w:val="Hipervnculo"/>
                <w:noProof/>
              </w:rPr>
              <w:t>9.3.1</w:t>
            </w:r>
            <w:r w:rsidR="00636B69">
              <w:rPr>
                <w:rFonts w:cstheme="minorBidi"/>
                <w:noProof/>
                <w:szCs w:val="22"/>
              </w:rPr>
              <w:tab/>
            </w:r>
            <w:r w:rsidR="00636B69" w:rsidRPr="00B473FC">
              <w:rPr>
                <w:rStyle w:val="Hipervnculo"/>
                <w:noProof/>
              </w:rPr>
              <w:t>Presentación principal</w:t>
            </w:r>
            <w:r w:rsidR="00636B69">
              <w:rPr>
                <w:noProof/>
                <w:webHidden/>
              </w:rPr>
              <w:tab/>
            </w:r>
            <w:r w:rsidR="00636B69">
              <w:rPr>
                <w:noProof/>
                <w:webHidden/>
              </w:rPr>
              <w:fldChar w:fldCharType="begin"/>
            </w:r>
            <w:r w:rsidR="00636B69">
              <w:rPr>
                <w:noProof/>
                <w:webHidden/>
              </w:rPr>
              <w:instrText xml:space="preserve"> PAGEREF _Toc445836433 \h </w:instrText>
            </w:r>
            <w:r w:rsidR="00636B69">
              <w:rPr>
                <w:noProof/>
                <w:webHidden/>
              </w:rPr>
            </w:r>
            <w:r w:rsidR="00636B69">
              <w:rPr>
                <w:noProof/>
                <w:webHidden/>
              </w:rPr>
              <w:fldChar w:fldCharType="separate"/>
            </w:r>
            <w:r w:rsidR="00636B69">
              <w:rPr>
                <w:noProof/>
                <w:webHidden/>
              </w:rPr>
              <w:t>31</w:t>
            </w:r>
            <w:r w:rsidR="00636B69">
              <w:rPr>
                <w:noProof/>
                <w:webHidden/>
              </w:rPr>
              <w:fldChar w:fldCharType="end"/>
            </w:r>
          </w:hyperlink>
        </w:p>
        <w:p w14:paraId="2A730B0F" w14:textId="641D0ACB" w:rsidR="00636B69" w:rsidRDefault="00A23F7E">
          <w:pPr>
            <w:pStyle w:val="TDC3"/>
            <w:tabs>
              <w:tab w:val="left" w:pos="1320"/>
              <w:tab w:val="right" w:leader="dot" w:pos="8494"/>
            </w:tabs>
            <w:rPr>
              <w:rFonts w:cstheme="minorBidi"/>
              <w:noProof/>
              <w:szCs w:val="22"/>
            </w:rPr>
          </w:pPr>
          <w:hyperlink w:anchor="_Toc445836434" w:history="1">
            <w:r w:rsidR="00636B69" w:rsidRPr="00B473FC">
              <w:rPr>
                <w:rStyle w:val="Hipervnculo"/>
                <w:noProof/>
              </w:rPr>
              <w:t>9.3.2</w:t>
            </w:r>
            <w:r w:rsidR="00636B69">
              <w:rPr>
                <w:rFonts w:cstheme="minorBidi"/>
                <w:noProof/>
                <w:szCs w:val="22"/>
              </w:rPr>
              <w:tab/>
            </w:r>
            <w:r w:rsidR="00636B69" w:rsidRPr="00B473FC">
              <w:rPr>
                <w:rStyle w:val="Hipervnculo"/>
                <w:noProof/>
              </w:rPr>
              <w:t>Catálogo de elementos</w:t>
            </w:r>
            <w:r w:rsidR="00636B69">
              <w:rPr>
                <w:noProof/>
                <w:webHidden/>
              </w:rPr>
              <w:tab/>
            </w:r>
            <w:r w:rsidR="00636B69">
              <w:rPr>
                <w:noProof/>
                <w:webHidden/>
              </w:rPr>
              <w:fldChar w:fldCharType="begin"/>
            </w:r>
            <w:r w:rsidR="00636B69">
              <w:rPr>
                <w:noProof/>
                <w:webHidden/>
              </w:rPr>
              <w:instrText xml:space="preserve"> PAGEREF _Toc445836434 \h </w:instrText>
            </w:r>
            <w:r w:rsidR="00636B69">
              <w:rPr>
                <w:noProof/>
                <w:webHidden/>
              </w:rPr>
            </w:r>
            <w:r w:rsidR="00636B69">
              <w:rPr>
                <w:noProof/>
                <w:webHidden/>
              </w:rPr>
              <w:fldChar w:fldCharType="separate"/>
            </w:r>
            <w:r w:rsidR="00636B69">
              <w:rPr>
                <w:noProof/>
                <w:webHidden/>
              </w:rPr>
              <w:t>31</w:t>
            </w:r>
            <w:r w:rsidR="00636B69">
              <w:rPr>
                <w:noProof/>
                <w:webHidden/>
              </w:rPr>
              <w:fldChar w:fldCharType="end"/>
            </w:r>
          </w:hyperlink>
        </w:p>
        <w:p w14:paraId="1A7BFAB2" w14:textId="2CACB3F0" w:rsidR="00636B69" w:rsidRDefault="00A23F7E">
          <w:pPr>
            <w:pStyle w:val="TDC3"/>
            <w:tabs>
              <w:tab w:val="left" w:pos="1320"/>
              <w:tab w:val="right" w:leader="dot" w:pos="8494"/>
            </w:tabs>
            <w:rPr>
              <w:rFonts w:cstheme="minorBidi"/>
              <w:noProof/>
              <w:szCs w:val="22"/>
            </w:rPr>
          </w:pPr>
          <w:hyperlink w:anchor="_Toc445836435" w:history="1">
            <w:r w:rsidR="00636B69" w:rsidRPr="00B473FC">
              <w:rPr>
                <w:rStyle w:val="Hipervnculo"/>
                <w:noProof/>
              </w:rPr>
              <w:t>9.3.3</w:t>
            </w:r>
            <w:r w:rsidR="00636B69">
              <w:rPr>
                <w:rFonts w:cstheme="minorBidi"/>
                <w:noProof/>
                <w:szCs w:val="22"/>
              </w:rPr>
              <w:tab/>
            </w:r>
            <w:r w:rsidR="00636B69" w:rsidRPr="00B473FC">
              <w:rPr>
                <w:rStyle w:val="Hipervnculo"/>
                <w:noProof/>
              </w:rPr>
              <w:t>Diagrama contextual</w:t>
            </w:r>
            <w:r w:rsidR="00636B69">
              <w:rPr>
                <w:noProof/>
                <w:webHidden/>
              </w:rPr>
              <w:tab/>
            </w:r>
            <w:r w:rsidR="00636B69">
              <w:rPr>
                <w:noProof/>
                <w:webHidden/>
              </w:rPr>
              <w:fldChar w:fldCharType="begin"/>
            </w:r>
            <w:r w:rsidR="00636B69">
              <w:rPr>
                <w:noProof/>
                <w:webHidden/>
              </w:rPr>
              <w:instrText xml:space="preserve"> PAGEREF _Toc445836435 \h </w:instrText>
            </w:r>
            <w:r w:rsidR="00636B69">
              <w:rPr>
                <w:noProof/>
                <w:webHidden/>
              </w:rPr>
            </w:r>
            <w:r w:rsidR="00636B69">
              <w:rPr>
                <w:noProof/>
                <w:webHidden/>
              </w:rPr>
              <w:fldChar w:fldCharType="separate"/>
            </w:r>
            <w:r w:rsidR="00636B69">
              <w:rPr>
                <w:noProof/>
                <w:webHidden/>
              </w:rPr>
              <w:t>33</w:t>
            </w:r>
            <w:r w:rsidR="00636B69">
              <w:rPr>
                <w:noProof/>
                <w:webHidden/>
              </w:rPr>
              <w:fldChar w:fldCharType="end"/>
            </w:r>
          </w:hyperlink>
        </w:p>
        <w:p w14:paraId="214D33A4" w14:textId="63D7BA7B" w:rsidR="00636B69" w:rsidRDefault="00A23F7E">
          <w:pPr>
            <w:pStyle w:val="TDC3"/>
            <w:tabs>
              <w:tab w:val="left" w:pos="1320"/>
              <w:tab w:val="right" w:leader="dot" w:pos="8494"/>
            </w:tabs>
            <w:rPr>
              <w:rFonts w:cstheme="minorBidi"/>
              <w:noProof/>
              <w:szCs w:val="22"/>
            </w:rPr>
          </w:pPr>
          <w:hyperlink w:anchor="_Toc445836436" w:history="1">
            <w:r w:rsidR="00636B69" w:rsidRPr="00B473FC">
              <w:rPr>
                <w:rStyle w:val="Hipervnculo"/>
                <w:noProof/>
              </w:rPr>
              <w:t>9.3.4</w:t>
            </w:r>
            <w:r w:rsidR="00636B69">
              <w:rPr>
                <w:rFonts w:cstheme="minorBidi"/>
                <w:noProof/>
                <w:szCs w:val="22"/>
              </w:rPr>
              <w:tab/>
            </w:r>
            <w:r w:rsidR="00636B69" w:rsidRPr="00B473FC">
              <w:rPr>
                <w:rStyle w:val="Hipervnculo"/>
                <w:noProof/>
              </w:rPr>
              <w:t>Justificación de las decisiones</w:t>
            </w:r>
            <w:r w:rsidR="00636B69">
              <w:rPr>
                <w:noProof/>
                <w:webHidden/>
              </w:rPr>
              <w:tab/>
            </w:r>
            <w:r w:rsidR="00636B69">
              <w:rPr>
                <w:noProof/>
                <w:webHidden/>
              </w:rPr>
              <w:fldChar w:fldCharType="begin"/>
            </w:r>
            <w:r w:rsidR="00636B69">
              <w:rPr>
                <w:noProof/>
                <w:webHidden/>
              </w:rPr>
              <w:instrText xml:space="preserve"> PAGEREF _Toc445836436 \h </w:instrText>
            </w:r>
            <w:r w:rsidR="00636B69">
              <w:rPr>
                <w:noProof/>
                <w:webHidden/>
              </w:rPr>
            </w:r>
            <w:r w:rsidR="00636B69">
              <w:rPr>
                <w:noProof/>
                <w:webHidden/>
              </w:rPr>
              <w:fldChar w:fldCharType="separate"/>
            </w:r>
            <w:r w:rsidR="00636B69">
              <w:rPr>
                <w:noProof/>
                <w:webHidden/>
              </w:rPr>
              <w:t>33</w:t>
            </w:r>
            <w:r w:rsidR="00636B69">
              <w:rPr>
                <w:noProof/>
                <w:webHidden/>
              </w:rPr>
              <w:fldChar w:fldCharType="end"/>
            </w:r>
          </w:hyperlink>
        </w:p>
        <w:p w14:paraId="29C2DE2A" w14:textId="7D1DEE5A" w:rsidR="00636B69" w:rsidRDefault="00A23F7E">
          <w:pPr>
            <w:pStyle w:val="TDC2"/>
            <w:tabs>
              <w:tab w:val="left" w:pos="880"/>
              <w:tab w:val="right" w:leader="dot" w:pos="8494"/>
            </w:tabs>
            <w:rPr>
              <w:rFonts w:cstheme="minorBidi"/>
              <w:noProof/>
              <w:szCs w:val="22"/>
            </w:rPr>
          </w:pPr>
          <w:hyperlink w:anchor="_Toc445836437" w:history="1">
            <w:r w:rsidR="00636B69" w:rsidRPr="00B473FC">
              <w:rPr>
                <w:rStyle w:val="Hipervnculo"/>
                <w:noProof/>
              </w:rPr>
              <w:t>9.4</w:t>
            </w:r>
            <w:r w:rsidR="00636B69">
              <w:rPr>
                <w:rFonts w:cstheme="minorBidi"/>
                <w:noProof/>
                <w:szCs w:val="22"/>
              </w:rPr>
              <w:tab/>
            </w:r>
            <w:r w:rsidR="00636B69" w:rsidRPr="00B473FC">
              <w:rPr>
                <w:rStyle w:val="Hipervnculo"/>
                <w:noProof/>
              </w:rPr>
              <w:t>Recuento</w:t>
            </w:r>
            <w:r w:rsidR="00636B69">
              <w:rPr>
                <w:noProof/>
                <w:webHidden/>
              </w:rPr>
              <w:tab/>
            </w:r>
            <w:r w:rsidR="00636B69">
              <w:rPr>
                <w:noProof/>
                <w:webHidden/>
              </w:rPr>
              <w:fldChar w:fldCharType="begin"/>
            </w:r>
            <w:r w:rsidR="00636B69">
              <w:rPr>
                <w:noProof/>
                <w:webHidden/>
              </w:rPr>
              <w:instrText xml:space="preserve"> PAGEREF _Toc445836437 \h </w:instrText>
            </w:r>
            <w:r w:rsidR="00636B69">
              <w:rPr>
                <w:noProof/>
                <w:webHidden/>
              </w:rPr>
            </w:r>
            <w:r w:rsidR="00636B69">
              <w:rPr>
                <w:noProof/>
                <w:webHidden/>
              </w:rPr>
              <w:fldChar w:fldCharType="separate"/>
            </w:r>
            <w:r w:rsidR="00636B69">
              <w:rPr>
                <w:noProof/>
                <w:webHidden/>
              </w:rPr>
              <w:t>34</w:t>
            </w:r>
            <w:r w:rsidR="00636B69">
              <w:rPr>
                <w:noProof/>
                <w:webHidden/>
              </w:rPr>
              <w:fldChar w:fldCharType="end"/>
            </w:r>
          </w:hyperlink>
        </w:p>
        <w:p w14:paraId="33D1C4F4" w14:textId="3429AB5D" w:rsidR="00636B69" w:rsidRDefault="00A23F7E">
          <w:pPr>
            <w:pStyle w:val="TDC3"/>
            <w:tabs>
              <w:tab w:val="left" w:pos="1320"/>
              <w:tab w:val="right" w:leader="dot" w:pos="8494"/>
            </w:tabs>
            <w:rPr>
              <w:rFonts w:cstheme="minorBidi"/>
              <w:noProof/>
              <w:szCs w:val="22"/>
            </w:rPr>
          </w:pPr>
          <w:hyperlink w:anchor="_Toc445836438" w:history="1">
            <w:r w:rsidR="00636B69" w:rsidRPr="00B473FC">
              <w:rPr>
                <w:rStyle w:val="Hipervnculo"/>
                <w:noProof/>
              </w:rPr>
              <w:t>9.4.1</w:t>
            </w:r>
            <w:r w:rsidR="00636B69">
              <w:rPr>
                <w:rFonts w:cstheme="minorBidi"/>
                <w:noProof/>
                <w:szCs w:val="22"/>
              </w:rPr>
              <w:tab/>
            </w:r>
            <w:r w:rsidR="00636B69" w:rsidRPr="00B473FC">
              <w:rPr>
                <w:rStyle w:val="Hipervnculo"/>
                <w:noProof/>
              </w:rPr>
              <w:t>Presentación principal</w:t>
            </w:r>
            <w:r w:rsidR="00636B69">
              <w:rPr>
                <w:noProof/>
                <w:webHidden/>
              </w:rPr>
              <w:tab/>
            </w:r>
            <w:r w:rsidR="00636B69">
              <w:rPr>
                <w:noProof/>
                <w:webHidden/>
              </w:rPr>
              <w:fldChar w:fldCharType="begin"/>
            </w:r>
            <w:r w:rsidR="00636B69">
              <w:rPr>
                <w:noProof/>
                <w:webHidden/>
              </w:rPr>
              <w:instrText xml:space="preserve"> PAGEREF _Toc445836438 \h </w:instrText>
            </w:r>
            <w:r w:rsidR="00636B69">
              <w:rPr>
                <w:noProof/>
                <w:webHidden/>
              </w:rPr>
            </w:r>
            <w:r w:rsidR="00636B69">
              <w:rPr>
                <w:noProof/>
                <w:webHidden/>
              </w:rPr>
              <w:fldChar w:fldCharType="separate"/>
            </w:r>
            <w:r w:rsidR="00636B69">
              <w:rPr>
                <w:noProof/>
                <w:webHidden/>
              </w:rPr>
              <w:t>34</w:t>
            </w:r>
            <w:r w:rsidR="00636B69">
              <w:rPr>
                <w:noProof/>
                <w:webHidden/>
              </w:rPr>
              <w:fldChar w:fldCharType="end"/>
            </w:r>
          </w:hyperlink>
        </w:p>
        <w:p w14:paraId="117D9A5D" w14:textId="0B656878" w:rsidR="00636B69" w:rsidRDefault="00A23F7E">
          <w:pPr>
            <w:pStyle w:val="TDC3"/>
            <w:tabs>
              <w:tab w:val="left" w:pos="1320"/>
              <w:tab w:val="right" w:leader="dot" w:pos="8494"/>
            </w:tabs>
            <w:rPr>
              <w:rFonts w:cstheme="minorBidi"/>
              <w:noProof/>
              <w:szCs w:val="22"/>
            </w:rPr>
          </w:pPr>
          <w:hyperlink w:anchor="_Toc445836439" w:history="1">
            <w:r w:rsidR="00636B69" w:rsidRPr="00B473FC">
              <w:rPr>
                <w:rStyle w:val="Hipervnculo"/>
                <w:noProof/>
              </w:rPr>
              <w:t>9.4.2</w:t>
            </w:r>
            <w:r w:rsidR="00636B69">
              <w:rPr>
                <w:rFonts w:cstheme="minorBidi"/>
                <w:noProof/>
                <w:szCs w:val="22"/>
              </w:rPr>
              <w:tab/>
            </w:r>
            <w:r w:rsidR="00636B69" w:rsidRPr="00B473FC">
              <w:rPr>
                <w:rStyle w:val="Hipervnculo"/>
                <w:noProof/>
              </w:rPr>
              <w:t>Catálogo de elementos</w:t>
            </w:r>
            <w:r w:rsidR="00636B69">
              <w:rPr>
                <w:noProof/>
                <w:webHidden/>
              </w:rPr>
              <w:tab/>
            </w:r>
            <w:r w:rsidR="00636B69">
              <w:rPr>
                <w:noProof/>
                <w:webHidden/>
              </w:rPr>
              <w:fldChar w:fldCharType="begin"/>
            </w:r>
            <w:r w:rsidR="00636B69">
              <w:rPr>
                <w:noProof/>
                <w:webHidden/>
              </w:rPr>
              <w:instrText xml:space="preserve"> PAGEREF _Toc445836439 \h </w:instrText>
            </w:r>
            <w:r w:rsidR="00636B69">
              <w:rPr>
                <w:noProof/>
                <w:webHidden/>
              </w:rPr>
            </w:r>
            <w:r w:rsidR="00636B69">
              <w:rPr>
                <w:noProof/>
                <w:webHidden/>
              </w:rPr>
              <w:fldChar w:fldCharType="separate"/>
            </w:r>
            <w:r w:rsidR="00636B69">
              <w:rPr>
                <w:noProof/>
                <w:webHidden/>
              </w:rPr>
              <w:t>34</w:t>
            </w:r>
            <w:r w:rsidR="00636B69">
              <w:rPr>
                <w:noProof/>
                <w:webHidden/>
              </w:rPr>
              <w:fldChar w:fldCharType="end"/>
            </w:r>
          </w:hyperlink>
        </w:p>
        <w:p w14:paraId="1A978D79" w14:textId="7196BF63" w:rsidR="00636B69" w:rsidRDefault="00A23F7E">
          <w:pPr>
            <w:pStyle w:val="TDC3"/>
            <w:tabs>
              <w:tab w:val="left" w:pos="1320"/>
              <w:tab w:val="right" w:leader="dot" w:pos="8494"/>
            </w:tabs>
            <w:rPr>
              <w:rFonts w:cstheme="minorBidi"/>
              <w:noProof/>
              <w:szCs w:val="22"/>
            </w:rPr>
          </w:pPr>
          <w:hyperlink w:anchor="_Toc445836440" w:history="1">
            <w:r w:rsidR="00636B69" w:rsidRPr="00B473FC">
              <w:rPr>
                <w:rStyle w:val="Hipervnculo"/>
                <w:noProof/>
              </w:rPr>
              <w:t>9.4.3</w:t>
            </w:r>
            <w:r w:rsidR="00636B69">
              <w:rPr>
                <w:rFonts w:cstheme="minorBidi"/>
                <w:noProof/>
                <w:szCs w:val="22"/>
              </w:rPr>
              <w:tab/>
            </w:r>
            <w:r w:rsidR="00636B69" w:rsidRPr="00B473FC">
              <w:rPr>
                <w:rStyle w:val="Hipervnculo"/>
                <w:noProof/>
              </w:rPr>
              <w:t>Diagrama contextual</w:t>
            </w:r>
            <w:r w:rsidR="00636B69">
              <w:rPr>
                <w:noProof/>
                <w:webHidden/>
              </w:rPr>
              <w:tab/>
            </w:r>
            <w:r w:rsidR="00636B69">
              <w:rPr>
                <w:noProof/>
                <w:webHidden/>
              </w:rPr>
              <w:fldChar w:fldCharType="begin"/>
            </w:r>
            <w:r w:rsidR="00636B69">
              <w:rPr>
                <w:noProof/>
                <w:webHidden/>
              </w:rPr>
              <w:instrText xml:space="preserve"> PAGEREF _Toc445836440 \h </w:instrText>
            </w:r>
            <w:r w:rsidR="00636B69">
              <w:rPr>
                <w:noProof/>
                <w:webHidden/>
              </w:rPr>
            </w:r>
            <w:r w:rsidR="00636B69">
              <w:rPr>
                <w:noProof/>
                <w:webHidden/>
              </w:rPr>
              <w:fldChar w:fldCharType="separate"/>
            </w:r>
            <w:r w:rsidR="00636B69">
              <w:rPr>
                <w:noProof/>
                <w:webHidden/>
              </w:rPr>
              <w:t>36</w:t>
            </w:r>
            <w:r w:rsidR="00636B69">
              <w:rPr>
                <w:noProof/>
                <w:webHidden/>
              </w:rPr>
              <w:fldChar w:fldCharType="end"/>
            </w:r>
          </w:hyperlink>
        </w:p>
        <w:p w14:paraId="431B0A76" w14:textId="209BED82" w:rsidR="00636B69" w:rsidRDefault="00A23F7E">
          <w:pPr>
            <w:pStyle w:val="TDC3"/>
            <w:tabs>
              <w:tab w:val="left" w:pos="1320"/>
              <w:tab w:val="right" w:leader="dot" w:pos="8494"/>
            </w:tabs>
            <w:rPr>
              <w:rFonts w:cstheme="minorBidi"/>
              <w:noProof/>
              <w:szCs w:val="22"/>
            </w:rPr>
          </w:pPr>
          <w:hyperlink w:anchor="_Toc445836441" w:history="1">
            <w:r w:rsidR="00636B69" w:rsidRPr="00B473FC">
              <w:rPr>
                <w:rStyle w:val="Hipervnculo"/>
                <w:noProof/>
              </w:rPr>
              <w:t>9.4.4</w:t>
            </w:r>
            <w:r w:rsidR="00636B69">
              <w:rPr>
                <w:rFonts w:cstheme="minorBidi"/>
                <w:noProof/>
                <w:szCs w:val="22"/>
              </w:rPr>
              <w:tab/>
            </w:r>
            <w:r w:rsidR="00636B69" w:rsidRPr="00B473FC">
              <w:rPr>
                <w:rStyle w:val="Hipervnculo"/>
                <w:noProof/>
              </w:rPr>
              <w:t>Justificación de las decisiones</w:t>
            </w:r>
            <w:r w:rsidR="00636B69">
              <w:rPr>
                <w:noProof/>
                <w:webHidden/>
              </w:rPr>
              <w:tab/>
            </w:r>
            <w:r w:rsidR="00636B69">
              <w:rPr>
                <w:noProof/>
                <w:webHidden/>
              </w:rPr>
              <w:fldChar w:fldCharType="begin"/>
            </w:r>
            <w:r w:rsidR="00636B69">
              <w:rPr>
                <w:noProof/>
                <w:webHidden/>
              </w:rPr>
              <w:instrText xml:space="preserve"> PAGEREF _Toc445836441 \h </w:instrText>
            </w:r>
            <w:r w:rsidR="00636B69">
              <w:rPr>
                <w:noProof/>
                <w:webHidden/>
              </w:rPr>
            </w:r>
            <w:r w:rsidR="00636B69">
              <w:rPr>
                <w:noProof/>
                <w:webHidden/>
              </w:rPr>
              <w:fldChar w:fldCharType="separate"/>
            </w:r>
            <w:r w:rsidR="00636B69">
              <w:rPr>
                <w:noProof/>
                <w:webHidden/>
              </w:rPr>
              <w:t>36</w:t>
            </w:r>
            <w:r w:rsidR="00636B69">
              <w:rPr>
                <w:noProof/>
                <w:webHidden/>
              </w:rPr>
              <w:fldChar w:fldCharType="end"/>
            </w:r>
          </w:hyperlink>
        </w:p>
        <w:p w14:paraId="7F6D30D9" w14:textId="69863896" w:rsidR="00636B69" w:rsidRDefault="00A23F7E">
          <w:pPr>
            <w:pStyle w:val="TDC2"/>
            <w:tabs>
              <w:tab w:val="left" w:pos="880"/>
              <w:tab w:val="right" w:leader="dot" w:pos="8494"/>
            </w:tabs>
            <w:rPr>
              <w:rFonts w:cstheme="minorBidi"/>
              <w:noProof/>
              <w:szCs w:val="22"/>
            </w:rPr>
          </w:pPr>
          <w:hyperlink w:anchor="_Toc445836442" w:history="1">
            <w:r w:rsidR="00636B69" w:rsidRPr="00B473FC">
              <w:rPr>
                <w:rStyle w:val="Hipervnculo"/>
                <w:noProof/>
              </w:rPr>
              <w:t>9.5</w:t>
            </w:r>
            <w:r w:rsidR="00636B69">
              <w:rPr>
                <w:rFonts w:cstheme="minorBidi"/>
                <w:noProof/>
                <w:szCs w:val="22"/>
              </w:rPr>
              <w:tab/>
            </w:r>
            <w:r w:rsidR="00636B69" w:rsidRPr="00B473FC">
              <w:rPr>
                <w:rStyle w:val="Hipervnculo"/>
                <w:noProof/>
              </w:rPr>
              <w:t>Instanciación</w:t>
            </w:r>
            <w:r w:rsidR="00636B69">
              <w:rPr>
                <w:noProof/>
                <w:webHidden/>
              </w:rPr>
              <w:tab/>
            </w:r>
            <w:r w:rsidR="00636B69">
              <w:rPr>
                <w:noProof/>
                <w:webHidden/>
              </w:rPr>
              <w:fldChar w:fldCharType="begin"/>
            </w:r>
            <w:r w:rsidR="00636B69">
              <w:rPr>
                <w:noProof/>
                <w:webHidden/>
              </w:rPr>
              <w:instrText xml:space="preserve"> PAGEREF _Toc445836442 \h </w:instrText>
            </w:r>
            <w:r w:rsidR="00636B69">
              <w:rPr>
                <w:noProof/>
                <w:webHidden/>
              </w:rPr>
            </w:r>
            <w:r w:rsidR="00636B69">
              <w:rPr>
                <w:noProof/>
                <w:webHidden/>
              </w:rPr>
              <w:fldChar w:fldCharType="separate"/>
            </w:r>
            <w:r w:rsidR="00636B69">
              <w:rPr>
                <w:noProof/>
                <w:webHidden/>
              </w:rPr>
              <w:t>37</w:t>
            </w:r>
            <w:r w:rsidR="00636B69">
              <w:rPr>
                <w:noProof/>
                <w:webHidden/>
              </w:rPr>
              <w:fldChar w:fldCharType="end"/>
            </w:r>
          </w:hyperlink>
        </w:p>
        <w:p w14:paraId="1AF7E8D3" w14:textId="78DCF299" w:rsidR="00636B69" w:rsidRDefault="00A23F7E">
          <w:pPr>
            <w:pStyle w:val="TDC3"/>
            <w:tabs>
              <w:tab w:val="left" w:pos="1320"/>
              <w:tab w:val="right" w:leader="dot" w:pos="8494"/>
            </w:tabs>
            <w:rPr>
              <w:rFonts w:cstheme="minorBidi"/>
              <w:noProof/>
              <w:szCs w:val="22"/>
            </w:rPr>
          </w:pPr>
          <w:hyperlink w:anchor="_Toc445836443" w:history="1">
            <w:r w:rsidR="00636B69" w:rsidRPr="00B473FC">
              <w:rPr>
                <w:rStyle w:val="Hipervnculo"/>
                <w:noProof/>
              </w:rPr>
              <w:t>9.5.1</w:t>
            </w:r>
            <w:r w:rsidR="00636B69">
              <w:rPr>
                <w:rFonts w:cstheme="minorBidi"/>
                <w:noProof/>
                <w:szCs w:val="22"/>
              </w:rPr>
              <w:tab/>
            </w:r>
            <w:r w:rsidR="00636B69" w:rsidRPr="00B473FC">
              <w:rPr>
                <w:rStyle w:val="Hipervnculo"/>
                <w:noProof/>
              </w:rPr>
              <w:t>Presentación principal</w:t>
            </w:r>
            <w:r w:rsidR="00636B69">
              <w:rPr>
                <w:noProof/>
                <w:webHidden/>
              </w:rPr>
              <w:tab/>
            </w:r>
            <w:r w:rsidR="00636B69">
              <w:rPr>
                <w:noProof/>
                <w:webHidden/>
              </w:rPr>
              <w:fldChar w:fldCharType="begin"/>
            </w:r>
            <w:r w:rsidR="00636B69">
              <w:rPr>
                <w:noProof/>
                <w:webHidden/>
              </w:rPr>
              <w:instrText xml:space="preserve"> PAGEREF _Toc445836443 \h </w:instrText>
            </w:r>
            <w:r w:rsidR="00636B69">
              <w:rPr>
                <w:noProof/>
                <w:webHidden/>
              </w:rPr>
            </w:r>
            <w:r w:rsidR="00636B69">
              <w:rPr>
                <w:noProof/>
                <w:webHidden/>
              </w:rPr>
              <w:fldChar w:fldCharType="separate"/>
            </w:r>
            <w:r w:rsidR="00636B69">
              <w:rPr>
                <w:noProof/>
                <w:webHidden/>
              </w:rPr>
              <w:t>37</w:t>
            </w:r>
            <w:r w:rsidR="00636B69">
              <w:rPr>
                <w:noProof/>
                <w:webHidden/>
              </w:rPr>
              <w:fldChar w:fldCharType="end"/>
            </w:r>
          </w:hyperlink>
        </w:p>
        <w:p w14:paraId="33ABA106" w14:textId="0EC8B02B" w:rsidR="00636B69" w:rsidRDefault="00A23F7E">
          <w:pPr>
            <w:pStyle w:val="TDC3"/>
            <w:tabs>
              <w:tab w:val="left" w:pos="1320"/>
              <w:tab w:val="right" w:leader="dot" w:pos="8494"/>
            </w:tabs>
            <w:rPr>
              <w:rFonts w:cstheme="minorBidi"/>
              <w:noProof/>
              <w:szCs w:val="22"/>
            </w:rPr>
          </w:pPr>
          <w:hyperlink w:anchor="_Toc445836444" w:history="1">
            <w:r w:rsidR="00636B69" w:rsidRPr="00B473FC">
              <w:rPr>
                <w:rStyle w:val="Hipervnculo"/>
                <w:noProof/>
              </w:rPr>
              <w:t>9.5.2</w:t>
            </w:r>
            <w:r w:rsidR="00636B69">
              <w:rPr>
                <w:rFonts w:cstheme="minorBidi"/>
                <w:noProof/>
                <w:szCs w:val="22"/>
              </w:rPr>
              <w:tab/>
            </w:r>
            <w:r w:rsidR="00636B69" w:rsidRPr="00B473FC">
              <w:rPr>
                <w:rStyle w:val="Hipervnculo"/>
                <w:noProof/>
              </w:rPr>
              <w:t>Catálogo de elementos</w:t>
            </w:r>
            <w:r w:rsidR="00636B69">
              <w:rPr>
                <w:noProof/>
                <w:webHidden/>
              </w:rPr>
              <w:tab/>
            </w:r>
            <w:r w:rsidR="00636B69">
              <w:rPr>
                <w:noProof/>
                <w:webHidden/>
              </w:rPr>
              <w:fldChar w:fldCharType="begin"/>
            </w:r>
            <w:r w:rsidR="00636B69">
              <w:rPr>
                <w:noProof/>
                <w:webHidden/>
              </w:rPr>
              <w:instrText xml:space="preserve"> PAGEREF _Toc445836444 \h </w:instrText>
            </w:r>
            <w:r w:rsidR="00636B69">
              <w:rPr>
                <w:noProof/>
                <w:webHidden/>
              </w:rPr>
            </w:r>
            <w:r w:rsidR="00636B69">
              <w:rPr>
                <w:noProof/>
                <w:webHidden/>
              </w:rPr>
              <w:fldChar w:fldCharType="separate"/>
            </w:r>
            <w:r w:rsidR="00636B69">
              <w:rPr>
                <w:noProof/>
                <w:webHidden/>
              </w:rPr>
              <w:t>37</w:t>
            </w:r>
            <w:r w:rsidR="00636B69">
              <w:rPr>
                <w:noProof/>
                <w:webHidden/>
              </w:rPr>
              <w:fldChar w:fldCharType="end"/>
            </w:r>
          </w:hyperlink>
        </w:p>
        <w:p w14:paraId="5A4D29C3" w14:textId="08796641" w:rsidR="00636B69" w:rsidRDefault="00A23F7E">
          <w:pPr>
            <w:pStyle w:val="TDC3"/>
            <w:tabs>
              <w:tab w:val="left" w:pos="1320"/>
              <w:tab w:val="right" w:leader="dot" w:pos="8494"/>
            </w:tabs>
            <w:rPr>
              <w:rFonts w:cstheme="minorBidi"/>
              <w:noProof/>
              <w:szCs w:val="22"/>
            </w:rPr>
          </w:pPr>
          <w:hyperlink w:anchor="_Toc445836445" w:history="1">
            <w:r w:rsidR="00636B69" w:rsidRPr="00B473FC">
              <w:rPr>
                <w:rStyle w:val="Hipervnculo"/>
                <w:noProof/>
              </w:rPr>
              <w:t>9.5.3</w:t>
            </w:r>
            <w:r w:rsidR="00636B69">
              <w:rPr>
                <w:rFonts w:cstheme="minorBidi"/>
                <w:noProof/>
                <w:szCs w:val="22"/>
              </w:rPr>
              <w:tab/>
            </w:r>
            <w:r w:rsidR="00636B69" w:rsidRPr="00B473FC">
              <w:rPr>
                <w:rStyle w:val="Hipervnculo"/>
                <w:noProof/>
              </w:rPr>
              <w:t>Diagrama contextual</w:t>
            </w:r>
            <w:r w:rsidR="00636B69">
              <w:rPr>
                <w:noProof/>
                <w:webHidden/>
              </w:rPr>
              <w:tab/>
            </w:r>
            <w:r w:rsidR="00636B69">
              <w:rPr>
                <w:noProof/>
                <w:webHidden/>
              </w:rPr>
              <w:fldChar w:fldCharType="begin"/>
            </w:r>
            <w:r w:rsidR="00636B69">
              <w:rPr>
                <w:noProof/>
                <w:webHidden/>
              </w:rPr>
              <w:instrText xml:space="preserve"> PAGEREF _Toc445836445 \h </w:instrText>
            </w:r>
            <w:r w:rsidR="00636B69">
              <w:rPr>
                <w:noProof/>
                <w:webHidden/>
              </w:rPr>
            </w:r>
            <w:r w:rsidR="00636B69">
              <w:rPr>
                <w:noProof/>
                <w:webHidden/>
              </w:rPr>
              <w:fldChar w:fldCharType="separate"/>
            </w:r>
            <w:r w:rsidR="00636B69">
              <w:rPr>
                <w:noProof/>
                <w:webHidden/>
              </w:rPr>
              <w:t>38</w:t>
            </w:r>
            <w:r w:rsidR="00636B69">
              <w:rPr>
                <w:noProof/>
                <w:webHidden/>
              </w:rPr>
              <w:fldChar w:fldCharType="end"/>
            </w:r>
          </w:hyperlink>
        </w:p>
        <w:p w14:paraId="5D47FBB9" w14:textId="73164E78" w:rsidR="00636B69" w:rsidRDefault="00A23F7E">
          <w:pPr>
            <w:pStyle w:val="TDC3"/>
            <w:tabs>
              <w:tab w:val="left" w:pos="1320"/>
              <w:tab w:val="right" w:leader="dot" w:pos="8494"/>
            </w:tabs>
            <w:rPr>
              <w:rFonts w:cstheme="minorBidi"/>
              <w:noProof/>
              <w:szCs w:val="22"/>
            </w:rPr>
          </w:pPr>
          <w:hyperlink w:anchor="_Toc445836446" w:history="1">
            <w:r w:rsidR="00636B69" w:rsidRPr="00B473FC">
              <w:rPr>
                <w:rStyle w:val="Hipervnculo"/>
                <w:noProof/>
              </w:rPr>
              <w:t>9.5.4</w:t>
            </w:r>
            <w:r w:rsidR="00636B69">
              <w:rPr>
                <w:rFonts w:cstheme="minorBidi"/>
                <w:noProof/>
                <w:szCs w:val="22"/>
              </w:rPr>
              <w:tab/>
            </w:r>
            <w:r w:rsidR="00636B69" w:rsidRPr="00B473FC">
              <w:rPr>
                <w:rStyle w:val="Hipervnculo"/>
                <w:noProof/>
              </w:rPr>
              <w:t>Justificación de las decisiones</w:t>
            </w:r>
            <w:r w:rsidR="00636B69">
              <w:rPr>
                <w:noProof/>
                <w:webHidden/>
              </w:rPr>
              <w:tab/>
            </w:r>
            <w:r w:rsidR="00636B69">
              <w:rPr>
                <w:noProof/>
                <w:webHidden/>
              </w:rPr>
              <w:fldChar w:fldCharType="begin"/>
            </w:r>
            <w:r w:rsidR="00636B69">
              <w:rPr>
                <w:noProof/>
                <w:webHidden/>
              </w:rPr>
              <w:instrText xml:space="preserve"> PAGEREF _Toc445836446 \h </w:instrText>
            </w:r>
            <w:r w:rsidR="00636B69">
              <w:rPr>
                <w:noProof/>
                <w:webHidden/>
              </w:rPr>
            </w:r>
            <w:r w:rsidR="00636B69">
              <w:rPr>
                <w:noProof/>
                <w:webHidden/>
              </w:rPr>
              <w:fldChar w:fldCharType="separate"/>
            </w:r>
            <w:r w:rsidR="00636B69">
              <w:rPr>
                <w:noProof/>
                <w:webHidden/>
              </w:rPr>
              <w:t>38</w:t>
            </w:r>
            <w:r w:rsidR="00636B69">
              <w:rPr>
                <w:noProof/>
                <w:webHidden/>
              </w:rPr>
              <w:fldChar w:fldCharType="end"/>
            </w:r>
          </w:hyperlink>
        </w:p>
        <w:p w14:paraId="2D90D8E7" w14:textId="460CCFF2" w:rsidR="00636B69" w:rsidRDefault="00A23F7E">
          <w:pPr>
            <w:pStyle w:val="TDC1"/>
            <w:rPr>
              <w:rFonts w:eastAsiaTheme="minorEastAsia" w:cstheme="minorBidi"/>
              <w:szCs w:val="22"/>
            </w:rPr>
          </w:pPr>
          <w:hyperlink w:anchor="_Toc445836447" w:history="1">
            <w:r w:rsidR="00636B69" w:rsidRPr="00B473FC">
              <w:rPr>
                <w:rStyle w:val="Hipervnculo"/>
                <w:rFonts w:eastAsiaTheme="majorEastAsia"/>
              </w:rPr>
              <w:t>10</w:t>
            </w:r>
            <w:r w:rsidR="00636B69">
              <w:rPr>
                <w:rFonts w:eastAsiaTheme="minorEastAsia" w:cstheme="minorBidi"/>
                <w:szCs w:val="22"/>
              </w:rPr>
              <w:tab/>
            </w:r>
            <w:r w:rsidR="00636B69" w:rsidRPr="00B473FC">
              <w:rPr>
                <w:rStyle w:val="Hipervnculo"/>
                <w:rFonts w:eastAsiaTheme="majorEastAsia"/>
              </w:rPr>
              <w:t>Bibliografía</w:t>
            </w:r>
            <w:r w:rsidR="00636B69">
              <w:rPr>
                <w:webHidden/>
              </w:rPr>
              <w:tab/>
            </w:r>
            <w:r w:rsidR="00636B69">
              <w:rPr>
                <w:webHidden/>
              </w:rPr>
              <w:fldChar w:fldCharType="begin"/>
            </w:r>
            <w:r w:rsidR="00636B69">
              <w:rPr>
                <w:webHidden/>
              </w:rPr>
              <w:instrText xml:space="preserve"> PAGEREF _Toc445836447 \h </w:instrText>
            </w:r>
            <w:r w:rsidR="00636B69">
              <w:rPr>
                <w:webHidden/>
              </w:rPr>
            </w:r>
            <w:r w:rsidR="00636B69">
              <w:rPr>
                <w:webHidden/>
              </w:rPr>
              <w:fldChar w:fldCharType="separate"/>
            </w:r>
            <w:r w:rsidR="00636B69">
              <w:rPr>
                <w:webHidden/>
              </w:rPr>
              <w:t>40</w:t>
            </w:r>
            <w:r w:rsidR="00636B69">
              <w:rPr>
                <w:webHidden/>
              </w:rPr>
              <w:fldChar w:fldCharType="end"/>
            </w:r>
          </w:hyperlink>
        </w:p>
        <w:p w14:paraId="28DDD097" w14:textId="1320D70E" w:rsidR="00636B69" w:rsidRDefault="00A23F7E">
          <w:pPr>
            <w:pStyle w:val="TDC2"/>
            <w:tabs>
              <w:tab w:val="left" w:pos="880"/>
              <w:tab w:val="right" w:leader="dot" w:pos="8494"/>
            </w:tabs>
            <w:rPr>
              <w:rFonts w:cstheme="minorBidi"/>
              <w:noProof/>
              <w:szCs w:val="22"/>
            </w:rPr>
          </w:pPr>
          <w:hyperlink w:anchor="_Toc445836448" w:history="1">
            <w:r w:rsidR="00636B69" w:rsidRPr="00B473FC">
              <w:rPr>
                <w:rStyle w:val="Hipervnculo"/>
                <w:noProof/>
              </w:rPr>
              <w:t>10.1</w:t>
            </w:r>
            <w:r w:rsidR="00636B69">
              <w:rPr>
                <w:rFonts w:cstheme="minorBidi"/>
                <w:noProof/>
                <w:szCs w:val="22"/>
              </w:rPr>
              <w:tab/>
            </w:r>
            <w:r w:rsidR="00636B69" w:rsidRPr="00B473FC">
              <w:rPr>
                <w:rStyle w:val="Hipervnculo"/>
                <w:noProof/>
              </w:rPr>
              <w:t>Para la toma de decisiones hemos obtenido información de</w:t>
            </w:r>
            <w:r w:rsidR="00636B69">
              <w:rPr>
                <w:noProof/>
                <w:webHidden/>
              </w:rPr>
              <w:tab/>
            </w:r>
            <w:r w:rsidR="00636B69">
              <w:rPr>
                <w:noProof/>
                <w:webHidden/>
              </w:rPr>
              <w:fldChar w:fldCharType="begin"/>
            </w:r>
            <w:r w:rsidR="00636B69">
              <w:rPr>
                <w:noProof/>
                <w:webHidden/>
              </w:rPr>
              <w:instrText xml:space="preserve"> PAGEREF _Toc445836448 \h </w:instrText>
            </w:r>
            <w:r w:rsidR="00636B69">
              <w:rPr>
                <w:noProof/>
                <w:webHidden/>
              </w:rPr>
            </w:r>
            <w:r w:rsidR="00636B69">
              <w:rPr>
                <w:noProof/>
                <w:webHidden/>
              </w:rPr>
              <w:fldChar w:fldCharType="separate"/>
            </w:r>
            <w:r w:rsidR="00636B69">
              <w:rPr>
                <w:noProof/>
                <w:webHidden/>
              </w:rPr>
              <w:t>40</w:t>
            </w:r>
            <w:r w:rsidR="00636B69">
              <w:rPr>
                <w:noProof/>
                <w:webHidden/>
              </w:rPr>
              <w:fldChar w:fldCharType="end"/>
            </w:r>
          </w:hyperlink>
        </w:p>
        <w:p w14:paraId="2E5613AE" w14:textId="5F68ECA1" w:rsidR="00D70222" w:rsidRPr="00D3692F" w:rsidRDefault="00D70222" w:rsidP="00D70222">
          <w:r w:rsidRPr="00D3692F">
            <w:rPr>
              <w:rFonts w:eastAsiaTheme="minorEastAsia"/>
              <w:b/>
              <w:noProof/>
              <w:sz w:val="28"/>
            </w:rPr>
            <w:fldChar w:fldCharType="end"/>
          </w:r>
        </w:p>
      </w:sdtContent>
    </w:sdt>
    <w:bookmarkEnd w:id="6"/>
    <w:bookmarkEnd w:id="5"/>
    <w:p w14:paraId="2E5613AF" w14:textId="634E0BAB" w:rsidR="00F24FA6" w:rsidRDefault="00F24FA6" w:rsidP="00D70222"/>
    <w:p w14:paraId="442288EB" w14:textId="308DB8DD" w:rsidR="00D70222" w:rsidRPr="00F24FA6" w:rsidRDefault="00F24FA6" w:rsidP="00F24FA6">
      <w:pPr>
        <w:tabs>
          <w:tab w:val="left" w:pos="7221"/>
        </w:tabs>
      </w:pPr>
      <w:r>
        <w:tab/>
      </w:r>
    </w:p>
    <w:p w14:paraId="2E5613B0" w14:textId="77777777" w:rsidR="00D70222" w:rsidRPr="00D3692F" w:rsidRDefault="00EE131F" w:rsidP="007D33A3">
      <w:pPr>
        <w:pStyle w:val="Ttulo1"/>
      </w:pPr>
      <w:bookmarkStart w:id="7" w:name="_Toc445836400"/>
      <w:r>
        <w:lastRenderedPageBreak/>
        <w:t xml:space="preserve">Introducción y </w:t>
      </w:r>
      <w:r w:rsidR="00D70222" w:rsidRPr="00D3692F">
        <w:t>Objetivo</w:t>
      </w:r>
      <w:r>
        <w:t>s</w:t>
      </w:r>
      <w:bookmarkEnd w:id="7"/>
    </w:p>
    <w:p w14:paraId="2E5613B1" w14:textId="77777777" w:rsidR="00874C3B" w:rsidRDefault="7585C140" w:rsidP="00384409">
      <w:r>
        <w:t>El objetivo de este documento es definir la estructura de una arquitectura para gestión de usuarios que pueda ser reutilizada. Aunque el sistema aquí descrito tiene funcionalidad propia, el objetivo es que pueda integrarse como parte de un sistema general de voto electrónico.</w:t>
      </w:r>
    </w:p>
    <w:p w14:paraId="2E5613B2" w14:textId="77777777" w:rsidR="003378D1" w:rsidRDefault="7585C140" w:rsidP="00384409">
      <w:r>
        <w:t xml:space="preserve">La arquitectura aquí descrita forma parte del primer entregable de la asignatura Arquitectura del Software, impartida en el grado de Ingeniería Informática del Software, Escuela de Ingeniería Informática, Universidad de Oviedo por los autores de este documento. </w:t>
      </w:r>
    </w:p>
    <w:p w14:paraId="2E5613B3" w14:textId="77777777" w:rsidR="003378D1" w:rsidRDefault="7585C140" w:rsidP="00384409">
      <w:r>
        <w:t>El sistema se ha descompuesto en dos partes: Censuses para cargar datos de un censo, y VoterInfo, para consultar si un usuario puede votar. Los estudiantes deberán implementar el software descrito en este documento en dos equipos de 3 ó 4 personas durante 3 semanas. Un equipo desarrollará el módulo Censuses y otro equipo desarrollará el módulo VoterInfo.</w:t>
      </w:r>
    </w:p>
    <w:p w14:paraId="2E5613B4" w14:textId="77777777" w:rsidR="003378D1" w:rsidRDefault="7585C140" w:rsidP="00384409">
      <w:r>
        <w:t>En los próximos entregables, los estudiantes crearán la arquitectura e implementarán un prototipo del resto del sistema de voto electoral del cual formará parte el sistema actual.</w:t>
      </w:r>
    </w:p>
    <w:p w14:paraId="2E5613B5" w14:textId="77777777" w:rsidR="00C579EB" w:rsidRDefault="002E4409" w:rsidP="00384409">
      <w:pPr>
        <w:pStyle w:val="Ttulo1"/>
      </w:pPr>
      <w:bookmarkStart w:id="8" w:name="_Toc445836401"/>
      <w:bookmarkEnd w:id="4"/>
      <w:r>
        <w:lastRenderedPageBreak/>
        <w:t>Requisitos</w:t>
      </w:r>
      <w:bookmarkEnd w:id="8"/>
    </w:p>
    <w:p w14:paraId="2E5613B6" w14:textId="77777777" w:rsidR="00EE131F" w:rsidRDefault="7585C140" w:rsidP="00D35E55">
      <w:pPr>
        <w:rPr>
          <w:lang w:eastAsia="es-ES"/>
        </w:rPr>
      </w:pPr>
      <w:r w:rsidRPr="7585C140">
        <w:rPr>
          <w:lang w:eastAsia="es-ES"/>
        </w:rPr>
        <w:t xml:space="preserve">La gestión de usuarios se hará siguiendo un esquema de dos módulos: </w:t>
      </w:r>
    </w:p>
    <w:p w14:paraId="2E5613B7" w14:textId="77777777" w:rsidR="00EE131F" w:rsidRDefault="7585C140" w:rsidP="00EE131F">
      <w:pPr>
        <w:pStyle w:val="Prrafodelista"/>
        <w:numPr>
          <w:ilvl w:val="0"/>
          <w:numId w:val="31"/>
        </w:numPr>
      </w:pPr>
      <w:r>
        <w:t xml:space="preserve">Censuses: Carga de Censos </w:t>
      </w:r>
    </w:p>
    <w:p w14:paraId="2E5613B8" w14:textId="77777777" w:rsidR="00D35E55" w:rsidRPr="00D35E55" w:rsidRDefault="7585C140" w:rsidP="00EE131F">
      <w:pPr>
        <w:pStyle w:val="Prrafodelista"/>
        <w:numPr>
          <w:ilvl w:val="0"/>
          <w:numId w:val="31"/>
        </w:numPr>
      </w:pPr>
      <w:r>
        <w:t>VoterInfo: Comprueba que un usuario puede votar.</w:t>
      </w:r>
    </w:p>
    <w:p w14:paraId="2E5613B9" w14:textId="77777777" w:rsidR="00345591" w:rsidRPr="00345591" w:rsidRDefault="00EE131F" w:rsidP="00384409">
      <w:pPr>
        <w:pStyle w:val="Ttulo2"/>
      </w:pPr>
      <w:bookmarkStart w:id="9" w:name="_Toc445836402"/>
      <w:r>
        <w:t>Censuses</w:t>
      </w:r>
      <w:bookmarkEnd w:id="9"/>
    </w:p>
    <w:p w14:paraId="2E5613BA" w14:textId="77777777" w:rsidR="00C579EB" w:rsidRDefault="7585C140" w:rsidP="00C579EB">
      <w:r>
        <w:t>El Administrador del sistema debe poder introducir los censos electorales. Dichos censos serán entregados por cada ayuntamiento con la lista de votantes y los datos del colegio electoral en el que deberán votar.</w:t>
      </w:r>
    </w:p>
    <w:p w14:paraId="2E5613BB" w14:textId="77777777" w:rsidR="00C579EB" w:rsidRDefault="7585C140" w:rsidP="00C579EB">
      <w:r>
        <w:t>La Introducción de los censos se realizará a partir de ficheros Excel formados por filas de votantes, cada uno con la siguiente información:</w:t>
      </w:r>
    </w:p>
    <w:p w14:paraId="2E5613BC" w14:textId="77777777" w:rsidR="00AF056A" w:rsidRDefault="7585C140" w:rsidP="007366B9">
      <w:pPr>
        <w:pStyle w:val="Prrafodelista"/>
        <w:numPr>
          <w:ilvl w:val="0"/>
          <w:numId w:val="22"/>
        </w:numPr>
      </w:pPr>
      <w:r>
        <w:t>Nombre</w:t>
      </w:r>
    </w:p>
    <w:p w14:paraId="2E5613BD" w14:textId="77777777" w:rsidR="00EB4B2C" w:rsidRDefault="7585C140" w:rsidP="007366B9">
      <w:pPr>
        <w:pStyle w:val="Prrafodelista"/>
        <w:numPr>
          <w:ilvl w:val="0"/>
          <w:numId w:val="22"/>
        </w:numPr>
      </w:pPr>
      <w:r>
        <w:t xml:space="preserve">Email </w:t>
      </w:r>
    </w:p>
    <w:p w14:paraId="2E5613BE" w14:textId="77777777" w:rsidR="000F5433" w:rsidRDefault="7585C140" w:rsidP="007366B9">
      <w:pPr>
        <w:pStyle w:val="Prrafodelista"/>
        <w:numPr>
          <w:ilvl w:val="0"/>
          <w:numId w:val="22"/>
        </w:numPr>
      </w:pPr>
      <w:r>
        <w:t>NIF</w:t>
      </w:r>
    </w:p>
    <w:p w14:paraId="2E5613BF" w14:textId="77777777" w:rsidR="000F5433" w:rsidRDefault="7585C140" w:rsidP="007366B9">
      <w:pPr>
        <w:pStyle w:val="Prrafodelista"/>
        <w:numPr>
          <w:ilvl w:val="0"/>
          <w:numId w:val="22"/>
        </w:numPr>
      </w:pPr>
      <w:r>
        <w:t>Código de Colegio Electoral</w:t>
      </w:r>
    </w:p>
    <w:p w14:paraId="2E5613C0" w14:textId="77777777" w:rsidR="00AF056A" w:rsidRDefault="7585C140" w:rsidP="00C579EB">
      <w:r>
        <w:t>Durante la importación del Censo se creará un usuario y una clave que le permita acceder al sistema para comprobar que está dado de alta, ver el colegio electoral en el que votará y durante el día de las elecciones, le permitirá emitir su voto.</w:t>
      </w:r>
    </w:p>
    <w:p w14:paraId="2E5613C1" w14:textId="77777777" w:rsidR="00EB4B2C" w:rsidRDefault="7585C140" w:rsidP="00C579EB">
      <w:r>
        <w:t>Una vez importando un fichero Excel conteniendo un censo, se emitirán cartas para cada usuario comunicándole que ha sido añadido al Censo Electoral, su usuario y su clave de acceso. Las cartas serán emitidas como ficheros de texto.</w:t>
      </w:r>
    </w:p>
    <w:p w14:paraId="2E5613C2" w14:textId="77777777" w:rsidR="0033396B" w:rsidRDefault="7585C140" w:rsidP="00C579EB">
      <w:r>
        <w:t>(Opcional) El sistema podría extenderse para emitir las cartas en otros formatos como Word ó PDF.</w:t>
      </w:r>
    </w:p>
    <w:p w14:paraId="2E5613C3" w14:textId="77777777" w:rsidR="00025445" w:rsidRDefault="7585C140" w:rsidP="00C579EB">
      <w:r>
        <w:t>(Opcional) Si el fichero viniera con errores, se detectarían y se enviarían los datos a un fichero de LOG para su posterior tratamiento.</w:t>
      </w:r>
    </w:p>
    <w:p w14:paraId="2E5613C4" w14:textId="77777777" w:rsidR="00025445" w:rsidRDefault="7585C140" w:rsidP="00C579EB">
      <w:r>
        <w:t>(Opcional) El analizador de los datos de entrada debe ser configurable, ya que podrían venir los datos en diferentes formatos y no sólo en Excel. Es opcional permitir más de una entrada, pero es obligatorio que el sistema permita en el futuro una ampliación de manera sencilla.</w:t>
      </w:r>
    </w:p>
    <w:p w14:paraId="2E5613C5" w14:textId="77777777" w:rsidR="00EB4B2C" w:rsidRDefault="7585C140" w:rsidP="00C579EB">
      <w:r>
        <w:t>(Opcional) Se puede extender el sistema para contemplar aspectos de seguridad.</w:t>
      </w:r>
    </w:p>
    <w:p w14:paraId="2E5613C6" w14:textId="77777777" w:rsidR="008B5D6C" w:rsidRDefault="00EE131F" w:rsidP="00384409">
      <w:pPr>
        <w:pStyle w:val="Ttulo2"/>
      </w:pPr>
      <w:bookmarkStart w:id="10" w:name="_Toc445836403"/>
      <w:r>
        <w:t>VoterInfo</w:t>
      </w:r>
      <w:bookmarkEnd w:id="10"/>
    </w:p>
    <w:p w14:paraId="2E5613C7" w14:textId="77777777" w:rsidR="006507C1" w:rsidRDefault="7585C140" w:rsidP="006507C1">
      <w:pPr>
        <w:rPr>
          <w:lang w:eastAsia="es-ES"/>
        </w:rPr>
      </w:pPr>
      <w:r w:rsidRPr="7585C140">
        <w:rPr>
          <w:lang w:eastAsia="es-ES"/>
        </w:rPr>
        <w:t>Los usuarios deben poder acceder al sistema para comprobar que han sido dados de alta, a partir de la información de la carta recibida. Para ello se creará un servicio Web sencillo que tome como parámetros codificados en una llamada POST el nombre de usuario y la clave,</w:t>
      </w:r>
      <w:r w:rsidRPr="7585C140">
        <w:rPr>
          <w:i/>
          <w:iCs/>
          <w:lang w:eastAsia="es-ES"/>
        </w:rPr>
        <w:t xml:space="preserve"> </w:t>
      </w:r>
      <w:r w:rsidRPr="7585C140">
        <w:rPr>
          <w:lang w:eastAsia="es-ES"/>
        </w:rPr>
        <w:t xml:space="preserve">y devuelva información sobre el código de colegio electoral del votante en caso correcto o informe del error en case incorrecto. Tanto los parámetros como la respuesta se enviarán en formato JSON. </w:t>
      </w:r>
    </w:p>
    <w:p w14:paraId="2E5613C8" w14:textId="77777777" w:rsidR="00EB4B2C" w:rsidRDefault="7585C140" w:rsidP="006507C1">
      <w:pPr>
        <w:rPr>
          <w:lang w:eastAsia="es-ES"/>
        </w:rPr>
      </w:pPr>
      <w:r w:rsidRPr="7585C140">
        <w:rPr>
          <w:lang w:eastAsia="es-ES"/>
        </w:rPr>
        <w:t>(Opcional) Se creará un sencillo interfaz de acceso en HTML para que los usuarios puedan entrar en el sistema y consultar su información.</w:t>
      </w:r>
    </w:p>
    <w:p w14:paraId="2E5613C9" w14:textId="77777777" w:rsidR="00EB4B2C" w:rsidRPr="00EB4B2C" w:rsidRDefault="7585C140" w:rsidP="006507C1">
      <w:pPr>
        <w:rPr>
          <w:lang w:eastAsia="es-ES"/>
        </w:rPr>
      </w:pPr>
      <w:r w:rsidRPr="7585C140">
        <w:rPr>
          <w:lang w:eastAsia="es-ES"/>
        </w:rPr>
        <w:t>(Opcional) Mediante negociación de contenido, se podrá utilizar otros formatos como XML</w:t>
      </w:r>
    </w:p>
    <w:p w14:paraId="2E5613CA" w14:textId="77777777" w:rsidR="00EB4B2C" w:rsidRDefault="7585C140" w:rsidP="00C579EB">
      <w:r>
        <w:lastRenderedPageBreak/>
        <w:t>(Opcional) Se puede extender la funcionalidad para que el servicio Web permita cambiar la clave de acceso al sistema.</w:t>
      </w:r>
    </w:p>
    <w:p w14:paraId="3FAF5AD0" w14:textId="77777777" w:rsidR="000B2418" w:rsidRDefault="7585C140" w:rsidP="00C579EB">
      <w:r>
        <w:t>(Opcional) Se puede extender el sistema para contemplar aspectos de seguridad.</w:t>
      </w:r>
    </w:p>
    <w:p w14:paraId="1DCF6057" w14:textId="77777777" w:rsidR="006B0CAB" w:rsidRDefault="006B0CAB" w:rsidP="00C579EB"/>
    <w:p w14:paraId="37AF9F54" w14:textId="0FF4D3CE" w:rsidR="006B0CAB" w:rsidRDefault="7585C140" w:rsidP="006B0CAB">
      <w:pPr>
        <w:pStyle w:val="Ttulo2"/>
      </w:pPr>
      <w:bookmarkStart w:id="11" w:name="_Toc445836404"/>
      <w:r>
        <w:t>Sistema de votación</w:t>
      </w:r>
      <w:bookmarkEnd w:id="11"/>
    </w:p>
    <w:p w14:paraId="1CE11426" w14:textId="77777777" w:rsidR="000B2418" w:rsidRDefault="000B2418" w:rsidP="00C579EB"/>
    <w:p w14:paraId="3408BFD3" w14:textId="1F94BD1F" w:rsidR="008C5CFB" w:rsidRDefault="7585C140" w:rsidP="008C5CFB">
      <w:pPr>
        <w:pStyle w:val="Ttulo2"/>
      </w:pPr>
      <w:r>
        <w:t xml:space="preserve"> </w:t>
      </w:r>
      <w:bookmarkStart w:id="12" w:name="_Toc445836405"/>
      <w:r>
        <w:t>Sistema de recuento y publicación</w:t>
      </w:r>
      <w:bookmarkEnd w:id="12"/>
    </w:p>
    <w:p w14:paraId="21F1602C" w14:textId="1B2C4D90" w:rsidR="008C5CFB" w:rsidRDefault="7585C140" w:rsidP="008C5CFB">
      <w:pPr>
        <w:rPr>
          <w:lang w:eastAsia="es-ES"/>
        </w:rPr>
      </w:pPr>
      <w:r w:rsidRPr="7585C140">
        <w:rPr>
          <w:lang w:eastAsia="es-ES"/>
        </w:rPr>
        <w:t>Una vez cerrado el tiempo de voto, el sistema accederá a la base de datos para extraer la información de los votos recogida por el sistema de votación (2.3).</w:t>
      </w:r>
    </w:p>
    <w:p w14:paraId="64C764A4" w14:textId="59C6FBF0" w:rsidR="008C5CFB" w:rsidRDefault="7585C140" w:rsidP="008C5CFB">
      <w:pPr>
        <w:rPr>
          <w:lang w:eastAsia="es-ES"/>
        </w:rPr>
      </w:pPr>
      <w:r w:rsidRPr="7585C140">
        <w:rPr>
          <w:lang w:eastAsia="es-ES"/>
        </w:rPr>
        <w:t>Con los datos de los votos, se irá actualizando en tiempo real, un servicio web que muestre las estadísticas de la votación.</w:t>
      </w:r>
    </w:p>
    <w:p w14:paraId="0FC8B6BB" w14:textId="56F38F68" w:rsidR="008C5CFB" w:rsidRDefault="7585C140" w:rsidP="008C5CFB">
      <w:pPr>
        <w:rPr>
          <w:lang w:eastAsia="es-ES"/>
        </w:rPr>
      </w:pPr>
      <w:r w:rsidRPr="7585C140">
        <w:rPr>
          <w:lang w:eastAsia="es-ES"/>
        </w:rPr>
        <w:t>A medida que los colegios electorales vayan arrojando más información a la base de datos sobre el escrutinio, el sistema tendrá que ir repitiendo las operaciones para incluir dicha información, y actualizando los resultados.</w:t>
      </w:r>
    </w:p>
    <w:p w14:paraId="7B78BA1F" w14:textId="4AFA406E" w:rsidR="00DE6AA0" w:rsidRPr="008C5CFB" w:rsidRDefault="7585C140" w:rsidP="008C5CFB">
      <w:pPr>
        <w:rPr>
          <w:lang w:eastAsia="es-ES"/>
        </w:rPr>
      </w:pPr>
      <w:r w:rsidRPr="7585C140">
        <w:rPr>
          <w:lang w:eastAsia="es-ES"/>
        </w:rPr>
        <w:t xml:space="preserve">Como resultado online, el sistema reflejará el porcentaje de votos escrutados (votos calculados y procesados sobre el total de usuarios registrados en el sistema) además de porcentaje de votos emitidos a cualquiera de las opciones disponibles. </w:t>
      </w:r>
    </w:p>
    <w:p w14:paraId="2E5613CC" w14:textId="77777777" w:rsidR="00D70222" w:rsidRPr="00D3692F" w:rsidRDefault="00D70222" w:rsidP="002D7259">
      <w:pPr>
        <w:pStyle w:val="Ttulo1"/>
      </w:pPr>
      <w:bookmarkStart w:id="13" w:name="_Toc445836406"/>
      <w:r w:rsidRPr="00D3692F">
        <w:lastRenderedPageBreak/>
        <w:t>Metodología usada</w:t>
      </w:r>
      <w:bookmarkEnd w:id="13"/>
    </w:p>
    <w:p w14:paraId="2E5613CD" w14:textId="77777777" w:rsidR="00D70222" w:rsidRDefault="00D70222" w:rsidP="00D70222">
      <w:r w:rsidRPr="00D3692F">
        <w:t>Se va a realizar un estudio de arquitectura siguiendo el método de ADD</w:t>
      </w:r>
      <w:r w:rsidRPr="00D3692F">
        <w:fldChar w:fldCharType="begin"/>
      </w:r>
      <w:r w:rsidRPr="00D3692F">
        <w:instrText xml:space="preserve"> XE "ADD" </w:instrText>
      </w:r>
      <w:r w:rsidRPr="00D3692F">
        <w:fldChar w:fldCharType="end"/>
      </w:r>
      <w:r w:rsidRPr="00D3692F">
        <w:t xml:space="preserve"> Design) </w:t>
      </w:r>
      <w:sdt>
        <w:sdtPr>
          <w:id w:val="1275515442"/>
          <w:citation/>
        </w:sdtPr>
        <w:sdtContent>
          <w:r w:rsidRPr="00D3692F">
            <w:fldChar w:fldCharType="begin"/>
          </w:r>
          <w:r w:rsidRPr="00D3692F">
            <w:instrText xml:space="preserve"> CITATION Bas03 \l 3082 </w:instrText>
          </w:r>
          <w:r w:rsidRPr="00D3692F">
            <w:fldChar w:fldCharType="separate"/>
          </w:r>
          <w:r w:rsidR="009616B2">
            <w:rPr>
              <w:noProof/>
            </w:rPr>
            <w:t>(Bass, Clements, &amp; Kazman, 2003)</w:t>
          </w:r>
          <w:r w:rsidRPr="00D3692F">
            <w:fldChar w:fldCharType="end"/>
          </w:r>
        </w:sdtContent>
      </w:sdt>
      <w:r w:rsidRPr="00D3692F">
        <w:t xml:space="preserve"> y la norma del SEI</w:t>
      </w:r>
      <w:r w:rsidRPr="00D3692F">
        <w:fldChar w:fldCharType="begin"/>
      </w:r>
      <w:r w:rsidRPr="00D3692F">
        <w:instrText xml:space="preserve"> XE "SEI" </w:instrText>
      </w:r>
      <w:r w:rsidRPr="00D3692F">
        <w:fldChar w:fldCharType="end"/>
      </w:r>
      <w:r w:rsidRPr="00D3692F">
        <w:t>￼</w:t>
      </w:r>
      <w:sdt>
        <w:sdtPr>
          <w:id w:val="-971980929"/>
          <w:citation/>
        </w:sdtPr>
        <w:sdtContent>
          <w:r w:rsidRPr="00D3692F">
            <w:fldChar w:fldCharType="begin"/>
          </w:r>
          <w:r w:rsidRPr="00D3692F">
            <w:instrText xml:space="preserve"> CITATION ANS00 \l 3082 </w:instrText>
          </w:r>
          <w:r w:rsidRPr="00D3692F">
            <w:fldChar w:fldCharType="separate"/>
          </w:r>
          <w:r w:rsidR="009616B2">
            <w:rPr>
              <w:noProof/>
            </w:rPr>
            <w:t>(ANSI/IEEE 1471, 2000)</w:t>
          </w:r>
          <w:r w:rsidRPr="00D3692F">
            <w:fldChar w:fldCharType="end"/>
          </w:r>
        </w:sdtContent>
      </w:sdt>
      <w:r w:rsidRPr="61739A22">
        <w:rPr>
          <w:noProof/>
        </w:rPr>
        <w:t>(ANSI/IEEE 1471, 2000)</w:t>
      </w:r>
    </w:p>
    <w:p w14:paraId="2E5613CE" w14:textId="77777777" w:rsidR="002E4409" w:rsidRDefault="7585C140" w:rsidP="002E4409">
      <w:r>
        <w:t>La documentación sigue el esquema propuesto en la guía de aprendizaje de la asignatura y también se han tomado algunas secciones siguiendo las plantillas propuestas en arc42 (</w:t>
      </w:r>
      <w:hyperlink r:id="rId15">
        <w:r w:rsidRPr="7585C140">
          <w:rPr>
            <w:rStyle w:val="Hipervnculo"/>
          </w:rPr>
          <w:t>http://arc42.org/</w:t>
        </w:r>
      </w:hyperlink>
      <w:r>
        <w:t>). Las plantillas están tanto en español como en inglés y alemán.</w:t>
      </w:r>
    </w:p>
    <w:p w14:paraId="2E5613CF" w14:textId="77777777" w:rsidR="002E4409" w:rsidRDefault="7585C140" w:rsidP="002E4409">
      <w:r>
        <w:t>Existe un proyecto que usa esas plantillas para documentar una arquitectura de software sencilla sobre una aplicación de gestión de rutas de bicicleta. La documentación está disponible en la Web. Se Pude ver aquí:</w:t>
      </w:r>
    </w:p>
    <w:p w14:paraId="2E5613D0" w14:textId="77777777" w:rsidR="002E4409" w:rsidRDefault="00A23F7E" w:rsidP="002E4409">
      <w:hyperlink r:id="rId16" w:history="1">
        <w:r w:rsidR="00152035" w:rsidRPr="004929E1">
          <w:rPr>
            <w:rStyle w:val="Hipervnculo"/>
          </w:rPr>
          <w:t>http://biking.michael-simons.eu/docs/index.html</w:t>
        </w:r>
      </w:hyperlink>
      <w:r w:rsidR="00152035">
        <w:t xml:space="preserve"> </w:t>
      </w:r>
    </w:p>
    <w:p w14:paraId="2E5613D1" w14:textId="07D77013" w:rsidR="00D70222" w:rsidRPr="00D3692F" w:rsidRDefault="00D70222" w:rsidP="002D7259">
      <w:pPr>
        <w:pStyle w:val="Ttulo1"/>
      </w:pPr>
      <w:bookmarkStart w:id="14" w:name="_Toc445836407"/>
      <w:r w:rsidRPr="00D3692F">
        <w:lastRenderedPageBreak/>
        <w:t>Identificación de los Interesados</w:t>
      </w:r>
      <w:r w:rsidR="009F5E66">
        <w:t xml:space="preserve"> (</w:t>
      </w:r>
      <w:r w:rsidR="00045515">
        <w:t>Stakeholders</w:t>
      </w:r>
      <w:r w:rsidRPr="00D3692F">
        <w:fldChar w:fldCharType="begin"/>
      </w:r>
      <w:r w:rsidRPr="00D3692F">
        <w:instrText xml:space="preserve"> XE "Interesados" </w:instrText>
      </w:r>
      <w:r w:rsidRPr="00D3692F">
        <w:fldChar w:fldCharType="end"/>
      </w:r>
      <w:r w:rsidRPr="00D3692F">
        <w:t>)</w:t>
      </w:r>
      <w:bookmarkEnd w:id="14"/>
    </w:p>
    <w:p w14:paraId="2E5613D2" w14:textId="77777777" w:rsidR="00D70222" w:rsidRPr="00D3692F" w:rsidRDefault="7585C140" w:rsidP="00D70222">
      <w:r>
        <w:t>En este caso los interesados son:</w:t>
      </w:r>
    </w:p>
    <w:p w14:paraId="2E5613D3" w14:textId="77777777" w:rsidR="00D70222" w:rsidRPr="00D3692F" w:rsidRDefault="7585C140" w:rsidP="007366B9">
      <w:pPr>
        <w:pStyle w:val="Prrafodelista"/>
        <w:numPr>
          <w:ilvl w:val="0"/>
          <w:numId w:val="3"/>
        </w:numPr>
      </w:pPr>
      <w:r>
        <w:t>Alumnos que realizan la práctica</w:t>
      </w:r>
    </w:p>
    <w:p w14:paraId="2E5613D4" w14:textId="77777777" w:rsidR="00D70222" w:rsidRPr="00D3692F" w:rsidRDefault="7585C140" w:rsidP="007366B9">
      <w:pPr>
        <w:pStyle w:val="Prrafodelista"/>
        <w:numPr>
          <w:ilvl w:val="0"/>
          <w:numId w:val="3"/>
        </w:numPr>
      </w:pPr>
      <w:r>
        <w:t>Administrador del Sistema</w:t>
      </w:r>
    </w:p>
    <w:p w14:paraId="2E5613D5" w14:textId="77777777" w:rsidR="00D70222" w:rsidRDefault="7585C140" w:rsidP="007366B9">
      <w:pPr>
        <w:pStyle w:val="Prrafodelista"/>
        <w:numPr>
          <w:ilvl w:val="0"/>
          <w:numId w:val="3"/>
        </w:numPr>
      </w:pPr>
      <w:r>
        <w:t>Votantes</w:t>
      </w:r>
    </w:p>
    <w:p w14:paraId="2E5613D6" w14:textId="77777777" w:rsidR="00330829" w:rsidRDefault="7585C140" w:rsidP="007366B9">
      <w:pPr>
        <w:pStyle w:val="Prrafodelista"/>
        <w:numPr>
          <w:ilvl w:val="0"/>
          <w:numId w:val="3"/>
        </w:numPr>
      </w:pPr>
      <w:r>
        <w:t>Desarrolladores del sistema electoral</w:t>
      </w:r>
    </w:p>
    <w:p w14:paraId="5251ED42" w14:textId="6FDD3059" w:rsidR="6183969C" w:rsidRDefault="7585C140" w:rsidP="00017BAC">
      <w:pPr>
        <w:pStyle w:val="Prrafodelista"/>
        <w:numPr>
          <w:ilvl w:val="0"/>
          <w:numId w:val="3"/>
        </w:numPr>
      </w:pPr>
      <w:r>
        <w:t>Profesores de la asignatura</w:t>
      </w:r>
    </w:p>
    <w:p w14:paraId="426063FE" w14:textId="5DED17C9" w:rsidR="00017BAC" w:rsidRDefault="7585C140" w:rsidP="00017BAC">
      <w:pPr>
        <w:pStyle w:val="Prrafodelista"/>
        <w:numPr>
          <w:ilvl w:val="0"/>
          <w:numId w:val="3"/>
        </w:numPr>
      </w:pPr>
      <w:r>
        <w:t>Junta Electoral</w:t>
      </w:r>
    </w:p>
    <w:p w14:paraId="4C61B29B" w14:textId="0506D3F0" w:rsidR="00017BAC" w:rsidRDefault="7585C140" w:rsidP="00017BAC">
      <w:pPr>
        <w:pStyle w:val="Prrafodelista"/>
        <w:numPr>
          <w:ilvl w:val="0"/>
          <w:numId w:val="3"/>
        </w:numPr>
      </w:pPr>
      <w:r>
        <w:t>Desarrolladores del sistema de votación</w:t>
      </w:r>
    </w:p>
    <w:p w14:paraId="7649B738" w14:textId="77777777" w:rsidR="00017BAC" w:rsidRDefault="00017BAC" w:rsidP="00017BAC">
      <w:pPr>
        <w:pStyle w:val="Prrafodelista"/>
        <w:rPr>
          <w:ins w:id="15" w:author="Víctor Castaño Gutiérrez" w:date="2016-03-02T10:28:00Z"/>
        </w:rPr>
      </w:pPr>
    </w:p>
    <w:p w14:paraId="2E5613D8" w14:textId="77777777" w:rsidR="00D35E55" w:rsidRPr="00D3692F" w:rsidRDefault="7585C140" w:rsidP="00B62192">
      <w:r>
        <w:t>Así pues, la lista de Stakeholders (interesados) queda:</w:t>
      </w:r>
    </w:p>
    <w:tbl>
      <w:tblPr>
        <w:tblStyle w:val="Sombreadoclaro"/>
        <w:tblW w:w="0" w:type="auto"/>
        <w:jc w:val="center"/>
        <w:tblCellMar>
          <w:top w:w="28" w:type="dxa"/>
          <w:bottom w:w="28" w:type="dxa"/>
        </w:tblCellMar>
        <w:tblLook w:val="06A0" w:firstRow="1" w:lastRow="0" w:firstColumn="1" w:lastColumn="0" w:noHBand="1" w:noVBand="1"/>
      </w:tblPr>
      <w:tblGrid>
        <w:gridCol w:w="1034"/>
        <w:gridCol w:w="3077"/>
        <w:gridCol w:w="4393"/>
      </w:tblGrid>
      <w:tr w:rsidR="00D35E55" w:rsidRPr="00D3692F" w14:paraId="2E5613DC" w14:textId="77777777" w:rsidTr="7585C140">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2E5613D9" w14:textId="77777777" w:rsidR="00D35E55" w:rsidRPr="00D3692F" w:rsidRDefault="7585C140" w:rsidP="00CB58A7">
            <w:pPr>
              <w:rPr>
                <w:sz w:val="18"/>
                <w:szCs w:val="18"/>
              </w:rPr>
            </w:pPr>
            <w:r w:rsidRPr="7585C140">
              <w:rPr>
                <w:sz w:val="18"/>
                <w:szCs w:val="18"/>
              </w:rPr>
              <w:t>Código</w:t>
            </w:r>
          </w:p>
        </w:tc>
        <w:tc>
          <w:tcPr>
            <w:tcW w:w="3077" w:type="dxa"/>
            <w:noWrap/>
            <w:hideMark/>
          </w:tcPr>
          <w:p w14:paraId="2E5613DA" w14:textId="77777777" w:rsidR="00D35E55" w:rsidRPr="00D3692F" w:rsidRDefault="00D35E55" w:rsidP="00D35E55">
            <w:pPr>
              <w:jc w:val="left"/>
              <w:cnfStyle w:val="100000000000" w:firstRow="1" w:lastRow="0" w:firstColumn="0" w:lastColumn="0" w:oddVBand="0" w:evenVBand="0" w:oddHBand="0" w:evenHBand="0" w:firstRowFirstColumn="0" w:firstRowLastColumn="0" w:lastRowFirstColumn="0" w:lastRowLastColumn="0"/>
              <w:rPr>
                <w:sz w:val="18"/>
                <w:szCs w:val="18"/>
              </w:rPr>
            </w:pPr>
            <w:r w:rsidRPr="00D3692F">
              <w:rPr>
                <w:sz w:val="18"/>
                <w:szCs w:val="18"/>
              </w:rPr>
              <w:t>Stakeholder</w:t>
            </w:r>
            <w:r w:rsidRPr="00D3692F">
              <w:fldChar w:fldCharType="begin"/>
            </w:r>
            <w:r w:rsidRPr="00D3692F">
              <w:rPr>
                <w:sz w:val="18"/>
                <w:szCs w:val="18"/>
              </w:rPr>
              <w:instrText xml:space="preserve"> XE "</w:instrText>
            </w:r>
            <w:r w:rsidRPr="00D3692F">
              <w:instrText>Stakeholder"</w:instrText>
            </w:r>
            <w:r w:rsidRPr="00D3692F">
              <w:rPr>
                <w:sz w:val="18"/>
                <w:szCs w:val="18"/>
              </w:rPr>
              <w:instrText xml:space="preserve"> </w:instrText>
            </w:r>
            <w:r w:rsidRPr="00D3692F">
              <w:rPr>
                <w:sz w:val="18"/>
                <w:szCs w:val="18"/>
              </w:rPr>
              <w:fldChar w:fldCharType="end"/>
            </w:r>
          </w:p>
        </w:tc>
        <w:tc>
          <w:tcPr>
            <w:tcW w:w="4393" w:type="dxa"/>
            <w:noWrap/>
            <w:hideMark/>
          </w:tcPr>
          <w:p w14:paraId="2E5613DB" w14:textId="77777777" w:rsidR="00D35E55" w:rsidRPr="00D3692F" w:rsidRDefault="7585C140" w:rsidP="00CB58A7">
            <w:pPr>
              <w:cnfStyle w:val="100000000000" w:firstRow="1" w:lastRow="0" w:firstColumn="0" w:lastColumn="0" w:oddVBand="0" w:evenVBand="0" w:oddHBand="0" w:evenHBand="0" w:firstRowFirstColumn="0" w:firstRowLastColumn="0" w:lastRowFirstColumn="0" w:lastRowLastColumn="0"/>
              <w:rPr>
                <w:sz w:val="18"/>
                <w:szCs w:val="18"/>
              </w:rPr>
            </w:pPr>
            <w:r w:rsidRPr="7585C140">
              <w:rPr>
                <w:sz w:val="18"/>
                <w:szCs w:val="18"/>
              </w:rPr>
              <w:t>Intereses (Módulos)</w:t>
            </w:r>
          </w:p>
        </w:tc>
      </w:tr>
      <w:tr w:rsidR="00D35E55" w:rsidRPr="00D3692F" w14:paraId="2E5613E0" w14:textId="77777777" w:rsidTr="7585C140">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2E5613DD" w14:textId="77777777" w:rsidR="00D35E55" w:rsidRPr="00D3692F" w:rsidRDefault="7585C140" w:rsidP="00CB58A7">
            <w:pPr>
              <w:rPr>
                <w:sz w:val="18"/>
                <w:szCs w:val="18"/>
              </w:rPr>
            </w:pPr>
            <w:r w:rsidRPr="7585C140">
              <w:rPr>
                <w:sz w:val="18"/>
                <w:szCs w:val="18"/>
              </w:rPr>
              <w:t>ST-01</w:t>
            </w:r>
          </w:p>
        </w:tc>
        <w:tc>
          <w:tcPr>
            <w:tcW w:w="3077" w:type="dxa"/>
          </w:tcPr>
          <w:p w14:paraId="2E5613DE" w14:textId="77777777" w:rsidR="00D35E55" w:rsidRPr="00D3692F" w:rsidRDefault="7585C140"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7585C140">
              <w:rPr>
                <w:sz w:val="18"/>
                <w:szCs w:val="18"/>
              </w:rPr>
              <w:t>Alumnos que realizan la práctica</w:t>
            </w:r>
          </w:p>
        </w:tc>
        <w:tc>
          <w:tcPr>
            <w:tcW w:w="4393" w:type="dxa"/>
          </w:tcPr>
          <w:p w14:paraId="2E5613DF" w14:textId="77777777" w:rsidR="00D35E55" w:rsidRPr="00D3692F" w:rsidRDefault="7585C140" w:rsidP="00CB58A7">
            <w:pPr>
              <w:cnfStyle w:val="000000000000" w:firstRow="0" w:lastRow="0" w:firstColumn="0" w:lastColumn="0" w:oddVBand="0" w:evenVBand="0" w:oddHBand="0" w:evenHBand="0" w:firstRowFirstColumn="0" w:firstRowLastColumn="0" w:lastRowFirstColumn="0" w:lastRowLastColumn="0"/>
              <w:rPr>
                <w:sz w:val="18"/>
                <w:szCs w:val="18"/>
              </w:rPr>
            </w:pPr>
            <w:r w:rsidRPr="7585C140">
              <w:rPr>
                <w:sz w:val="18"/>
                <w:szCs w:val="18"/>
              </w:rPr>
              <w:t>Ambos</w:t>
            </w:r>
          </w:p>
        </w:tc>
      </w:tr>
      <w:tr w:rsidR="00D35E55" w:rsidRPr="00D3692F" w14:paraId="2E5613E4" w14:textId="77777777" w:rsidTr="7585C140">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2E5613E1" w14:textId="77777777" w:rsidR="00D35E55" w:rsidRPr="00D3692F" w:rsidRDefault="7585C140" w:rsidP="00D35E55">
            <w:pPr>
              <w:rPr>
                <w:sz w:val="18"/>
                <w:szCs w:val="18"/>
              </w:rPr>
            </w:pPr>
            <w:r w:rsidRPr="7585C140">
              <w:rPr>
                <w:sz w:val="18"/>
                <w:szCs w:val="18"/>
              </w:rPr>
              <w:t>ST-02</w:t>
            </w:r>
          </w:p>
        </w:tc>
        <w:tc>
          <w:tcPr>
            <w:tcW w:w="3077" w:type="dxa"/>
          </w:tcPr>
          <w:p w14:paraId="2E5613E2" w14:textId="77777777" w:rsidR="00D35E55" w:rsidRPr="00D3692F" w:rsidRDefault="7585C140"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7585C140">
              <w:rPr>
                <w:sz w:val="18"/>
                <w:szCs w:val="18"/>
              </w:rPr>
              <w:t>Administrador del Sistema</w:t>
            </w:r>
          </w:p>
        </w:tc>
        <w:tc>
          <w:tcPr>
            <w:tcW w:w="4393" w:type="dxa"/>
          </w:tcPr>
          <w:p w14:paraId="2E5613E3" w14:textId="77777777" w:rsidR="00D35E55" w:rsidRPr="00D3692F" w:rsidRDefault="7585C140" w:rsidP="00D35E55">
            <w:pPr>
              <w:cnfStyle w:val="000000000000" w:firstRow="0" w:lastRow="0" w:firstColumn="0" w:lastColumn="0" w:oddVBand="0" w:evenVBand="0" w:oddHBand="0" w:evenHBand="0" w:firstRowFirstColumn="0" w:firstRowLastColumn="0" w:lastRowFirstColumn="0" w:lastRowLastColumn="0"/>
              <w:rPr>
                <w:sz w:val="18"/>
                <w:szCs w:val="18"/>
              </w:rPr>
            </w:pPr>
            <w:r w:rsidRPr="7585C140">
              <w:rPr>
                <w:sz w:val="18"/>
                <w:szCs w:val="18"/>
              </w:rPr>
              <w:t>Carga de Censos</w:t>
            </w:r>
          </w:p>
        </w:tc>
      </w:tr>
      <w:tr w:rsidR="00D35E55" w:rsidRPr="00D3692F" w14:paraId="2E5613E8" w14:textId="77777777" w:rsidTr="7585C140">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2E5613E5" w14:textId="77777777" w:rsidR="00D35E55" w:rsidRPr="00D3692F" w:rsidRDefault="7585C140" w:rsidP="00D35E55">
            <w:pPr>
              <w:rPr>
                <w:sz w:val="18"/>
                <w:szCs w:val="18"/>
              </w:rPr>
            </w:pPr>
            <w:r w:rsidRPr="7585C140">
              <w:rPr>
                <w:sz w:val="18"/>
                <w:szCs w:val="18"/>
              </w:rPr>
              <w:t>ST-03</w:t>
            </w:r>
          </w:p>
        </w:tc>
        <w:tc>
          <w:tcPr>
            <w:tcW w:w="3077" w:type="dxa"/>
          </w:tcPr>
          <w:p w14:paraId="2E5613E6" w14:textId="77777777" w:rsidR="00D35E55" w:rsidRPr="00D3692F" w:rsidRDefault="7585C140"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7585C140">
              <w:rPr>
                <w:sz w:val="18"/>
                <w:szCs w:val="18"/>
              </w:rPr>
              <w:t>Votantes</w:t>
            </w:r>
          </w:p>
        </w:tc>
        <w:tc>
          <w:tcPr>
            <w:tcW w:w="4393" w:type="dxa"/>
          </w:tcPr>
          <w:p w14:paraId="2E5613E7" w14:textId="77777777" w:rsidR="00D35E55" w:rsidRPr="00D3692F" w:rsidRDefault="7585C140" w:rsidP="00D35E55">
            <w:pPr>
              <w:cnfStyle w:val="000000000000" w:firstRow="0" w:lastRow="0" w:firstColumn="0" w:lastColumn="0" w:oddVBand="0" w:evenVBand="0" w:oddHBand="0" w:evenHBand="0" w:firstRowFirstColumn="0" w:firstRowLastColumn="0" w:lastRowFirstColumn="0" w:lastRowLastColumn="0"/>
              <w:rPr>
                <w:sz w:val="18"/>
                <w:szCs w:val="18"/>
              </w:rPr>
            </w:pPr>
            <w:r w:rsidRPr="7585C140">
              <w:rPr>
                <w:sz w:val="18"/>
                <w:szCs w:val="18"/>
              </w:rPr>
              <w:t>Comprobaciones de los Votantes</w:t>
            </w:r>
          </w:p>
        </w:tc>
      </w:tr>
      <w:tr w:rsidR="00330829" w:rsidRPr="00D3692F" w14:paraId="2E5613EC" w14:textId="77777777" w:rsidTr="7585C140">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2E5613E9" w14:textId="77777777" w:rsidR="00330829" w:rsidRPr="00D3692F" w:rsidRDefault="7585C140" w:rsidP="00D35E55">
            <w:pPr>
              <w:rPr>
                <w:sz w:val="18"/>
                <w:szCs w:val="18"/>
              </w:rPr>
            </w:pPr>
            <w:r w:rsidRPr="7585C140">
              <w:rPr>
                <w:sz w:val="18"/>
                <w:szCs w:val="18"/>
              </w:rPr>
              <w:t>ST-04</w:t>
            </w:r>
          </w:p>
        </w:tc>
        <w:tc>
          <w:tcPr>
            <w:tcW w:w="3077" w:type="dxa"/>
          </w:tcPr>
          <w:p w14:paraId="2E5613EA" w14:textId="77777777" w:rsidR="00330829" w:rsidRPr="00D35E55" w:rsidRDefault="7585C140"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7585C140">
              <w:rPr>
                <w:sz w:val="18"/>
                <w:szCs w:val="18"/>
              </w:rPr>
              <w:t>Desarrolladores Sistema electoral</w:t>
            </w:r>
          </w:p>
        </w:tc>
        <w:tc>
          <w:tcPr>
            <w:tcW w:w="4393" w:type="dxa"/>
          </w:tcPr>
          <w:p w14:paraId="2E5613EB" w14:textId="77777777" w:rsidR="00330829" w:rsidRDefault="7585C140" w:rsidP="00D35E55">
            <w:pPr>
              <w:cnfStyle w:val="000000000000" w:firstRow="0" w:lastRow="0" w:firstColumn="0" w:lastColumn="0" w:oddVBand="0" w:evenVBand="0" w:oddHBand="0" w:evenHBand="0" w:firstRowFirstColumn="0" w:firstRowLastColumn="0" w:lastRowFirstColumn="0" w:lastRowLastColumn="0"/>
              <w:rPr>
                <w:sz w:val="18"/>
                <w:szCs w:val="18"/>
              </w:rPr>
            </w:pPr>
            <w:r w:rsidRPr="7585C140">
              <w:rPr>
                <w:sz w:val="18"/>
                <w:szCs w:val="18"/>
              </w:rPr>
              <w:t>Comprobaciones de los Votantes</w:t>
            </w:r>
          </w:p>
        </w:tc>
      </w:tr>
      <w:tr w:rsidR="00D35E55" w:rsidRPr="00D3692F" w14:paraId="2E5613F0" w14:textId="77777777" w:rsidTr="7585C140">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612E8953" w14:textId="6161EAA8" w:rsidR="00D35E55" w:rsidRPr="00F254CA" w:rsidRDefault="7585C140" w:rsidP="00017BAC">
            <w:pPr>
              <w:rPr>
                <w:b w:val="0"/>
                <w:bCs w:val="0"/>
                <w:sz w:val="18"/>
                <w:szCs w:val="18"/>
              </w:rPr>
            </w:pPr>
            <w:r w:rsidRPr="7585C140">
              <w:rPr>
                <w:sz w:val="18"/>
                <w:szCs w:val="18"/>
              </w:rPr>
              <w:t>ST-05</w:t>
            </w:r>
          </w:p>
        </w:tc>
        <w:tc>
          <w:tcPr>
            <w:tcW w:w="3077" w:type="dxa"/>
          </w:tcPr>
          <w:p w14:paraId="2E5613EE" w14:textId="77777777" w:rsidR="00D35E55" w:rsidRPr="00D3692F" w:rsidRDefault="7585C140"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7585C140">
              <w:rPr>
                <w:sz w:val="18"/>
                <w:szCs w:val="18"/>
              </w:rPr>
              <w:t>Profesores de la asignatura</w:t>
            </w:r>
          </w:p>
        </w:tc>
        <w:tc>
          <w:tcPr>
            <w:tcW w:w="4393" w:type="dxa"/>
          </w:tcPr>
          <w:p w14:paraId="2E5613EF" w14:textId="295EE9E1" w:rsidR="00017BAC" w:rsidRPr="00D3692F" w:rsidRDefault="7585C140" w:rsidP="00D35E55">
            <w:pPr>
              <w:cnfStyle w:val="000000000000" w:firstRow="0" w:lastRow="0" w:firstColumn="0" w:lastColumn="0" w:oddVBand="0" w:evenVBand="0" w:oddHBand="0" w:evenHBand="0" w:firstRowFirstColumn="0" w:firstRowLastColumn="0" w:lastRowFirstColumn="0" w:lastRowLastColumn="0"/>
              <w:rPr>
                <w:sz w:val="18"/>
                <w:szCs w:val="18"/>
              </w:rPr>
            </w:pPr>
            <w:r w:rsidRPr="7585C140">
              <w:rPr>
                <w:sz w:val="18"/>
                <w:szCs w:val="18"/>
              </w:rPr>
              <w:t>Ambos</w:t>
            </w:r>
          </w:p>
        </w:tc>
      </w:tr>
      <w:tr w:rsidR="00F254CA" w:rsidRPr="00D3692F" w14:paraId="3C7525DE" w14:textId="77777777" w:rsidTr="7585C140">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3035B483" w14:textId="753A87D8" w:rsidR="00F254CA" w:rsidRDefault="7585C140" w:rsidP="00D35E55">
            <w:pPr>
              <w:rPr>
                <w:sz w:val="18"/>
                <w:szCs w:val="18"/>
              </w:rPr>
            </w:pPr>
            <w:r w:rsidRPr="7585C140">
              <w:rPr>
                <w:sz w:val="18"/>
                <w:szCs w:val="18"/>
              </w:rPr>
              <w:t>ST-06</w:t>
            </w:r>
          </w:p>
        </w:tc>
        <w:tc>
          <w:tcPr>
            <w:tcW w:w="3077" w:type="dxa"/>
          </w:tcPr>
          <w:p w14:paraId="175AC189" w14:textId="71BD0CBA" w:rsidR="00F254CA" w:rsidRPr="00D35E55" w:rsidRDefault="7585C140"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7585C140">
              <w:rPr>
                <w:sz w:val="18"/>
                <w:szCs w:val="18"/>
              </w:rPr>
              <w:t>Junta Electoral</w:t>
            </w:r>
          </w:p>
        </w:tc>
        <w:tc>
          <w:tcPr>
            <w:tcW w:w="4393" w:type="dxa"/>
          </w:tcPr>
          <w:p w14:paraId="0FBF643D" w14:textId="0935267F" w:rsidR="00F254CA" w:rsidRDefault="7585C140" w:rsidP="00D35E55">
            <w:pPr>
              <w:cnfStyle w:val="000000000000" w:firstRow="0" w:lastRow="0" w:firstColumn="0" w:lastColumn="0" w:oddVBand="0" w:evenVBand="0" w:oddHBand="0" w:evenHBand="0" w:firstRowFirstColumn="0" w:firstRowLastColumn="0" w:lastRowFirstColumn="0" w:lastRowLastColumn="0"/>
              <w:rPr>
                <w:sz w:val="18"/>
                <w:szCs w:val="18"/>
              </w:rPr>
            </w:pPr>
            <w:r w:rsidRPr="7585C140">
              <w:rPr>
                <w:sz w:val="18"/>
                <w:szCs w:val="18"/>
              </w:rPr>
              <w:t>Sistema de votación, Sistema de recuento y publicación</w:t>
            </w:r>
          </w:p>
        </w:tc>
      </w:tr>
      <w:tr w:rsidR="00F254CA" w:rsidRPr="00D3692F" w14:paraId="4C88554E" w14:textId="77777777" w:rsidTr="7585C140">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3315B1AB" w14:textId="253D7943" w:rsidR="00F254CA" w:rsidRDefault="7585C140" w:rsidP="00D35E55">
            <w:pPr>
              <w:rPr>
                <w:sz w:val="18"/>
                <w:szCs w:val="18"/>
              </w:rPr>
            </w:pPr>
            <w:r w:rsidRPr="7585C140">
              <w:rPr>
                <w:sz w:val="18"/>
                <w:szCs w:val="18"/>
              </w:rPr>
              <w:t>ST-07</w:t>
            </w:r>
          </w:p>
        </w:tc>
        <w:tc>
          <w:tcPr>
            <w:tcW w:w="3077" w:type="dxa"/>
          </w:tcPr>
          <w:p w14:paraId="624DAD68" w14:textId="6B017667" w:rsidR="00F254CA" w:rsidRDefault="7585C140"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7585C140">
              <w:rPr>
                <w:sz w:val="18"/>
                <w:szCs w:val="18"/>
              </w:rPr>
              <w:t>Desarrolladores del sistema de votación</w:t>
            </w:r>
          </w:p>
        </w:tc>
        <w:tc>
          <w:tcPr>
            <w:tcW w:w="4393" w:type="dxa"/>
          </w:tcPr>
          <w:p w14:paraId="59026923" w14:textId="4FD612CF" w:rsidR="00F254CA" w:rsidRDefault="7585C140" w:rsidP="00D35E55">
            <w:pPr>
              <w:cnfStyle w:val="000000000000" w:firstRow="0" w:lastRow="0" w:firstColumn="0" w:lastColumn="0" w:oddVBand="0" w:evenVBand="0" w:oddHBand="0" w:evenHBand="0" w:firstRowFirstColumn="0" w:firstRowLastColumn="0" w:lastRowFirstColumn="0" w:lastRowLastColumn="0"/>
              <w:rPr>
                <w:sz w:val="18"/>
                <w:szCs w:val="18"/>
              </w:rPr>
            </w:pPr>
            <w:r w:rsidRPr="7585C140">
              <w:rPr>
                <w:sz w:val="18"/>
                <w:szCs w:val="18"/>
              </w:rPr>
              <w:t>Sistema de recuento y publicación</w:t>
            </w:r>
          </w:p>
        </w:tc>
      </w:tr>
    </w:tbl>
    <w:p w14:paraId="2E5613F1" w14:textId="5129EF45" w:rsidR="00D35E55" w:rsidRDefault="00D35E55" w:rsidP="00D35E55">
      <w:pPr>
        <w:pStyle w:val="Descripcin"/>
        <w:ind w:left="360"/>
        <w:jc w:val="center"/>
      </w:pPr>
      <w:r w:rsidRPr="00D3692F">
        <w:t xml:space="preserve">Tabla </w:t>
      </w:r>
      <w:fldSimple w:instr=" SEQ Tabla \* ARABIC ">
        <w:r w:rsidR="009616B2" w:rsidRPr="61739A22">
          <w:t>1</w:t>
        </w:r>
      </w:fldSimple>
      <w:r w:rsidRPr="00D3692F">
        <w:t>. Lista de Stakeholders e intereses</w:t>
      </w:r>
    </w:p>
    <w:p w14:paraId="2E5613F2" w14:textId="77777777" w:rsidR="00D35E55" w:rsidRPr="00D35E55" w:rsidRDefault="7585C140" w:rsidP="00D35E55">
      <w:pPr>
        <w:rPr>
          <w:lang w:eastAsia="es-ES"/>
        </w:rPr>
      </w:pPr>
      <w:r w:rsidRPr="7585C140">
        <w:rPr>
          <w:lang w:eastAsia="es-ES"/>
        </w:rPr>
        <w:t>Posteriormente se pasa a describir en más detalle cada uno.</w:t>
      </w:r>
    </w:p>
    <w:p w14:paraId="2E5613F3" w14:textId="77777777" w:rsidR="00D70222" w:rsidRPr="00D3692F" w:rsidRDefault="00E21922" w:rsidP="00E21922">
      <w:pPr>
        <w:pStyle w:val="Ttulo2"/>
      </w:pPr>
      <w:bookmarkStart w:id="16" w:name="_Toc445836408"/>
      <w:r w:rsidRPr="00E21922">
        <w:t>Alumnos que realizan la práctica</w:t>
      </w:r>
      <w:bookmarkEnd w:id="16"/>
    </w:p>
    <w:p w14:paraId="2E5613F4" w14:textId="77777777" w:rsidR="00D70222" w:rsidRPr="00D3692F" w:rsidRDefault="7585C140" w:rsidP="00D70222">
      <w:r>
        <w:t>Se trata de los equipos de desarrollo.</w:t>
      </w:r>
    </w:p>
    <w:p w14:paraId="2E5613F5" w14:textId="77777777" w:rsidR="00D70222" w:rsidRPr="00D3692F" w:rsidRDefault="7585C140" w:rsidP="00D70222">
      <w:r>
        <w:t>Entre sus objetivos están:</w:t>
      </w:r>
    </w:p>
    <w:p w14:paraId="2E5613F6" w14:textId="77777777" w:rsidR="00D70222" w:rsidRDefault="7585C140" w:rsidP="007366B9">
      <w:pPr>
        <w:pStyle w:val="Prrafodelista"/>
        <w:numPr>
          <w:ilvl w:val="0"/>
          <w:numId w:val="4"/>
        </w:numPr>
      </w:pPr>
      <w:r>
        <w:t>Utilizar tecnologías y metodologías conocidas, minimizando los riesgos relacionados con el aprendizaje de las nuevas.</w:t>
      </w:r>
    </w:p>
    <w:p w14:paraId="2E5613F7" w14:textId="77777777" w:rsidR="00330829" w:rsidRPr="00D3692F" w:rsidRDefault="7585C140" w:rsidP="007366B9">
      <w:pPr>
        <w:pStyle w:val="Prrafodelista"/>
        <w:numPr>
          <w:ilvl w:val="0"/>
          <w:numId w:val="4"/>
        </w:numPr>
      </w:pPr>
      <w:r>
        <w:t>Aprender técnicas de desarrollo de software colaborativo y profesional.</w:t>
      </w:r>
    </w:p>
    <w:p w14:paraId="2E5613F8" w14:textId="77777777" w:rsidR="00D70222" w:rsidRPr="00D3692F" w:rsidRDefault="7585C140" w:rsidP="007366B9">
      <w:pPr>
        <w:pStyle w:val="Prrafodelista"/>
        <w:numPr>
          <w:ilvl w:val="0"/>
          <w:numId w:val="4"/>
        </w:numPr>
      </w:pPr>
      <w:r>
        <w:t>Utilización de tecnologías similares a las del grupo con quien deberán integrarse posteriormente para evitar incompatibilidades.</w:t>
      </w:r>
    </w:p>
    <w:p w14:paraId="2E5613F9" w14:textId="77777777" w:rsidR="00D70222" w:rsidRPr="00D3692F" w:rsidRDefault="00E21922" w:rsidP="002D7259">
      <w:pPr>
        <w:pStyle w:val="Ttulo2"/>
      </w:pPr>
      <w:bookmarkStart w:id="17" w:name="_Toc445836409"/>
      <w:r>
        <w:t>Administrador del Sistema</w:t>
      </w:r>
      <w:bookmarkEnd w:id="17"/>
    </w:p>
    <w:p w14:paraId="2E5613FA" w14:textId="77777777" w:rsidR="00D70222" w:rsidRPr="00D3692F" w:rsidRDefault="7585C140" w:rsidP="00D70222">
      <w:r>
        <w:t>Es la persona que carga los Censos.</w:t>
      </w:r>
    </w:p>
    <w:p w14:paraId="2E5613FB" w14:textId="77777777" w:rsidR="00D70222" w:rsidRPr="00D3692F" w:rsidRDefault="7585C140" w:rsidP="00D70222">
      <w:r>
        <w:t>Entre sus objetivos están:</w:t>
      </w:r>
    </w:p>
    <w:p w14:paraId="2E5613FC" w14:textId="77777777" w:rsidR="00D70222" w:rsidRPr="00D3692F" w:rsidRDefault="7585C140" w:rsidP="007366B9">
      <w:pPr>
        <w:pStyle w:val="Prrafodelista"/>
        <w:numPr>
          <w:ilvl w:val="0"/>
          <w:numId w:val="5"/>
        </w:numPr>
      </w:pPr>
      <w:r>
        <w:t>Tecnologías sencillas de los ficheros de entrada.</w:t>
      </w:r>
    </w:p>
    <w:p w14:paraId="2E5613FD" w14:textId="77777777" w:rsidR="00D70222" w:rsidRDefault="7585C140" w:rsidP="007366B9">
      <w:pPr>
        <w:pStyle w:val="Prrafodelista"/>
        <w:numPr>
          <w:ilvl w:val="0"/>
          <w:numId w:val="5"/>
        </w:numPr>
      </w:pPr>
      <w:r>
        <w:t>Ficheros que puedan leerse por los humanos.</w:t>
      </w:r>
    </w:p>
    <w:p w14:paraId="2E5613FE" w14:textId="77777777" w:rsidR="00E43E29" w:rsidRDefault="7585C140" w:rsidP="007366B9">
      <w:pPr>
        <w:pStyle w:val="Prrafodelista"/>
        <w:numPr>
          <w:ilvl w:val="0"/>
          <w:numId w:val="5"/>
        </w:numPr>
      </w:pPr>
      <w:r>
        <w:t>Ser capaz de automatizar el proceso de carga de censos</w:t>
      </w:r>
    </w:p>
    <w:p w14:paraId="2E5613FF" w14:textId="77777777" w:rsidR="00E43E29" w:rsidRDefault="7585C140" w:rsidP="007366B9">
      <w:pPr>
        <w:pStyle w:val="Prrafodelista"/>
        <w:numPr>
          <w:ilvl w:val="0"/>
          <w:numId w:val="5"/>
        </w:numPr>
      </w:pPr>
      <w:r>
        <w:t>Ser capaz de depurar el proceso de carga en caso de errores</w:t>
      </w:r>
    </w:p>
    <w:p w14:paraId="40A2E600" w14:textId="77777777" w:rsidR="005C7743" w:rsidRDefault="005C7743" w:rsidP="005C7743"/>
    <w:p w14:paraId="6B534286" w14:textId="77777777" w:rsidR="005C7743" w:rsidRPr="00D3692F" w:rsidRDefault="005C7743" w:rsidP="005C7743"/>
    <w:p w14:paraId="2E561400" w14:textId="77777777" w:rsidR="00D70222" w:rsidRPr="00D3692F" w:rsidRDefault="00E21922" w:rsidP="002D7259">
      <w:pPr>
        <w:pStyle w:val="Ttulo2"/>
      </w:pPr>
      <w:bookmarkStart w:id="18" w:name="_Toc445836410"/>
      <w:r>
        <w:lastRenderedPageBreak/>
        <w:t>Votantes</w:t>
      </w:r>
      <w:bookmarkEnd w:id="18"/>
    </w:p>
    <w:p w14:paraId="2E561401" w14:textId="77777777" w:rsidR="00D70222" w:rsidRPr="00D3692F" w:rsidRDefault="7585C140" w:rsidP="00D70222">
      <w:r>
        <w:t>Son los usuarios finales del sistema.</w:t>
      </w:r>
    </w:p>
    <w:p w14:paraId="2E561402" w14:textId="77777777" w:rsidR="00D70222" w:rsidRPr="00D3692F" w:rsidRDefault="7585C140" w:rsidP="00D70222">
      <w:r>
        <w:t>Entre sus objetivos están:</w:t>
      </w:r>
    </w:p>
    <w:p w14:paraId="2E561403" w14:textId="77777777" w:rsidR="00D70222" w:rsidRPr="00D3692F" w:rsidRDefault="7585C140" w:rsidP="007366B9">
      <w:pPr>
        <w:pStyle w:val="Prrafodelista"/>
        <w:numPr>
          <w:ilvl w:val="0"/>
          <w:numId w:val="6"/>
        </w:numPr>
      </w:pPr>
      <w:r>
        <w:t>Sencillez de acceso a los datos.</w:t>
      </w:r>
    </w:p>
    <w:p w14:paraId="2E561404" w14:textId="77777777" w:rsidR="00D70222" w:rsidRDefault="7585C140" w:rsidP="007366B9">
      <w:pPr>
        <w:pStyle w:val="Prrafodelista"/>
        <w:numPr>
          <w:ilvl w:val="0"/>
          <w:numId w:val="6"/>
        </w:numPr>
      </w:pPr>
      <w:r>
        <w:t xml:space="preserve">Ser capaz de votar desde su casa de una forma segura. </w:t>
      </w:r>
    </w:p>
    <w:p w14:paraId="2E561405" w14:textId="77777777" w:rsidR="00E43E29" w:rsidRDefault="7585C140" w:rsidP="007366B9">
      <w:pPr>
        <w:pStyle w:val="Prrafodelista"/>
        <w:numPr>
          <w:ilvl w:val="0"/>
          <w:numId w:val="6"/>
        </w:numPr>
      </w:pPr>
      <w:r>
        <w:t>Ser capaz de consultar el estado del sistema</w:t>
      </w:r>
    </w:p>
    <w:p w14:paraId="2E561406" w14:textId="77777777" w:rsidR="00E43E29" w:rsidRDefault="7585C140" w:rsidP="007366B9">
      <w:pPr>
        <w:pStyle w:val="Prrafodelista"/>
        <w:numPr>
          <w:ilvl w:val="0"/>
          <w:numId w:val="6"/>
        </w:numPr>
      </w:pPr>
      <w:r>
        <w:t>Ser capaz de cambiar su información en el sistema, por ejemplo, la clave (Opcional)</w:t>
      </w:r>
    </w:p>
    <w:p w14:paraId="1DB04443" w14:textId="006F4C98" w:rsidR="00300D3D" w:rsidRDefault="7585C140" w:rsidP="007366B9">
      <w:pPr>
        <w:pStyle w:val="Prrafodelista"/>
        <w:numPr>
          <w:ilvl w:val="0"/>
          <w:numId w:val="6"/>
        </w:numPr>
      </w:pPr>
      <w:r>
        <w:t>Sencillez en el acceso a los datos de los resultados y el escrutinio</w:t>
      </w:r>
    </w:p>
    <w:p w14:paraId="0E377424" w14:textId="127D713C" w:rsidR="00300D3D" w:rsidRPr="00D3692F" w:rsidRDefault="7585C140" w:rsidP="007366B9">
      <w:pPr>
        <w:pStyle w:val="Prrafodelista"/>
        <w:numPr>
          <w:ilvl w:val="0"/>
          <w:numId w:val="6"/>
        </w:numPr>
      </w:pPr>
      <w:r>
        <w:t>Datos completos y que arrojen la suficiente información del estado del recuento de los votos</w:t>
      </w:r>
    </w:p>
    <w:p w14:paraId="2E561407" w14:textId="77777777" w:rsidR="00E43E29" w:rsidRDefault="00E43E29" w:rsidP="002D7259">
      <w:pPr>
        <w:pStyle w:val="Ttulo2"/>
      </w:pPr>
      <w:bookmarkStart w:id="19" w:name="_Toc445836411"/>
      <w:r>
        <w:t>Desarrolladores del Sistema Electoral</w:t>
      </w:r>
      <w:bookmarkEnd w:id="19"/>
    </w:p>
    <w:p w14:paraId="2E561408" w14:textId="77777777" w:rsidR="00E43E29" w:rsidRDefault="7585C140" w:rsidP="00E43E29">
      <w:pPr>
        <w:rPr>
          <w:lang w:eastAsia="es-ES"/>
        </w:rPr>
      </w:pPr>
      <w:r w:rsidRPr="7585C140">
        <w:rPr>
          <w:lang w:eastAsia="es-ES"/>
        </w:rPr>
        <w:t>Está formado por el equipo que desarrollará el Sistema Electoral. Entre sus objetivos están:</w:t>
      </w:r>
    </w:p>
    <w:p w14:paraId="2E561409" w14:textId="77777777" w:rsidR="00E43E29" w:rsidRDefault="7585C140" w:rsidP="00E43E29">
      <w:pPr>
        <w:pStyle w:val="Prrafodelista"/>
        <w:numPr>
          <w:ilvl w:val="0"/>
          <w:numId w:val="30"/>
        </w:numPr>
      </w:pPr>
      <w:r>
        <w:t>Disponer de una forma sencilla de comprobar si un usuario puede o no votar</w:t>
      </w:r>
    </w:p>
    <w:p w14:paraId="2E56140A" w14:textId="77777777" w:rsidR="00E43E29" w:rsidRPr="00E43E29" w:rsidRDefault="7585C140" w:rsidP="00E43E29">
      <w:pPr>
        <w:pStyle w:val="Prrafodelista"/>
        <w:numPr>
          <w:ilvl w:val="0"/>
          <w:numId w:val="30"/>
        </w:numPr>
      </w:pPr>
      <w:r>
        <w:t>Utilizar tecnologías fáciles de usar e interoperables con otros sistemas.</w:t>
      </w:r>
    </w:p>
    <w:p w14:paraId="2E56140B" w14:textId="77777777" w:rsidR="00D70222" w:rsidRPr="00D3692F" w:rsidRDefault="00E21922" w:rsidP="002D7259">
      <w:pPr>
        <w:pStyle w:val="Ttulo2"/>
      </w:pPr>
      <w:bookmarkStart w:id="20" w:name="_Toc445836412"/>
      <w:r>
        <w:t>Profesores de la asignatura</w:t>
      </w:r>
      <w:bookmarkEnd w:id="20"/>
    </w:p>
    <w:p w14:paraId="2E56140C" w14:textId="77777777" w:rsidR="00D70222" w:rsidRPr="00D3692F" w:rsidRDefault="7585C140" w:rsidP="00D70222">
      <w:r>
        <w:t>Son los responsables de los resultados de la práctica.</w:t>
      </w:r>
    </w:p>
    <w:p w14:paraId="2E56140D" w14:textId="77777777" w:rsidR="00D70222" w:rsidRPr="00D3692F" w:rsidRDefault="7585C140" w:rsidP="00D70222">
      <w:r>
        <w:t>Entre sus objetivos están:</w:t>
      </w:r>
    </w:p>
    <w:p w14:paraId="2E56140E" w14:textId="77777777" w:rsidR="00D70222" w:rsidRDefault="7585C140" w:rsidP="007366B9">
      <w:pPr>
        <w:pStyle w:val="Prrafodelista"/>
        <w:numPr>
          <w:ilvl w:val="0"/>
          <w:numId w:val="7"/>
        </w:numPr>
      </w:pPr>
      <w:r>
        <w:t>Proponer tecnologías que ayuden a los estudiantes a adquirir habilidades relacionadas con Arquitectura del Software mediante el desarrollo de un proyecto práctico.</w:t>
      </w:r>
    </w:p>
    <w:p w14:paraId="2E56140F" w14:textId="77777777" w:rsidR="00384409" w:rsidRDefault="7585C140" w:rsidP="007366B9">
      <w:pPr>
        <w:pStyle w:val="Prrafodelista"/>
        <w:numPr>
          <w:ilvl w:val="0"/>
          <w:numId w:val="7"/>
        </w:numPr>
      </w:pPr>
      <w:r>
        <w:t>Mostrar a los estudiantes un ejemplo de documentación de arquitectura.</w:t>
      </w:r>
    </w:p>
    <w:p w14:paraId="716DB5E1" w14:textId="77777777" w:rsidR="00300D3D" w:rsidRDefault="00300D3D" w:rsidP="00300D3D">
      <w:pPr>
        <w:pStyle w:val="Prrafodelista"/>
      </w:pPr>
    </w:p>
    <w:p w14:paraId="18E76397" w14:textId="6416FEA0" w:rsidR="00300D3D" w:rsidRDefault="7585C140" w:rsidP="00300D3D">
      <w:pPr>
        <w:pStyle w:val="Ttulo2"/>
      </w:pPr>
      <w:bookmarkStart w:id="21" w:name="_Toc445836413"/>
      <w:r>
        <w:t>Junta Electoral</w:t>
      </w:r>
      <w:bookmarkEnd w:id="21"/>
    </w:p>
    <w:p w14:paraId="7FE44C14" w14:textId="3F0DBF30" w:rsidR="00300D3D" w:rsidRDefault="7585C140" w:rsidP="00300D3D">
      <w:pPr>
        <w:rPr>
          <w:lang w:eastAsia="es-ES"/>
        </w:rPr>
      </w:pPr>
      <w:r w:rsidRPr="7585C140">
        <w:rPr>
          <w:lang w:eastAsia="es-ES"/>
        </w:rPr>
        <w:t>La Junta Electoral que establece condiciones obligatorias para el sistema de votación de recuento.</w:t>
      </w:r>
    </w:p>
    <w:p w14:paraId="140CB74A" w14:textId="02BA1A47" w:rsidR="00300D3D" w:rsidRPr="00D3692F" w:rsidRDefault="7585C140" w:rsidP="00300D3D">
      <w:r w:rsidRPr="7585C140">
        <w:rPr>
          <w:lang w:eastAsia="es-ES"/>
        </w:rPr>
        <w:t>Entre sus condiciones están:</w:t>
      </w:r>
      <w:r>
        <w:t xml:space="preserve"> </w:t>
      </w:r>
    </w:p>
    <w:p w14:paraId="3037E189" w14:textId="77777777" w:rsidR="00300D3D" w:rsidRDefault="7585C140" w:rsidP="00300D3D">
      <w:pPr>
        <w:pStyle w:val="Prrafodelista"/>
        <w:numPr>
          <w:ilvl w:val="0"/>
          <w:numId w:val="7"/>
        </w:numPr>
      </w:pPr>
      <w:r>
        <w:t>Imposibilidad de asociar información de votos a votantes.</w:t>
      </w:r>
    </w:p>
    <w:p w14:paraId="184376B9" w14:textId="1DFE87E2" w:rsidR="00300D3D" w:rsidRDefault="7585C140" w:rsidP="00300D3D">
      <w:pPr>
        <w:pStyle w:val="Prrafodelista"/>
        <w:numPr>
          <w:ilvl w:val="0"/>
          <w:numId w:val="7"/>
        </w:numPr>
      </w:pPr>
      <w:r>
        <w:t>Que el sistema cumpla con la Ley de Protección de Datos.</w:t>
      </w:r>
    </w:p>
    <w:p w14:paraId="617D6482" w14:textId="28DF6A52" w:rsidR="00300D3D" w:rsidRDefault="00300D3D" w:rsidP="00300D3D">
      <w:pPr>
        <w:pStyle w:val="Prrafodelista"/>
        <w:numPr>
          <w:ilvl w:val="0"/>
          <w:numId w:val="7"/>
        </w:numPr>
      </w:pPr>
      <w:r>
        <w:t>Que se cumpla con la ley D’hondt en el cálculo de los resultados sobre la información de los votos.</w:t>
      </w:r>
      <w:r>
        <w:tab/>
      </w:r>
    </w:p>
    <w:p w14:paraId="0259F066" w14:textId="0D88393B" w:rsidR="009367DB" w:rsidRDefault="7585C140" w:rsidP="00300D3D">
      <w:pPr>
        <w:pStyle w:val="Prrafodelista"/>
        <w:numPr>
          <w:ilvl w:val="0"/>
          <w:numId w:val="7"/>
        </w:numPr>
      </w:pPr>
      <w:r>
        <w:t>El sistema de elecciones (referéndum, autonómicas, generales… etc).</w:t>
      </w:r>
    </w:p>
    <w:p w14:paraId="1492B56D" w14:textId="77777777" w:rsidR="005C7743" w:rsidRDefault="005C7743" w:rsidP="005C7743">
      <w:pPr>
        <w:pStyle w:val="Prrafodelista"/>
      </w:pPr>
    </w:p>
    <w:p w14:paraId="5B46CB6C" w14:textId="1974A9A0" w:rsidR="005C7743" w:rsidRDefault="7585C140" w:rsidP="005C7743">
      <w:pPr>
        <w:pStyle w:val="Ttulo2"/>
      </w:pPr>
      <w:bookmarkStart w:id="22" w:name="_Toc445836414"/>
      <w:r>
        <w:t>Desarrolladores del sistema de votación</w:t>
      </w:r>
      <w:bookmarkEnd w:id="22"/>
    </w:p>
    <w:p w14:paraId="27B9AED3" w14:textId="54330ABC" w:rsidR="005C7743" w:rsidRDefault="7585C140" w:rsidP="005C7743">
      <w:pPr>
        <w:rPr>
          <w:lang w:eastAsia="es-ES"/>
        </w:rPr>
      </w:pPr>
      <w:r w:rsidRPr="7585C140">
        <w:rPr>
          <w:lang w:eastAsia="es-ES"/>
        </w:rPr>
        <w:t>Está formado por el equipo de desarrolladores que se encarga del sistema de votación (2.3).</w:t>
      </w:r>
    </w:p>
    <w:p w14:paraId="51DC876D" w14:textId="1791373A" w:rsidR="005C7743" w:rsidRPr="00D3692F" w:rsidRDefault="7585C140" w:rsidP="005C7743">
      <w:r w:rsidRPr="7585C140">
        <w:rPr>
          <w:lang w:eastAsia="es-ES"/>
        </w:rPr>
        <w:t>Entre sus condiciones están:</w:t>
      </w:r>
      <w:r>
        <w:t xml:space="preserve"> </w:t>
      </w:r>
    </w:p>
    <w:p w14:paraId="14443425" w14:textId="2230AE7E" w:rsidR="005C7743" w:rsidRDefault="7585C140" w:rsidP="005C7743">
      <w:pPr>
        <w:pStyle w:val="Prrafodelista"/>
        <w:numPr>
          <w:ilvl w:val="0"/>
          <w:numId w:val="7"/>
        </w:numPr>
      </w:pPr>
      <w:r>
        <w:t>El acuerdo de tecnología para el uso del repositorio de información donde se almacenarán los datos de los votos.</w:t>
      </w:r>
    </w:p>
    <w:p w14:paraId="47E6DD1E" w14:textId="5F8A25E4" w:rsidR="005C7743" w:rsidRPr="005C7743" w:rsidRDefault="005C7743" w:rsidP="00CA4232">
      <w:pPr>
        <w:pStyle w:val="Ttulo2"/>
        <w:numPr>
          <w:ilvl w:val="0"/>
          <w:numId w:val="0"/>
        </w:numPr>
        <w:ind w:left="576"/>
      </w:pPr>
    </w:p>
    <w:p w14:paraId="2E561410" w14:textId="133BBF23" w:rsidR="00D70222" w:rsidRPr="00164814" w:rsidRDefault="00D70222" w:rsidP="002D7259">
      <w:pPr>
        <w:pStyle w:val="Ttulo1"/>
      </w:pPr>
      <w:bookmarkStart w:id="23" w:name="_Toc445836415"/>
      <w:r w:rsidRPr="00164814">
        <w:lastRenderedPageBreak/>
        <w:t>Atributos de calidad</w:t>
      </w:r>
      <w:bookmarkEnd w:id="23"/>
      <w:r w:rsidRPr="00164814">
        <w:fldChar w:fldCharType="begin"/>
      </w:r>
      <w:r w:rsidRPr="00164814">
        <w:instrText xml:space="preserve"> XE "Atributos de calidad" </w:instrText>
      </w:r>
      <w:r w:rsidRPr="00164814">
        <w:fldChar w:fldCharType="end"/>
      </w:r>
    </w:p>
    <w:p w14:paraId="2E561411" w14:textId="77777777" w:rsidR="00D70222" w:rsidRPr="00D3692F" w:rsidRDefault="7585C140" w:rsidP="00D70222">
      <w:r>
        <w:t>Para el sistema se han identificado los siguientes atributos de calidad:</w:t>
      </w:r>
    </w:p>
    <w:p w14:paraId="2E561412" w14:textId="77777777" w:rsidR="00D70222" w:rsidRPr="00D3692F" w:rsidRDefault="00D70222" w:rsidP="007366B9">
      <w:pPr>
        <w:pStyle w:val="Prrafodelista"/>
        <w:numPr>
          <w:ilvl w:val="0"/>
          <w:numId w:val="2"/>
        </w:numPr>
      </w:pPr>
      <w:r w:rsidRPr="61739A22">
        <w:rPr>
          <w:b/>
          <w:bCs/>
        </w:rPr>
        <w:t>Disponibilidad</w:t>
      </w:r>
      <w:r w:rsidRPr="00D3692F">
        <w:fldChar w:fldCharType="begin"/>
      </w:r>
      <w:r w:rsidRPr="00D3692F">
        <w:rPr>
          <w:b/>
        </w:rPr>
        <w:instrText xml:space="preserve"> XE "</w:instrText>
      </w:r>
      <w:r w:rsidRPr="00D3692F">
        <w:instrText>Disponibilidad"</w:instrText>
      </w:r>
      <w:r w:rsidRPr="00D3692F">
        <w:rPr>
          <w:b/>
        </w:rPr>
        <w:instrText xml:space="preserve"> </w:instrText>
      </w:r>
      <w:r w:rsidRPr="00D3692F">
        <w:rPr>
          <w:b/>
        </w:rPr>
        <w:fldChar w:fldCharType="end"/>
      </w:r>
    </w:p>
    <w:p w14:paraId="2E561413" w14:textId="77777777" w:rsidR="00D70222" w:rsidRPr="00D3692F" w:rsidRDefault="00D70222" w:rsidP="007366B9">
      <w:pPr>
        <w:pStyle w:val="Prrafodelista"/>
        <w:numPr>
          <w:ilvl w:val="1"/>
          <w:numId w:val="2"/>
        </w:numPr>
      </w:pPr>
      <w:r w:rsidRPr="00D3692F">
        <w:t>Disponibilidad</w:t>
      </w:r>
      <w:r w:rsidRPr="00D3692F">
        <w:fldChar w:fldCharType="begin"/>
      </w:r>
      <w:r w:rsidRPr="00D3692F">
        <w:rPr>
          <w:b/>
        </w:rPr>
        <w:instrText xml:space="preserve"> XE "Disponibilidad" </w:instrText>
      </w:r>
      <w:r w:rsidRPr="00D3692F">
        <w:rPr>
          <w:b/>
        </w:rPr>
        <w:fldChar w:fldCharType="end"/>
      </w:r>
      <w:r w:rsidRPr="00D3692F">
        <w:t xml:space="preserve"> del sistema para procesar datos 24x7.</w:t>
      </w:r>
    </w:p>
    <w:p w14:paraId="2E561414" w14:textId="77777777" w:rsidR="00D70222" w:rsidRPr="00D3692F" w:rsidRDefault="00D70222" w:rsidP="007366B9">
      <w:pPr>
        <w:pStyle w:val="Prrafodelista"/>
        <w:numPr>
          <w:ilvl w:val="0"/>
          <w:numId w:val="2"/>
        </w:numPr>
      </w:pPr>
      <w:r w:rsidRPr="61739A22">
        <w:rPr>
          <w:b/>
          <w:bCs/>
        </w:rPr>
        <w:t>Modificabilidad</w:t>
      </w:r>
      <w:r w:rsidRPr="00D3692F">
        <w:fldChar w:fldCharType="begin"/>
      </w:r>
      <w:r w:rsidRPr="00D3692F">
        <w:rPr>
          <w:b/>
        </w:rPr>
        <w:instrText xml:space="preserve"> XE "</w:instrText>
      </w:r>
      <w:r w:rsidRPr="00D3692F">
        <w:instrText>Modificabilidad"</w:instrText>
      </w:r>
      <w:r w:rsidRPr="00D3692F">
        <w:rPr>
          <w:b/>
        </w:rPr>
        <w:instrText xml:space="preserve"> </w:instrText>
      </w:r>
      <w:r w:rsidRPr="00D3692F">
        <w:rPr>
          <w:b/>
        </w:rPr>
        <w:fldChar w:fldCharType="end"/>
      </w:r>
    </w:p>
    <w:p w14:paraId="2E561415" w14:textId="77777777" w:rsidR="00D70222" w:rsidRPr="00D3692F" w:rsidRDefault="7585C140" w:rsidP="007366B9">
      <w:pPr>
        <w:pStyle w:val="Prrafodelista"/>
        <w:numPr>
          <w:ilvl w:val="1"/>
          <w:numId w:val="2"/>
        </w:numPr>
      </w:pPr>
      <w:r>
        <w:t>Facilidad de cambio de diversas partes de la aplicación: Cambiar el parser de entrada de censos.</w:t>
      </w:r>
    </w:p>
    <w:p w14:paraId="2E561416" w14:textId="77777777" w:rsidR="00D70222" w:rsidRDefault="7585C140" w:rsidP="007366B9">
      <w:pPr>
        <w:pStyle w:val="Prrafodelista"/>
        <w:numPr>
          <w:ilvl w:val="1"/>
          <w:numId w:val="2"/>
        </w:numPr>
      </w:pPr>
      <w:r>
        <w:t>Facilidad de cambio de diversas partes de la aplicación: Añadir un fichero de log</w:t>
      </w:r>
    </w:p>
    <w:p w14:paraId="2E561417" w14:textId="77777777" w:rsidR="00050C5B" w:rsidRDefault="7585C140" w:rsidP="007366B9">
      <w:pPr>
        <w:pStyle w:val="Prrafodelista"/>
        <w:numPr>
          <w:ilvl w:val="1"/>
          <w:numId w:val="2"/>
        </w:numPr>
      </w:pPr>
      <w:r>
        <w:t>Facilidad para modificar partes de la aplicación: otros formatos de salida para las cartas personales</w:t>
      </w:r>
    </w:p>
    <w:p w14:paraId="31211F32" w14:textId="0CB31CBD" w:rsidR="00BC4416" w:rsidRDefault="7585C140" w:rsidP="00BC4416">
      <w:pPr>
        <w:pStyle w:val="Prrafodelista"/>
        <w:numPr>
          <w:ilvl w:val="1"/>
          <w:numId w:val="2"/>
        </w:numPr>
      </w:pPr>
      <w:r>
        <w:t>Facilidad de cambio de diversas partes de la aplicación: Permitir el cambio de contraseña.</w:t>
      </w:r>
    </w:p>
    <w:p w14:paraId="4E62259F" w14:textId="7C74F267" w:rsidR="00BC4416" w:rsidRDefault="7585C140" w:rsidP="00BC4416">
      <w:pPr>
        <w:pStyle w:val="Prrafodelista"/>
        <w:numPr>
          <w:ilvl w:val="1"/>
          <w:numId w:val="2"/>
        </w:numPr>
      </w:pPr>
      <w:r>
        <w:t>Facilidad para modificar partes de la aplicación: otros formatos mediante negociación de contenido.</w:t>
      </w:r>
    </w:p>
    <w:p w14:paraId="2E56141A" w14:textId="7B0EAE77" w:rsidR="00D70222" w:rsidRPr="00D3692F" w:rsidRDefault="00D70222" w:rsidP="007366B9">
      <w:pPr>
        <w:pStyle w:val="Prrafodelista"/>
        <w:numPr>
          <w:ilvl w:val="0"/>
          <w:numId w:val="2"/>
        </w:numPr>
      </w:pPr>
      <w:r w:rsidRPr="61739A22">
        <w:rPr>
          <w:b/>
          <w:bCs/>
        </w:rPr>
        <w:t>Rendimiento</w:t>
      </w:r>
      <w:r w:rsidRPr="00D3692F">
        <w:fldChar w:fldCharType="begin"/>
      </w:r>
      <w:r w:rsidRPr="00D3692F">
        <w:instrText xml:space="preserve"> XE "Rendimiento" </w:instrText>
      </w:r>
      <w:r w:rsidRPr="00D3692F">
        <w:fldChar w:fldCharType="end"/>
      </w:r>
    </w:p>
    <w:p w14:paraId="2E56141B" w14:textId="77777777" w:rsidR="00050C5B" w:rsidRDefault="7585C140" w:rsidP="007366B9">
      <w:pPr>
        <w:pStyle w:val="Prrafodelista"/>
        <w:numPr>
          <w:ilvl w:val="1"/>
          <w:numId w:val="2"/>
        </w:numPr>
      </w:pPr>
      <w:r>
        <w:t>El rendimiento del proceso de carga del censo es razonable</w:t>
      </w:r>
    </w:p>
    <w:p w14:paraId="2E56141C" w14:textId="77777777" w:rsidR="00D70222" w:rsidRPr="00D3692F" w:rsidRDefault="7585C140" w:rsidP="007366B9">
      <w:pPr>
        <w:pStyle w:val="Prrafodelista"/>
        <w:numPr>
          <w:ilvl w:val="1"/>
          <w:numId w:val="2"/>
        </w:numPr>
      </w:pPr>
      <w:r>
        <w:t>La consulta de información de un usuario por el servicio web debe ser rápida</w:t>
      </w:r>
    </w:p>
    <w:p w14:paraId="2E56141D" w14:textId="77777777" w:rsidR="00D70222" w:rsidRPr="00D3692F" w:rsidRDefault="00D70222" w:rsidP="007366B9">
      <w:pPr>
        <w:pStyle w:val="Prrafodelista"/>
        <w:numPr>
          <w:ilvl w:val="0"/>
          <w:numId w:val="2"/>
        </w:numPr>
      </w:pPr>
      <w:r w:rsidRPr="61739A22">
        <w:rPr>
          <w:b/>
          <w:bCs/>
        </w:rPr>
        <w:t>Seguridad</w:t>
      </w:r>
      <w:r w:rsidRPr="00D3692F">
        <w:fldChar w:fldCharType="begin"/>
      </w:r>
      <w:r w:rsidRPr="00D3692F">
        <w:instrText xml:space="preserve"> XE "Seguridad" </w:instrText>
      </w:r>
      <w:r w:rsidRPr="00D3692F">
        <w:fldChar w:fldCharType="end"/>
      </w:r>
    </w:p>
    <w:p w14:paraId="2E56141E" w14:textId="77777777" w:rsidR="00D70222" w:rsidRDefault="7585C140" w:rsidP="007366B9">
      <w:pPr>
        <w:pStyle w:val="Prrafodelista"/>
        <w:numPr>
          <w:ilvl w:val="1"/>
          <w:numId w:val="2"/>
        </w:numPr>
      </w:pPr>
      <w:r>
        <w:t>Garantizar la confidencialidad de los censos.</w:t>
      </w:r>
    </w:p>
    <w:p w14:paraId="055F3FB6" w14:textId="33B0CE57" w:rsidR="00CA4232" w:rsidRDefault="7585C140" w:rsidP="007366B9">
      <w:pPr>
        <w:pStyle w:val="Prrafodelista"/>
        <w:numPr>
          <w:ilvl w:val="1"/>
          <w:numId w:val="2"/>
        </w:numPr>
      </w:pPr>
      <w:r>
        <w:t>Que no sea posible asociar directamente o indirectamente a los votantes con su voto.</w:t>
      </w:r>
    </w:p>
    <w:p w14:paraId="2E56141F" w14:textId="77777777" w:rsidR="00D70222" w:rsidRPr="00D3692F" w:rsidRDefault="00D70222" w:rsidP="007366B9">
      <w:pPr>
        <w:pStyle w:val="Prrafodelista"/>
        <w:numPr>
          <w:ilvl w:val="0"/>
          <w:numId w:val="2"/>
        </w:numPr>
      </w:pPr>
      <w:r w:rsidRPr="61739A22">
        <w:rPr>
          <w:b/>
          <w:bCs/>
        </w:rPr>
        <w:t>Testabilidad</w:t>
      </w:r>
      <w:r w:rsidRPr="00D3692F">
        <w:fldChar w:fldCharType="begin"/>
      </w:r>
      <w:r w:rsidRPr="00D3692F">
        <w:rPr>
          <w:b/>
        </w:rPr>
        <w:instrText xml:space="preserve"> XE "</w:instrText>
      </w:r>
      <w:r w:rsidRPr="00D3692F">
        <w:instrText>Testabilidad"</w:instrText>
      </w:r>
      <w:r w:rsidRPr="00D3692F">
        <w:rPr>
          <w:b/>
        </w:rPr>
        <w:instrText xml:space="preserve"> </w:instrText>
      </w:r>
      <w:r w:rsidRPr="00D3692F">
        <w:rPr>
          <w:b/>
        </w:rPr>
        <w:fldChar w:fldCharType="end"/>
      </w:r>
    </w:p>
    <w:p w14:paraId="2E561420" w14:textId="77777777" w:rsidR="00164814" w:rsidRDefault="7585C140" w:rsidP="00164814">
      <w:pPr>
        <w:pStyle w:val="Prrafodelista"/>
        <w:numPr>
          <w:ilvl w:val="1"/>
          <w:numId w:val="2"/>
        </w:numPr>
      </w:pPr>
      <w:r>
        <w:t>Debe ser posible chequear automáticamente que los datos del censo se cargan adecuadamente</w:t>
      </w:r>
    </w:p>
    <w:p w14:paraId="2E561421" w14:textId="77777777" w:rsidR="00050C5B" w:rsidRDefault="7585C140" w:rsidP="00164814">
      <w:pPr>
        <w:pStyle w:val="Prrafodelista"/>
        <w:numPr>
          <w:ilvl w:val="1"/>
          <w:numId w:val="2"/>
        </w:numPr>
      </w:pPr>
      <w:r>
        <w:t>Debe ser posible chequear que el servicio Web se comporta de forma adecuada</w:t>
      </w:r>
    </w:p>
    <w:p w14:paraId="2E561422" w14:textId="77777777" w:rsidR="00D70222" w:rsidRPr="00D3692F" w:rsidRDefault="00D70222" w:rsidP="007366B9">
      <w:pPr>
        <w:pStyle w:val="Prrafodelista"/>
        <w:numPr>
          <w:ilvl w:val="0"/>
          <w:numId w:val="2"/>
        </w:numPr>
      </w:pPr>
      <w:r w:rsidRPr="61739A22">
        <w:rPr>
          <w:b/>
          <w:bCs/>
        </w:rPr>
        <w:t>Usabilidad</w:t>
      </w:r>
      <w:r w:rsidRPr="00D3692F">
        <w:fldChar w:fldCharType="begin"/>
      </w:r>
      <w:r w:rsidRPr="00D3692F">
        <w:instrText xml:space="preserve"> XE "Usabilidad" </w:instrText>
      </w:r>
      <w:r w:rsidRPr="00D3692F">
        <w:fldChar w:fldCharType="end"/>
      </w:r>
    </w:p>
    <w:p w14:paraId="2E561423" w14:textId="77777777" w:rsidR="00D70222" w:rsidRPr="009B2B9B" w:rsidRDefault="7585C140" w:rsidP="7585C140">
      <w:pPr>
        <w:pStyle w:val="Prrafodelista"/>
        <w:numPr>
          <w:ilvl w:val="1"/>
          <w:numId w:val="2"/>
        </w:numPr>
        <w:rPr>
          <w:i/>
          <w:iCs/>
        </w:rPr>
      </w:pPr>
      <w:r>
        <w:t>El sistema de carga de datos debe poder ser usado por usuarios administradores de sistema familiarizados con herramientas tipo Unix.</w:t>
      </w:r>
    </w:p>
    <w:p w14:paraId="3E3AB4D6" w14:textId="2E932719" w:rsidR="009B2B9B" w:rsidRPr="009B2B9B" w:rsidRDefault="7585C140" w:rsidP="7585C140">
      <w:pPr>
        <w:pStyle w:val="Prrafodelista"/>
        <w:numPr>
          <w:ilvl w:val="1"/>
          <w:numId w:val="2"/>
        </w:numPr>
        <w:rPr>
          <w:i/>
          <w:iCs/>
        </w:rPr>
      </w:pPr>
      <w:r>
        <w:t>Uso de estándares web y los principios del diseño web responsable.</w:t>
      </w:r>
    </w:p>
    <w:p w14:paraId="211E9DA9" w14:textId="4A63F795" w:rsidR="009B2B9B" w:rsidRDefault="7585C140" w:rsidP="7585C140">
      <w:pPr>
        <w:pStyle w:val="Prrafodelista"/>
        <w:numPr>
          <w:ilvl w:val="1"/>
          <w:numId w:val="2"/>
        </w:numPr>
        <w:rPr>
          <w:i/>
          <w:iCs/>
        </w:rPr>
      </w:pPr>
      <w:r>
        <w:t>Los datos expuestos en el servicio web por el sistema de recuento y publicación (2.4) deben poder ser comprendidos por cualquier tipo de usuario que acceda al sistema.</w:t>
      </w:r>
    </w:p>
    <w:p w14:paraId="2E561424" w14:textId="77777777" w:rsidR="003378D1" w:rsidRPr="003378D1" w:rsidRDefault="7585C140" w:rsidP="7585C140">
      <w:pPr>
        <w:pStyle w:val="Prrafodelista"/>
        <w:numPr>
          <w:ilvl w:val="0"/>
          <w:numId w:val="2"/>
        </w:numPr>
        <w:rPr>
          <w:i/>
          <w:iCs/>
        </w:rPr>
      </w:pPr>
      <w:r w:rsidRPr="7585C140">
        <w:rPr>
          <w:b/>
          <w:bCs/>
        </w:rPr>
        <w:t>Interoperabilidad</w:t>
      </w:r>
    </w:p>
    <w:p w14:paraId="781DE91E" w14:textId="56FDA6F5" w:rsidR="009B002F" w:rsidRPr="00050C5B" w:rsidRDefault="7585C140" w:rsidP="7585C140">
      <w:pPr>
        <w:pStyle w:val="Prrafodelista"/>
        <w:numPr>
          <w:ilvl w:val="1"/>
          <w:numId w:val="2"/>
        </w:numPr>
        <w:rPr>
          <w:i/>
          <w:iCs/>
        </w:rPr>
      </w:pPr>
      <w:r>
        <w:t xml:space="preserve">El presente sistema será usado por el Sistema de Voto Electrónico, el cual delegará en el sistema actual la gestión de usuarios. El subsistema VoterInfo deberá ser utilizado por un proceso automático para consultar el estado de los usuarios que quieran votar. </w:t>
      </w:r>
    </w:p>
    <w:p w14:paraId="2E561426" w14:textId="77777777" w:rsidR="00050C5B" w:rsidRDefault="7585C140" w:rsidP="61739A22">
      <w:pPr>
        <w:pStyle w:val="Prrafodelista"/>
        <w:numPr>
          <w:ilvl w:val="0"/>
          <w:numId w:val="2"/>
        </w:numPr>
        <w:rPr>
          <w:b/>
          <w:bCs/>
        </w:rPr>
      </w:pPr>
      <w:r w:rsidRPr="7585C140">
        <w:rPr>
          <w:b/>
          <w:bCs/>
        </w:rPr>
        <w:t>Simplicidad</w:t>
      </w:r>
    </w:p>
    <w:p w14:paraId="2E561427" w14:textId="77777777" w:rsidR="00050C5B" w:rsidRPr="009B002F" w:rsidRDefault="7585C140" w:rsidP="61739A22">
      <w:pPr>
        <w:pStyle w:val="Prrafodelista"/>
        <w:numPr>
          <w:ilvl w:val="1"/>
          <w:numId w:val="2"/>
        </w:numPr>
        <w:rPr>
          <w:b/>
          <w:bCs/>
        </w:rPr>
      </w:pPr>
      <w:r>
        <w:t>Los dos sub-sistemas deberán ser simples y fáciles de desarrollar</w:t>
      </w:r>
    </w:p>
    <w:p w14:paraId="1FBED6AF" w14:textId="77777777" w:rsidR="009B002F" w:rsidRDefault="009B002F" w:rsidP="009B002F">
      <w:pPr>
        <w:pStyle w:val="Prrafodelista"/>
        <w:ind w:left="1440"/>
      </w:pPr>
    </w:p>
    <w:p w14:paraId="773EB324" w14:textId="77777777" w:rsidR="009B002F" w:rsidRDefault="009B002F" w:rsidP="009B002F">
      <w:pPr>
        <w:pStyle w:val="Prrafodelista"/>
        <w:ind w:left="1440"/>
        <w:rPr>
          <w:b/>
        </w:rPr>
      </w:pPr>
    </w:p>
    <w:p w14:paraId="5BFAF6D2" w14:textId="77777777" w:rsidR="00512D2D" w:rsidRDefault="00512D2D" w:rsidP="009B002F">
      <w:pPr>
        <w:pStyle w:val="Prrafodelista"/>
        <w:ind w:left="1440"/>
        <w:rPr>
          <w:b/>
        </w:rPr>
      </w:pPr>
    </w:p>
    <w:p w14:paraId="45DBACC2" w14:textId="77777777" w:rsidR="00512D2D" w:rsidRDefault="00512D2D" w:rsidP="009B002F">
      <w:pPr>
        <w:pStyle w:val="Prrafodelista"/>
        <w:ind w:left="1440"/>
        <w:rPr>
          <w:b/>
        </w:rPr>
      </w:pPr>
    </w:p>
    <w:p w14:paraId="735565DB" w14:textId="77777777" w:rsidR="00474F27" w:rsidRDefault="00474F27" w:rsidP="009B002F">
      <w:pPr>
        <w:pStyle w:val="Prrafodelista"/>
        <w:ind w:left="1440"/>
        <w:rPr>
          <w:b/>
        </w:rPr>
      </w:pPr>
    </w:p>
    <w:p w14:paraId="2E3172CD" w14:textId="77777777" w:rsidR="00474F27" w:rsidRPr="00050C5B" w:rsidRDefault="00474F27" w:rsidP="009B002F">
      <w:pPr>
        <w:pStyle w:val="Prrafodelista"/>
        <w:ind w:left="1440"/>
        <w:rPr>
          <w:b/>
        </w:rPr>
      </w:pPr>
    </w:p>
    <w:p w14:paraId="2E561428" w14:textId="77777777" w:rsidR="00050C5B" w:rsidRDefault="7585C140" w:rsidP="61739A22">
      <w:pPr>
        <w:pStyle w:val="Prrafodelista"/>
        <w:numPr>
          <w:ilvl w:val="0"/>
          <w:numId w:val="2"/>
        </w:numPr>
        <w:rPr>
          <w:b/>
          <w:bCs/>
        </w:rPr>
      </w:pPr>
      <w:r w:rsidRPr="7585C140">
        <w:rPr>
          <w:b/>
          <w:bCs/>
        </w:rPr>
        <w:lastRenderedPageBreak/>
        <w:t>Desplegabilidad</w:t>
      </w:r>
    </w:p>
    <w:p w14:paraId="20461BA1" w14:textId="77777777" w:rsidR="00D84FDF" w:rsidRPr="00474F27" w:rsidRDefault="7585C140" w:rsidP="61739A22">
      <w:pPr>
        <w:pStyle w:val="Prrafodelista"/>
        <w:numPr>
          <w:ilvl w:val="1"/>
          <w:numId w:val="2"/>
        </w:numPr>
        <w:rPr>
          <w:b/>
          <w:bCs/>
        </w:rPr>
      </w:pPr>
      <w:r>
        <w:t>El sistema debe ser fácilmente desplegable, especialmente en un servidor en la nube.</w:t>
      </w:r>
    </w:p>
    <w:p w14:paraId="3A0E000F" w14:textId="4069534D" w:rsidR="00474F27" w:rsidRDefault="7585C140" w:rsidP="61739A22">
      <w:pPr>
        <w:pStyle w:val="Prrafodelista"/>
        <w:numPr>
          <w:ilvl w:val="1"/>
          <w:numId w:val="2"/>
        </w:numPr>
        <w:rPr>
          <w:b/>
          <w:bCs/>
        </w:rPr>
      </w:pPr>
      <w:r>
        <w:t>El sistema debe poder ser desplegado e inicializado con la información para funcionar con un tipo de votación en concreto.</w:t>
      </w:r>
    </w:p>
    <w:p w14:paraId="0F906F74" w14:textId="3C9EA06B" w:rsidR="009B2B9B" w:rsidRPr="009E7EC1" w:rsidRDefault="00D84FDF" w:rsidP="00D84FDF">
      <w:pPr>
        <w:pStyle w:val="Prrafodelista"/>
        <w:rPr>
          <w:b/>
        </w:rPr>
      </w:pPr>
      <w:r w:rsidRPr="009E7EC1">
        <w:rPr>
          <w:b/>
        </w:rPr>
        <w:t xml:space="preserve"> </w:t>
      </w:r>
    </w:p>
    <w:p w14:paraId="084434CA" w14:textId="02C8465C" w:rsidR="009E7EC1" w:rsidRDefault="7585C140" w:rsidP="61739A22">
      <w:pPr>
        <w:pStyle w:val="Prrafodelista"/>
        <w:numPr>
          <w:ilvl w:val="0"/>
          <w:numId w:val="33"/>
        </w:numPr>
        <w:rPr>
          <w:b/>
          <w:bCs/>
        </w:rPr>
      </w:pPr>
      <w:r w:rsidRPr="7585C140">
        <w:rPr>
          <w:b/>
          <w:bCs/>
        </w:rPr>
        <w:t>Escalabilidad</w:t>
      </w:r>
    </w:p>
    <w:p w14:paraId="041CC4E5" w14:textId="1F16D2C4" w:rsidR="009E7EC1" w:rsidRDefault="7585C140" w:rsidP="61739A22">
      <w:pPr>
        <w:pStyle w:val="Prrafodelista"/>
        <w:numPr>
          <w:ilvl w:val="1"/>
          <w:numId w:val="33"/>
        </w:numPr>
        <w:rPr>
          <w:b/>
          <w:bCs/>
        </w:rPr>
      </w:pPr>
      <w:r>
        <w:t>El software no debería cambiar al aumentar la escala del sistema.</w:t>
      </w:r>
    </w:p>
    <w:p w14:paraId="7F83EA81" w14:textId="04A970B4" w:rsidR="009E7EC1" w:rsidRPr="009B2B9B" w:rsidRDefault="7585C140" w:rsidP="61739A22">
      <w:pPr>
        <w:pStyle w:val="Prrafodelista"/>
        <w:numPr>
          <w:ilvl w:val="1"/>
          <w:numId w:val="33"/>
        </w:numPr>
        <w:rPr>
          <w:b/>
          <w:bCs/>
        </w:rPr>
      </w:pPr>
      <w:r>
        <w:t>El sistema debe poder realizar los cálculos pertinentes para sea cual sea el tipo de votación.</w:t>
      </w:r>
    </w:p>
    <w:p w14:paraId="331074E8" w14:textId="53F12CFF" w:rsidR="009B2B9B" w:rsidRDefault="7585C140" w:rsidP="61739A22">
      <w:pPr>
        <w:pStyle w:val="Prrafodelista"/>
        <w:numPr>
          <w:ilvl w:val="0"/>
          <w:numId w:val="33"/>
        </w:numPr>
        <w:rPr>
          <w:b/>
          <w:bCs/>
        </w:rPr>
      </w:pPr>
      <w:r w:rsidRPr="7585C140">
        <w:rPr>
          <w:b/>
          <w:bCs/>
        </w:rPr>
        <w:t>Pertinencia</w:t>
      </w:r>
    </w:p>
    <w:p w14:paraId="1961B1DD" w14:textId="5C9B4234" w:rsidR="009B2B9B" w:rsidRPr="009B002F" w:rsidRDefault="7585C140" w:rsidP="61739A22">
      <w:pPr>
        <w:pStyle w:val="Prrafodelista"/>
        <w:numPr>
          <w:ilvl w:val="1"/>
          <w:numId w:val="33"/>
        </w:numPr>
        <w:rPr>
          <w:b/>
          <w:bCs/>
        </w:rPr>
      </w:pPr>
      <w:r>
        <w:t>Garantía que los usuarios reciban los servicios que requieren</w:t>
      </w:r>
    </w:p>
    <w:p w14:paraId="3B6B556E" w14:textId="77777777" w:rsidR="009B002F" w:rsidRPr="009E7EC1" w:rsidRDefault="009B002F" w:rsidP="009B002F">
      <w:pPr>
        <w:pStyle w:val="Prrafodelista"/>
        <w:ind w:left="1440"/>
        <w:rPr>
          <w:b/>
        </w:rPr>
      </w:pPr>
    </w:p>
    <w:p w14:paraId="2E56142A" w14:textId="77777777" w:rsidR="00D70222" w:rsidRPr="00D3692F" w:rsidRDefault="00D70222" w:rsidP="00CB58A7">
      <w:pPr>
        <w:pStyle w:val="Ttulo2"/>
      </w:pPr>
      <w:bookmarkStart w:id="24" w:name="_Toc445836416"/>
      <w:r w:rsidRPr="00D3692F">
        <w:t>Lista de atributos de calidad</w:t>
      </w:r>
      <w:bookmarkEnd w:id="24"/>
    </w:p>
    <w:tbl>
      <w:tblPr>
        <w:tblW w:w="5000" w:type="pct"/>
        <w:jc w:val="center"/>
        <w:tblCellMar>
          <w:top w:w="28" w:type="dxa"/>
          <w:left w:w="70" w:type="dxa"/>
          <w:bottom w:w="28" w:type="dxa"/>
          <w:right w:w="70" w:type="dxa"/>
        </w:tblCellMar>
        <w:tblLook w:val="04A0" w:firstRow="1" w:lastRow="0" w:firstColumn="1" w:lastColumn="0" w:noHBand="0" w:noVBand="1"/>
      </w:tblPr>
      <w:tblGrid>
        <w:gridCol w:w="939"/>
        <w:gridCol w:w="4104"/>
        <w:gridCol w:w="1585"/>
        <w:gridCol w:w="2016"/>
      </w:tblGrid>
      <w:tr w:rsidR="003065B5" w:rsidRPr="00D3692F" w14:paraId="2E56142F" w14:textId="77777777" w:rsidTr="7585C140">
        <w:trPr>
          <w:cantSplit/>
          <w:tblHeader/>
          <w:jc w:val="center"/>
        </w:trPr>
        <w:tc>
          <w:tcPr>
            <w:tcW w:w="543" w:type="pct"/>
            <w:tcBorders>
              <w:top w:val="single" w:sz="4" w:space="0" w:color="000000" w:themeColor="text1"/>
              <w:left w:val="nil"/>
              <w:bottom w:val="single" w:sz="4" w:space="0" w:color="000000" w:themeColor="text1"/>
              <w:right w:val="nil"/>
            </w:tcBorders>
            <w:shd w:val="clear" w:color="auto" w:fill="auto"/>
            <w:hideMark/>
          </w:tcPr>
          <w:p w14:paraId="2E56142B" w14:textId="77777777" w:rsidR="003065B5" w:rsidRPr="00D3692F" w:rsidRDefault="7585C140" w:rsidP="003065B5">
            <w:pPr>
              <w:spacing w:after="0"/>
              <w:jc w:val="left"/>
              <w:rPr>
                <w:rFonts w:ascii="Calibri" w:hAnsi="Calibri"/>
                <w:b/>
                <w:bCs/>
                <w:color w:val="000000"/>
                <w:sz w:val="18"/>
                <w:szCs w:val="18"/>
              </w:rPr>
            </w:pPr>
            <w:r w:rsidRPr="7585C140">
              <w:rPr>
                <w:rFonts w:ascii="Calibri" w:eastAsia="Calibri" w:hAnsi="Calibri" w:cs="Calibri"/>
                <w:b/>
                <w:bCs/>
                <w:color w:val="000000" w:themeColor="text1"/>
                <w:sz w:val="18"/>
                <w:szCs w:val="18"/>
              </w:rPr>
              <w:t>Código</w:t>
            </w:r>
          </w:p>
        </w:tc>
        <w:tc>
          <w:tcPr>
            <w:tcW w:w="2374" w:type="pct"/>
            <w:tcBorders>
              <w:top w:val="single" w:sz="4" w:space="0" w:color="000000" w:themeColor="text1"/>
              <w:left w:val="nil"/>
              <w:bottom w:val="single" w:sz="4" w:space="0" w:color="000000" w:themeColor="text1"/>
              <w:right w:val="nil"/>
            </w:tcBorders>
            <w:shd w:val="clear" w:color="auto" w:fill="auto"/>
            <w:hideMark/>
          </w:tcPr>
          <w:p w14:paraId="2E56142C" w14:textId="77777777" w:rsidR="003065B5" w:rsidRPr="00D3692F" w:rsidRDefault="7585C140" w:rsidP="003065B5">
            <w:pPr>
              <w:spacing w:after="0"/>
              <w:jc w:val="left"/>
              <w:rPr>
                <w:rFonts w:ascii="Calibri" w:hAnsi="Calibri"/>
                <w:b/>
                <w:bCs/>
                <w:color w:val="000000"/>
                <w:sz w:val="18"/>
                <w:szCs w:val="18"/>
              </w:rPr>
            </w:pPr>
            <w:r w:rsidRPr="7585C140">
              <w:rPr>
                <w:rFonts w:ascii="Calibri" w:eastAsia="Calibri" w:hAnsi="Calibri" w:cs="Calibri"/>
                <w:b/>
                <w:bCs/>
                <w:color w:val="000000" w:themeColor="text1"/>
                <w:sz w:val="18"/>
                <w:szCs w:val="18"/>
              </w:rPr>
              <w:t>Descripción</w:t>
            </w:r>
          </w:p>
        </w:tc>
        <w:tc>
          <w:tcPr>
            <w:tcW w:w="917" w:type="pct"/>
            <w:tcBorders>
              <w:top w:val="single" w:sz="4" w:space="0" w:color="000000" w:themeColor="text1"/>
              <w:left w:val="nil"/>
              <w:bottom w:val="single" w:sz="4" w:space="0" w:color="000000" w:themeColor="text1"/>
              <w:right w:val="nil"/>
            </w:tcBorders>
            <w:shd w:val="clear" w:color="auto" w:fill="auto"/>
            <w:hideMark/>
          </w:tcPr>
          <w:p w14:paraId="2E56142D" w14:textId="77777777" w:rsidR="003065B5" w:rsidRPr="00D3692F" w:rsidRDefault="7585C140" w:rsidP="003065B5">
            <w:pPr>
              <w:spacing w:after="0"/>
              <w:jc w:val="left"/>
              <w:rPr>
                <w:rFonts w:ascii="Calibri" w:hAnsi="Calibri"/>
                <w:b/>
                <w:bCs/>
                <w:color w:val="000000"/>
                <w:sz w:val="18"/>
                <w:szCs w:val="18"/>
              </w:rPr>
            </w:pPr>
            <w:r w:rsidRPr="7585C140">
              <w:rPr>
                <w:rFonts w:ascii="Calibri" w:eastAsia="Calibri" w:hAnsi="Calibri" w:cs="Calibri"/>
                <w:b/>
                <w:bCs/>
                <w:color w:val="000000" w:themeColor="text1"/>
                <w:sz w:val="18"/>
                <w:szCs w:val="18"/>
              </w:rPr>
              <w:t>Tipo de Atributo</w:t>
            </w:r>
          </w:p>
        </w:tc>
        <w:tc>
          <w:tcPr>
            <w:tcW w:w="1166" w:type="pct"/>
            <w:tcBorders>
              <w:top w:val="single" w:sz="4" w:space="0" w:color="000000" w:themeColor="text1"/>
              <w:left w:val="nil"/>
              <w:bottom w:val="single" w:sz="4" w:space="0" w:color="000000" w:themeColor="text1"/>
              <w:right w:val="nil"/>
            </w:tcBorders>
          </w:tcPr>
          <w:p w14:paraId="2E56142E" w14:textId="77777777" w:rsidR="003065B5" w:rsidRPr="00D3692F" w:rsidRDefault="7585C140" w:rsidP="003065B5">
            <w:pPr>
              <w:spacing w:after="0"/>
              <w:jc w:val="left"/>
              <w:rPr>
                <w:rFonts w:ascii="Calibri" w:hAnsi="Calibri"/>
                <w:b/>
                <w:bCs/>
                <w:color w:val="000000"/>
                <w:sz w:val="18"/>
                <w:szCs w:val="18"/>
              </w:rPr>
            </w:pPr>
            <w:r w:rsidRPr="7585C140">
              <w:rPr>
                <w:rFonts w:ascii="Calibri" w:eastAsia="Calibri" w:hAnsi="Calibri" w:cs="Calibri"/>
                <w:b/>
                <w:bCs/>
                <w:color w:val="000000" w:themeColor="text1"/>
                <w:sz w:val="18"/>
                <w:szCs w:val="18"/>
              </w:rPr>
              <w:t>Módulo afectado</w:t>
            </w:r>
          </w:p>
        </w:tc>
      </w:tr>
      <w:tr w:rsidR="003065B5" w:rsidRPr="00D3692F" w14:paraId="2E561434" w14:textId="77777777" w:rsidTr="7585C140">
        <w:trPr>
          <w:cantSplit/>
          <w:jc w:val="center"/>
        </w:trPr>
        <w:tc>
          <w:tcPr>
            <w:tcW w:w="543" w:type="pct"/>
            <w:tcBorders>
              <w:top w:val="nil"/>
              <w:left w:val="nil"/>
              <w:bottom w:val="nil"/>
              <w:right w:val="nil"/>
            </w:tcBorders>
            <w:shd w:val="clear" w:color="auto" w:fill="auto"/>
            <w:hideMark/>
          </w:tcPr>
          <w:p w14:paraId="2E561430" w14:textId="77777777" w:rsidR="003065B5" w:rsidRPr="00D3692F" w:rsidRDefault="7585C140" w:rsidP="003065B5">
            <w:pPr>
              <w:spacing w:after="0"/>
              <w:jc w:val="left"/>
              <w:rPr>
                <w:rFonts w:ascii="Calibri" w:hAnsi="Calibri"/>
                <w:b/>
                <w:color w:val="000000"/>
                <w:sz w:val="18"/>
                <w:szCs w:val="18"/>
              </w:rPr>
            </w:pPr>
            <w:r w:rsidRPr="7585C140">
              <w:rPr>
                <w:rFonts w:ascii="Calibri" w:eastAsia="Calibri" w:hAnsi="Calibri" w:cs="Calibri"/>
                <w:b/>
                <w:bCs/>
                <w:color w:val="000000" w:themeColor="text1"/>
                <w:sz w:val="18"/>
                <w:szCs w:val="18"/>
              </w:rPr>
              <w:t>AT001</w:t>
            </w:r>
          </w:p>
        </w:tc>
        <w:tc>
          <w:tcPr>
            <w:tcW w:w="2374" w:type="pct"/>
            <w:tcBorders>
              <w:top w:val="nil"/>
              <w:left w:val="nil"/>
              <w:bottom w:val="nil"/>
              <w:right w:val="nil"/>
            </w:tcBorders>
            <w:shd w:val="clear" w:color="auto" w:fill="auto"/>
          </w:tcPr>
          <w:p w14:paraId="2E561431" w14:textId="77777777" w:rsidR="003065B5" w:rsidRPr="003065B5" w:rsidRDefault="7585C140" w:rsidP="003065B5">
            <w:pPr>
              <w:spacing w:after="0"/>
              <w:jc w:val="left"/>
              <w:rPr>
                <w:rFonts w:ascii="Calibri" w:hAnsi="Calibri"/>
                <w:color w:val="000000"/>
                <w:sz w:val="20"/>
                <w:szCs w:val="18"/>
              </w:rPr>
            </w:pPr>
            <w:r w:rsidRPr="7585C140">
              <w:rPr>
                <w:rFonts w:ascii="Calibri" w:eastAsia="Calibri" w:hAnsi="Calibri" w:cs="Calibri"/>
                <w:color w:val="000000" w:themeColor="text1"/>
                <w:sz w:val="20"/>
                <w:szCs w:val="20"/>
              </w:rPr>
              <w:t>Disponibilidad del sistema para procesar datos 24x7</w:t>
            </w:r>
          </w:p>
        </w:tc>
        <w:tc>
          <w:tcPr>
            <w:tcW w:w="917" w:type="pct"/>
            <w:tcBorders>
              <w:top w:val="nil"/>
              <w:left w:val="nil"/>
              <w:bottom w:val="nil"/>
              <w:right w:val="nil"/>
            </w:tcBorders>
            <w:shd w:val="clear" w:color="auto" w:fill="auto"/>
          </w:tcPr>
          <w:p w14:paraId="2E561432" w14:textId="77777777" w:rsidR="003065B5" w:rsidRPr="00D3692F" w:rsidRDefault="7585C140" w:rsidP="003065B5">
            <w:pPr>
              <w:spacing w:after="0"/>
              <w:jc w:val="left"/>
              <w:rPr>
                <w:rFonts w:ascii="Calibri" w:hAnsi="Calibri"/>
                <w:color w:val="000000"/>
                <w:sz w:val="18"/>
                <w:szCs w:val="18"/>
              </w:rPr>
            </w:pPr>
            <w:r w:rsidRPr="7585C140">
              <w:rPr>
                <w:rFonts w:ascii="Calibri" w:eastAsia="Calibri" w:hAnsi="Calibri" w:cs="Calibri"/>
                <w:color w:val="000000" w:themeColor="text1"/>
                <w:sz w:val="18"/>
                <w:szCs w:val="18"/>
              </w:rPr>
              <w:t>Disponibilidad</w:t>
            </w:r>
          </w:p>
        </w:tc>
        <w:tc>
          <w:tcPr>
            <w:tcW w:w="1166" w:type="pct"/>
            <w:tcBorders>
              <w:top w:val="nil"/>
              <w:left w:val="nil"/>
              <w:bottom w:val="nil"/>
              <w:right w:val="nil"/>
            </w:tcBorders>
          </w:tcPr>
          <w:p w14:paraId="2E561433" w14:textId="70B422CD" w:rsidR="003065B5" w:rsidRPr="00D3692F" w:rsidRDefault="7585C140" w:rsidP="003065B5">
            <w:pPr>
              <w:spacing w:after="0"/>
              <w:jc w:val="left"/>
              <w:rPr>
                <w:rFonts w:ascii="Calibri" w:hAnsi="Calibri"/>
                <w:color w:val="000000"/>
                <w:sz w:val="18"/>
                <w:szCs w:val="18"/>
              </w:rPr>
            </w:pPr>
            <w:r w:rsidRPr="7585C140">
              <w:rPr>
                <w:rFonts w:ascii="Calibri" w:eastAsia="Calibri" w:hAnsi="Calibri" w:cs="Calibri"/>
                <w:color w:val="000000" w:themeColor="text1"/>
                <w:sz w:val="18"/>
                <w:szCs w:val="18"/>
              </w:rPr>
              <w:t>VoterInfo, Sistema de recuento y publicación</w:t>
            </w:r>
          </w:p>
        </w:tc>
      </w:tr>
      <w:tr w:rsidR="003065B5" w:rsidRPr="00D3692F" w14:paraId="2E56143A" w14:textId="77777777" w:rsidTr="7585C140">
        <w:trPr>
          <w:cantSplit/>
          <w:jc w:val="center"/>
        </w:trPr>
        <w:tc>
          <w:tcPr>
            <w:tcW w:w="543" w:type="pct"/>
            <w:tcBorders>
              <w:top w:val="nil"/>
              <w:left w:val="nil"/>
              <w:bottom w:val="nil"/>
              <w:right w:val="nil"/>
            </w:tcBorders>
            <w:shd w:val="clear" w:color="auto" w:fill="auto"/>
            <w:hideMark/>
          </w:tcPr>
          <w:p w14:paraId="2E561435" w14:textId="77777777" w:rsidR="003065B5" w:rsidRPr="00D3692F" w:rsidRDefault="7585C140" w:rsidP="003065B5">
            <w:pPr>
              <w:spacing w:after="0"/>
              <w:jc w:val="left"/>
              <w:rPr>
                <w:rFonts w:ascii="Calibri" w:hAnsi="Calibri"/>
                <w:b/>
                <w:color w:val="000000"/>
                <w:sz w:val="18"/>
                <w:szCs w:val="18"/>
              </w:rPr>
            </w:pPr>
            <w:r w:rsidRPr="7585C140">
              <w:rPr>
                <w:rFonts w:ascii="Calibri" w:eastAsia="Calibri" w:hAnsi="Calibri" w:cs="Calibri"/>
                <w:b/>
                <w:bCs/>
                <w:color w:val="000000" w:themeColor="text1"/>
                <w:sz w:val="18"/>
                <w:szCs w:val="18"/>
              </w:rPr>
              <w:t>AT002</w:t>
            </w:r>
          </w:p>
        </w:tc>
        <w:tc>
          <w:tcPr>
            <w:tcW w:w="2374" w:type="pct"/>
            <w:tcBorders>
              <w:top w:val="nil"/>
              <w:left w:val="nil"/>
              <w:bottom w:val="nil"/>
              <w:right w:val="nil"/>
            </w:tcBorders>
            <w:shd w:val="clear" w:color="auto" w:fill="auto"/>
          </w:tcPr>
          <w:p w14:paraId="2E561436" w14:textId="77777777" w:rsidR="003065B5" w:rsidRPr="003065B5" w:rsidRDefault="7585C140" w:rsidP="003065B5">
            <w:pPr>
              <w:spacing w:after="0"/>
              <w:jc w:val="left"/>
              <w:rPr>
                <w:rFonts w:ascii="Calibri" w:hAnsi="Calibri"/>
                <w:color w:val="000000"/>
                <w:sz w:val="20"/>
                <w:szCs w:val="18"/>
              </w:rPr>
            </w:pPr>
            <w:r w:rsidRPr="7585C140">
              <w:rPr>
                <w:rFonts w:ascii="Calibri" w:eastAsia="Calibri" w:hAnsi="Calibri" w:cs="Calibri"/>
                <w:color w:val="000000" w:themeColor="text1"/>
                <w:sz w:val="20"/>
                <w:szCs w:val="20"/>
              </w:rPr>
              <w:t>Facilidad de cambio de diversas partes de la aplicación: Cambiar el parser de entrada de censos.</w:t>
            </w:r>
          </w:p>
        </w:tc>
        <w:tc>
          <w:tcPr>
            <w:tcW w:w="917" w:type="pct"/>
            <w:tcBorders>
              <w:top w:val="nil"/>
              <w:left w:val="nil"/>
              <w:bottom w:val="nil"/>
              <w:right w:val="nil"/>
            </w:tcBorders>
            <w:shd w:val="clear" w:color="auto" w:fill="auto"/>
          </w:tcPr>
          <w:p w14:paraId="2E561437" w14:textId="77777777" w:rsidR="003065B5" w:rsidRPr="00D3692F" w:rsidRDefault="7585C140" w:rsidP="003065B5">
            <w:pPr>
              <w:spacing w:after="0"/>
              <w:jc w:val="left"/>
              <w:rPr>
                <w:rFonts w:ascii="Calibri" w:hAnsi="Calibri"/>
                <w:color w:val="000000"/>
                <w:sz w:val="18"/>
                <w:szCs w:val="18"/>
              </w:rPr>
            </w:pPr>
            <w:r w:rsidRPr="7585C140">
              <w:rPr>
                <w:rFonts w:ascii="Calibri" w:eastAsia="Calibri" w:hAnsi="Calibri" w:cs="Calibri"/>
                <w:color w:val="000000" w:themeColor="text1"/>
                <w:sz w:val="18"/>
                <w:szCs w:val="18"/>
              </w:rPr>
              <w:t>Modificabilidad</w:t>
            </w:r>
          </w:p>
        </w:tc>
        <w:tc>
          <w:tcPr>
            <w:tcW w:w="1166" w:type="pct"/>
            <w:tcBorders>
              <w:top w:val="nil"/>
              <w:left w:val="nil"/>
              <w:bottom w:val="nil"/>
              <w:right w:val="nil"/>
            </w:tcBorders>
          </w:tcPr>
          <w:p w14:paraId="2E561438" w14:textId="77777777" w:rsidR="003065B5" w:rsidRPr="003065B5" w:rsidRDefault="7585C140" w:rsidP="003065B5">
            <w:pPr>
              <w:spacing w:after="0"/>
              <w:jc w:val="left"/>
              <w:rPr>
                <w:rFonts w:ascii="Calibri" w:hAnsi="Calibri"/>
                <w:color w:val="000000"/>
                <w:sz w:val="18"/>
                <w:szCs w:val="18"/>
              </w:rPr>
            </w:pPr>
            <w:r w:rsidRPr="7585C140">
              <w:rPr>
                <w:rFonts w:ascii="Calibri" w:eastAsia="Calibri" w:hAnsi="Calibri" w:cs="Calibri"/>
                <w:color w:val="000000" w:themeColor="text1"/>
                <w:sz w:val="18"/>
                <w:szCs w:val="18"/>
              </w:rPr>
              <w:t>Censuses</w:t>
            </w:r>
          </w:p>
          <w:p w14:paraId="2E561439" w14:textId="77777777" w:rsidR="003065B5" w:rsidRPr="00D3692F" w:rsidRDefault="003065B5" w:rsidP="003065B5">
            <w:pPr>
              <w:spacing w:after="0"/>
              <w:jc w:val="left"/>
              <w:rPr>
                <w:rFonts w:ascii="Calibri" w:hAnsi="Calibri"/>
                <w:color w:val="000000"/>
                <w:sz w:val="18"/>
                <w:szCs w:val="18"/>
              </w:rPr>
            </w:pPr>
          </w:p>
        </w:tc>
      </w:tr>
      <w:tr w:rsidR="003065B5" w:rsidRPr="00D3692F" w14:paraId="2E56143F" w14:textId="77777777" w:rsidTr="7585C140">
        <w:trPr>
          <w:cantSplit/>
          <w:jc w:val="center"/>
        </w:trPr>
        <w:tc>
          <w:tcPr>
            <w:tcW w:w="543" w:type="pct"/>
            <w:tcBorders>
              <w:top w:val="nil"/>
              <w:left w:val="nil"/>
              <w:bottom w:val="nil"/>
              <w:right w:val="nil"/>
            </w:tcBorders>
            <w:shd w:val="clear" w:color="auto" w:fill="auto"/>
            <w:hideMark/>
          </w:tcPr>
          <w:p w14:paraId="2E56143B" w14:textId="77777777" w:rsidR="003065B5" w:rsidRPr="00D3692F" w:rsidRDefault="7585C140" w:rsidP="003065B5">
            <w:pPr>
              <w:spacing w:after="0"/>
              <w:jc w:val="left"/>
              <w:rPr>
                <w:rFonts w:ascii="Calibri" w:hAnsi="Calibri"/>
                <w:b/>
                <w:color w:val="000000"/>
                <w:sz w:val="18"/>
                <w:szCs w:val="18"/>
              </w:rPr>
            </w:pPr>
            <w:r w:rsidRPr="7585C140">
              <w:rPr>
                <w:rFonts w:ascii="Calibri" w:eastAsia="Calibri" w:hAnsi="Calibri" w:cs="Calibri"/>
                <w:b/>
                <w:bCs/>
                <w:color w:val="000000" w:themeColor="text1"/>
                <w:sz w:val="18"/>
                <w:szCs w:val="18"/>
              </w:rPr>
              <w:t>AT003</w:t>
            </w:r>
          </w:p>
        </w:tc>
        <w:tc>
          <w:tcPr>
            <w:tcW w:w="2374" w:type="pct"/>
            <w:tcBorders>
              <w:top w:val="nil"/>
              <w:left w:val="nil"/>
              <w:bottom w:val="nil"/>
              <w:right w:val="nil"/>
            </w:tcBorders>
            <w:shd w:val="clear" w:color="auto" w:fill="auto"/>
          </w:tcPr>
          <w:p w14:paraId="2E56143C" w14:textId="77777777" w:rsidR="003065B5" w:rsidRPr="003065B5" w:rsidRDefault="7585C140" w:rsidP="003065B5">
            <w:pPr>
              <w:spacing w:after="0"/>
              <w:jc w:val="left"/>
              <w:rPr>
                <w:rFonts w:ascii="Calibri" w:hAnsi="Calibri"/>
                <w:color w:val="000000"/>
                <w:sz w:val="20"/>
                <w:szCs w:val="18"/>
              </w:rPr>
            </w:pPr>
            <w:r w:rsidRPr="7585C140">
              <w:rPr>
                <w:rFonts w:ascii="Calibri" w:eastAsia="Calibri" w:hAnsi="Calibri" w:cs="Calibri"/>
                <w:color w:val="000000" w:themeColor="text1"/>
                <w:sz w:val="20"/>
                <w:szCs w:val="20"/>
              </w:rPr>
              <w:t>Facilidad de cambio de diversas partes de la aplicación: Añadir un fichero de log.</w:t>
            </w:r>
          </w:p>
        </w:tc>
        <w:tc>
          <w:tcPr>
            <w:tcW w:w="917" w:type="pct"/>
            <w:tcBorders>
              <w:top w:val="nil"/>
              <w:left w:val="nil"/>
              <w:bottom w:val="nil"/>
              <w:right w:val="nil"/>
            </w:tcBorders>
            <w:shd w:val="clear" w:color="auto" w:fill="auto"/>
          </w:tcPr>
          <w:p w14:paraId="2E56143D" w14:textId="77777777" w:rsidR="003065B5" w:rsidRPr="00D3692F" w:rsidRDefault="7585C140" w:rsidP="003065B5">
            <w:pPr>
              <w:spacing w:after="0"/>
              <w:jc w:val="left"/>
              <w:rPr>
                <w:rFonts w:ascii="Calibri" w:hAnsi="Calibri"/>
                <w:color w:val="000000"/>
                <w:sz w:val="18"/>
                <w:szCs w:val="18"/>
              </w:rPr>
            </w:pPr>
            <w:r w:rsidRPr="7585C140">
              <w:rPr>
                <w:rFonts w:ascii="Calibri" w:eastAsia="Calibri" w:hAnsi="Calibri" w:cs="Calibri"/>
                <w:color w:val="000000" w:themeColor="text1"/>
                <w:sz w:val="18"/>
                <w:szCs w:val="18"/>
              </w:rPr>
              <w:t>Modificabilidad</w:t>
            </w:r>
          </w:p>
        </w:tc>
        <w:tc>
          <w:tcPr>
            <w:tcW w:w="1166" w:type="pct"/>
            <w:tcBorders>
              <w:top w:val="nil"/>
              <w:left w:val="nil"/>
              <w:bottom w:val="nil"/>
              <w:right w:val="nil"/>
            </w:tcBorders>
          </w:tcPr>
          <w:p w14:paraId="2E56143E" w14:textId="77777777" w:rsidR="003065B5" w:rsidRPr="00D3692F" w:rsidRDefault="7585C140" w:rsidP="003065B5">
            <w:pPr>
              <w:spacing w:after="0"/>
              <w:jc w:val="left"/>
              <w:rPr>
                <w:rFonts w:ascii="Calibri" w:hAnsi="Calibri"/>
                <w:color w:val="000000"/>
                <w:sz w:val="18"/>
                <w:szCs w:val="18"/>
              </w:rPr>
            </w:pPr>
            <w:r w:rsidRPr="7585C140">
              <w:rPr>
                <w:rFonts w:ascii="Calibri" w:eastAsia="Calibri" w:hAnsi="Calibri" w:cs="Calibri"/>
                <w:color w:val="000000" w:themeColor="text1"/>
                <w:sz w:val="18"/>
                <w:szCs w:val="18"/>
              </w:rPr>
              <w:t>Censuses</w:t>
            </w:r>
          </w:p>
        </w:tc>
      </w:tr>
      <w:tr w:rsidR="00050C5B" w:rsidRPr="00D3692F" w14:paraId="2E561445" w14:textId="77777777" w:rsidTr="7585C140">
        <w:trPr>
          <w:cantSplit/>
          <w:jc w:val="center"/>
        </w:trPr>
        <w:tc>
          <w:tcPr>
            <w:tcW w:w="543" w:type="pct"/>
            <w:tcBorders>
              <w:top w:val="nil"/>
              <w:left w:val="nil"/>
              <w:bottom w:val="nil"/>
              <w:right w:val="nil"/>
            </w:tcBorders>
            <w:shd w:val="clear" w:color="auto" w:fill="auto"/>
          </w:tcPr>
          <w:p w14:paraId="2E561440" w14:textId="77777777" w:rsidR="00050C5B" w:rsidRPr="00D3692F" w:rsidRDefault="7585C140" w:rsidP="003065B5">
            <w:pPr>
              <w:spacing w:after="0"/>
              <w:jc w:val="left"/>
              <w:rPr>
                <w:rFonts w:ascii="Calibri" w:hAnsi="Calibri"/>
                <w:b/>
                <w:color w:val="000000"/>
                <w:sz w:val="18"/>
                <w:szCs w:val="18"/>
              </w:rPr>
            </w:pPr>
            <w:r w:rsidRPr="7585C140">
              <w:rPr>
                <w:rFonts w:ascii="Calibri" w:eastAsia="Calibri" w:hAnsi="Calibri" w:cs="Calibri"/>
                <w:b/>
                <w:bCs/>
                <w:color w:val="000000" w:themeColor="text1"/>
                <w:sz w:val="18"/>
                <w:szCs w:val="18"/>
              </w:rPr>
              <w:t>AT004</w:t>
            </w:r>
          </w:p>
        </w:tc>
        <w:tc>
          <w:tcPr>
            <w:tcW w:w="2374" w:type="pct"/>
            <w:tcBorders>
              <w:top w:val="nil"/>
              <w:left w:val="nil"/>
              <w:bottom w:val="nil"/>
              <w:right w:val="nil"/>
            </w:tcBorders>
            <w:shd w:val="clear" w:color="auto" w:fill="auto"/>
          </w:tcPr>
          <w:p w14:paraId="2E561441" w14:textId="72E1B8BE" w:rsidR="00050C5B" w:rsidRDefault="7585C140" w:rsidP="00050C5B">
            <w:pPr>
              <w:spacing w:after="0"/>
              <w:jc w:val="left"/>
              <w:rPr>
                <w:rFonts w:ascii="Calibri" w:hAnsi="Calibri"/>
                <w:color w:val="000000"/>
                <w:sz w:val="20"/>
                <w:szCs w:val="18"/>
              </w:rPr>
            </w:pPr>
            <w:r w:rsidRPr="7585C140">
              <w:rPr>
                <w:rFonts w:ascii="Calibri" w:eastAsia="Calibri" w:hAnsi="Calibri" w:cs="Calibri"/>
                <w:color w:val="000000" w:themeColor="text1"/>
                <w:sz w:val="20"/>
                <w:szCs w:val="20"/>
              </w:rPr>
              <w:t xml:space="preserve">Facilidad para modificar partes de la aplicación: </w:t>
            </w:r>
          </w:p>
          <w:p w14:paraId="2E561442" w14:textId="77777777" w:rsidR="00050C5B" w:rsidRPr="003065B5" w:rsidRDefault="7585C140" w:rsidP="00050C5B">
            <w:pPr>
              <w:spacing w:after="0"/>
              <w:jc w:val="left"/>
              <w:rPr>
                <w:rFonts w:ascii="Calibri" w:hAnsi="Calibri"/>
                <w:color w:val="000000"/>
                <w:sz w:val="20"/>
                <w:szCs w:val="18"/>
              </w:rPr>
            </w:pPr>
            <w:r w:rsidRPr="7585C140">
              <w:rPr>
                <w:rFonts w:ascii="Calibri" w:eastAsia="Calibri" w:hAnsi="Calibri" w:cs="Calibri"/>
                <w:color w:val="000000" w:themeColor="text1"/>
                <w:sz w:val="20"/>
                <w:szCs w:val="20"/>
              </w:rPr>
              <w:t>Añadir otros formatos de salida para las cartas personalizadas</w:t>
            </w:r>
          </w:p>
        </w:tc>
        <w:tc>
          <w:tcPr>
            <w:tcW w:w="917" w:type="pct"/>
            <w:tcBorders>
              <w:top w:val="nil"/>
              <w:left w:val="nil"/>
              <w:bottom w:val="nil"/>
              <w:right w:val="nil"/>
            </w:tcBorders>
            <w:shd w:val="clear" w:color="auto" w:fill="auto"/>
          </w:tcPr>
          <w:p w14:paraId="2E561443" w14:textId="77777777" w:rsidR="00050C5B" w:rsidRPr="003065B5" w:rsidRDefault="7585C140" w:rsidP="003065B5">
            <w:pPr>
              <w:spacing w:after="0"/>
              <w:jc w:val="left"/>
              <w:rPr>
                <w:rFonts w:ascii="Calibri" w:hAnsi="Calibri"/>
                <w:color w:val="000000"/>
                <w:sz w:val="18"/>
                <w:szCs w:val="18"/>
              </w:rPr>
            </w:pPr>
            <w:r w:rsidRPr="7585C140">
              <w:rPr>
                <w:rFonts w:ascii="Calibri" w:eastAsia="Calibri" w:hAnsi="Calibri" w:cs="Calibri"/>
                <w:color w:val="000000" w:themeColor="text1"/>
                <w:sz w:val="18"/>
                <w:szCs w:val="18"/>
              </w:rPr>
              <w:t>Modificabilidad</w:t>
            </w:r>
          </w:p>
        </w:tc>
        <w:tc>
          <w:tcPr>
            <w:tcW w:w="1166" w:type="pct"/>
            <w:tcBorders>
              <w:top w:val="nil"/>
              <w:left w:val="nil"/>
              <w:bottom w:val="nil"/>
              <w:right w:val="nil"/>
            </w:tcBorders>
          </w:tcPr>
          <w:p w14:paraId="2E561444" w14:textId="77777777" w:rsidR="00050C5B" w:rsidRPr="003065B5" w:rsidRDefault="7585C140" w:rsidP="003065B5">
            <w:pPr>
              <w:spacing w:after="0"/>
              <w:jc w:val="left"/>
              <w:rPr>
                <w:rFonts w:ascii="Calibri" w:hAnsi="Calibri"/>
                <w:color w:val="000000"/>
                <w:sz w:val="18"/>
                <w:szCs w:val="18"/>
              </w:rPr>
            </w:pPr>
            <w:r w:rsidRPr="7585C140">
              <w:rPr>
                <w:rFonts w:ascii="Calibri" w:eastAsia="Calibri" w:hAnsi="Calibri" w:cs="Calibri"/>
                <w:color w:val="000000" w:themeColor="text1"/>
                <w:sz w:val="18"/>
                <w:szCs w:val="18"/>
              </w:rPr>
              <w:t>Censuses</w:t>
            </w:r>
          </w:p>
        </w:tc>
      </w:tr>
      <w:tr w:rsidR="003065B5" w:rsidRPr="00D3692F" w14:paraId="2E56144A" w14:textId="77777777" w:rsidTr="7585C140">
        <w:trPr>
          <w:cantSplit/>
          <w:jc w:val="center"/>
        </w:trPr>
        <w:tc>
          <w:tcPr>
            <w:tcW w:w="543" w:type="pct"/>
            <w:tcBorders>
              <w:top w:val="nil"/>
              <w:left w:val="nil"/>
              <w:bottom w:val="nil"/>
              <w:right w:val="nil"/>
            </w:tcBorders>
            <w:shd w:val="clear" w:color="auto" w:fill="auto"/>
            <w:hideMark/>
          </w:tcPr>
          <w:p w14:paraId="2E561446" w14:textId="77777777" w:rsidR="003065B5" w:rsidRPr="00D3692F" w:rsidRDefault="7585C140" w:rsidP="003065B5">
            <w:pPr>
              <w:spacing w:after="0"/>
              <w:jc w:val="left"/>
              <w:rPr>
                <w:rFonts w:ascii="Calibri" w:hAnsi="Calibri"/>
                <w:b/>
                <w:color w:val="000000"/>
                <w:sz w:val="18"/>
                <w:szCs w:val="18"/>
              </w:rPr>
            </w:pPr>
            <w:r w:rsidRPr="7585C140">
              <w:rPr>
                <w:rFonts w:ascii="Calibri" w:eastAsia="Calibri" w:hAnsi="Calibri" w:cs="Calibri"/>
                <w:b/>
                <w:bCs/>
                <w:color w:val="000000" w:themeColor="text1"/>
                <w:sz w:val="18"/>
                <w:szCs w:val="18"/>
              </w:rPr>
              <w:t>AT005</w:t>
            </w:r>
          </w:p>
        </w:tc>
        <w:tc>
          <w:tcPr>
            <w:tcW w:w="2374" w:type="pct"/>
            <w:tcBorders>
              <w:top w:val="nil"/>
              <w:left w:val="nil"/>
              <w:bottom w:val="nil"/>
              <w:right w:val="nil"/>
            </w:tcBorders>
            <w:shd w:val="clear" w:color="auto" w:fill="auto"/>
          </w:tcPr>
          <w:p w14:paraId="2E561447" w14:textId="77777777" w:rsidR="003065B5" w:rsidRPr="003065B5" w:rsidRDefault="7585C140" w:rsidP="003065B5">
            <w:pPr>
              <w:spacing w:after="0"/>
              <w:jc w:val="left"/>
              <w:rPr>
                <w:rFonts w:ascii="Calibri" w:hAnsi="Calibri"/>
                <w:color w:val="000000"/>
                <w:sz w:val="20"/>
                <w:szCs w:val="18"/>
              </w:rPr>
            </w:pPr>
            <w:r w:rsidRPr="7585C140">
              <w:rPr>
                <w:rFonts w:ascii="Calibri" w:eastAsia="Calibri" w:hAnsi="Calibri" w:cs="Calibri"/>
                <w:color w:val="000000" w:themeColor="text1"/>
                <w:sz w:val="20"/>
                <w:szCs w:val="20"/>
              </w:rPr>
              <w:t>Facilidad de cambio de diversas partes de la aplicación: Permitir el cambio de contraseña.</w:t>
            </w:r>
          </w:p>
        </w:tc>
        <w:tc>
          <w:tcPr>
            <w:tcW w:w="917" w:type="pct"/>
            <w:tcBorders>
              <w:top w:val="nil"/>
              <w:left w:val="nil"/>
              <w:bottom w:val="nil"/>
              <w:right w:val="nil"/>
            </w:tcBorders>
            <w:shd w:val="clear" w:color="auto" w:fill="auto"/>
          </w:tcPr>
          <w:p w14:paraId="2E561448" w14:textId="77777777" w:rsidR="003065B5" w:rsidRPr="00D3692F" w:rsidRDefault="7585C140" w:rsidP="003065B5">
            <w:pPr>
              <w:spacing w:after="0"/>
              <w:jc w:val="left"/>
              <w:rPr>
                <w:rFonts w:ascii="Calibri" w:hAnsi="Calibri"/>
                <w:color w:val="000000"/>
                <w:sz w:val="18"/>
                <w:szCs w:val="18"/>
              </w:rPr>
            </w:pPr>
            <w:r w:rsidRPr="7585C140">
              <w:rPr>
                <w:rFonts w:ascii="Calibri" w:eastAsia="Calibri" w:hAnsi="Calibri" w:cs="Calibri"/>
                <w:color w:val="000000" w:themeColor="text1"/>
                <w:sz w:val="18"/>
                <w:szCs w:val="18"/>
              </w:rPr>
              <w:t>Modificabilidad</w:t>
            </w:r>
          </w:p>
        </w:tc>
        <w:tc>
          <w:tcPr>
            <w:tcW w:w="1166" w:type="pct"/>
            <w:tcBorders>
              <w:top w:val="nil"/>
              <w:left w:val="nil"/>
              <w:bottom w:val="nil"/>
              <w:right w:val="nil"/>
            </w:tcBorders>
          </w:tcPr>
          <w:p w14:paraId="2E561449" w14:textId="77777777" w:rsidR="003065B5" w:rsidRPr="00D3692F" w:rsidRDefault="7585C140" w:rsidP="003065B5">
            <w:pPr>
              <w:spacing w:after="0"/>
              <w:jc w:val="left"/>
              <w:rPr>
                <w:rFonts w:ascii="Calibri" w:hAnsi="Calibri"/>
                <w:color w:val="000000"/>
                <w:sz w:val="18"/>
                <w:szCs w:val="18"/>
              </w:rPr>
            </w:pPr>
            <w:r w:rsidRPr="7585C140">
              <w:rPr>
                <w:rFonts w:ascii="Calibri" w:eastAsia="Calibri" w:hAnsi="Calibri" w:cs="Calibri"/>
                <w:color w:val="000000" w:themeColor="text1"/>
                <w:sz w:val="18"/>
                <w:szCs w:val="18"/>
              </w:rPr>
              <w:t>VoterInfo</w:t>
            </w:r>
          </w:p>
        </w:tc>
      </w:tr>
      <w:tr w:rsidR="00776897" w:rsidRPr="00D3692F" w14:paraId="2E56144F" w14:textId="77777777" w:rsidTr="7585C140">
        <w:trPr>
          <w:cantSplit/>
          <w:jc w:val="center"/>
        </w:trPr>
        <w:tc>
          <w:tcPr>
            <w:tcW w:w="543" w:type="pct"/>
            <w:tcBorders>
              <w:top w:val="nil"/>
              <w:left w:val="nil"/>
              <w:bottom w:val="nil"/>
              <w:right w:val="nil"/>
            </w:tcBorders>
            <w:shd w:val="clear" w:color="auto" w:fill="auto"/>
          </w:tcPr>
          <w:p w14:paraId="2E56144B" w14:textId="77777777" w:rsidR="00776897" w:rsidRDefault="7585C140" w:rsidP="003065B5">
            <w:pPr>
              <w:spacing w:after="0"/>
              <w:jc w:val="left"/>
              <w:rPr>
                <w:rFonts w:ascii="Calibri" w:hAnsi="Calibri"/>
                <w:b/>
                <w:color w:val="000000"/>
                <w:sz w:val="18"/>
                <w:szCs w:val="18"/>
              </w:rPr>
            </w:pPr>
            <w:r w:rsidRPr="7585C140">
              <w:rPr>
                <w:rFonts w:ascii="Calibri" w:eastAsia="Calibri" w:hAnsi="Calibri" w:cs="Calibri"/>
                <w:b/>
                <w:bCs/>
                <w:color w:val="000000" w:themeColor="text1"/>
                <w:sz w:val="18"/>
                <w:szCs w:val="18"/>
              </w:rPr>
              <w:t>AT006</w:t>
            </w:r>
          </w:p>
        </w:tc>
        <w:tc>
          <w:tcPr>
            <w:tcW w:w="2374" w:type="pct"/>
            <w:tcBorders>
              <w:top w:val="nil"/>
              <w:left w:val="nil"/>
              <w:bottom w:val="nil"/>
              <w:right w:val="nil"/>
            </w:tcBorders>
            <w:shd w:val="clear" w:color="auto" w:fill="auto"/>
          </w:tcPr>
          <w:p w14:paraId="2E56144C" w14:textId="77777777" w:rsidR="00776897" w:rsidRPr="003065B5" w:rsidRDefault="7585C140" w:rsidP="003065B5">
            <w:pPr>
              <w:spacing w:after="0"/>
              <w:jc w:val="left"/>
              <w:rPr>
                <w:rFonts w:ascii="Calibri" w:hAnsi="Calibri"/>
                <w:color w:val="000000"/>
                <w:sz w:val="20"/>
                <w:szCs w:val="18"/>
              </w:rPr>
            </w:pPr>
            <w:r w:rsidRPr="7585C140">
              <w:rPr>
                <w:rFonts w:ascii="Calibri" w:eastAsia="Calibri" w:hAnsi="Calibri" w:cs="Calibri"/>
                <w:color w:val="000000" w:themeColor="text1"/>
                <w:sz w:val="20"/>
                <w:szCs w:val="20"/>
              </w:rPr>
              <w:t>Facilidad para cambiar partes de la aplicación: procesar y devolver información en otros formatos mediante negociación de contenido.</w:t>
            </w:r>
          </w:p>
        </w:tc>
        <w:tc>
          <w:tcPr>
            <w:tcW w:w="917" w:type="pct"/>
            <w:tcBorders>
              <w:top w:val="nil"/>
              <w:left w:val="nil"/>
              <w:bottom w:val="nil"/>
              <w:right w:val="nil"/>
            </w:tcBorders>
            <w:shd w:val="clear" w:color="auto" w:fill="auto"/>
          </w:tcPr>
          <w:p w14:paraId="2E56144D" w14:textId="77777777" w:rsidR="00776897" w:rsidRPr="003065B5" w:rsidRDefault="7585C140" w:rsidP="003065B5">
            <w:pPr>
              <w:spacing w:after="0"/>
              <w:jc w:val="left"/>
              <w:rPr>
                <w:rFonts w:ascii="Calibri" w:hAnsi="Calibri"/>
                <w:color w:val="000000"/>
                <w:sz w:val="18"/>
                <w:szCs w:val="18"/>
              </w:rPr>
            </w:pPr>
            <w:r w:rsidRPr="7585C140">
              <w:rPr>
                <w:rFonts w:ascii="Calibri" w:eastAsia="Calibri" w:hAnsi="Calibri" w:cs="Calibri"/>
                <w:color w:val="000000" w:themeColor="text1"/>
                <w:sz w:val="18"/>
                <w:szCs w:val="18"/>
              </w:rPr>
              <w:t>Modificabilidad</w:t>
            </w:r>
          </w:p>
        </w:tc>
        <w:tc>
          <w:tcPr>
            <w:tcW w:w="1166" w:type="pct"/>
            <w:tcBorders>
              <w:top w:val="nil"/>
              <w:left w:val="nil"/>
              <w:bottom w:val="nil"/>
              <w:right w:val="nil"/>
            </w:tcBorders>
          </w:tcPr>
          <w:p w14:paraId="2E56144E" w14:textId="62F815EF" w:rsidR="00B81BF1" w:rsidRDefault="7585C140" w:rsidP="003065B5">
            <w:pPr>
              <w:spacing w:after="0"/>
              <w:jc w:val="left"/>
              <w:rPr>
                <w:rFonts w:ascii="Calibri" w:hAnsi="Calibri"/>
                <w:color w:val="000000"/>
                <w:sz w:val="18"/>
                <w:szCs w:val="18"/>
              </w:rPr>
            </w:pPr>
            <w:r w:rsidRPr="7585C140">
              <w:rPr>
                <w:rFonts w:ascii="Calibri" w:eastAsia="Calibri" w:hAnsi="Calibri" w:cs="Calibri"/>
                <w:color w:val="000000" w:themeColor="text1"/>
                <w:sz w:val="18"/>
                <w:szCs w:val="18"/>
              </w:rPr>
              <w:t>VoterInfo</w:t>
            </w:r>
          </w:p>
        </w:tc>
      </w:tr>
      <w:tr w:rsidR="003065B5" w:rsidRPr="00D3692F" w14:paraId="2E561454" w14:textId="77777777" w:rsidTr="7585C140">
        <w:trPr>
          <w:cantSplit/>
          <w:jc w:val="center"/>
        </w:trPr>
        <w:tc>
          <w:tcPr>
            <w:tcW w:w="543" w:type="pct"/>
            <w:tcBorders>
              <w:top w:val="nil"/>
              <w:left w:val="nil"/>
              <w:bottom w:val="nil"/>
              <w:right w:val="nil"/>
            </w:tcBorders>
            <w:shd w:val="clear" w:color="auto" w:fill="auto"/>
            <w:hideMark/>
          </w:tcPr>
          <w:p w14:paraId="2E561450" w14:textId="77777777" w:rsidR="003065B5" w:rsidRPr="00D3692F" w:rsidRDefault="7585C140" w:rsidP="003065B5">
            <w:pPr>
              <w:spacing w:after="0"/>
              <w:jc w:val="left"/>
              <w:rPr>
                <w:rFonts w:ascii="Calibri" w:hAnsi="Calibri"/>
                <w:b/>
                <w:color w:val="000000"/>
                <w:sz w:val="18"/>
                <w:szCs w:val="18"/>
              </w:rPr>
            </w:pPr>
            <w:r w:rsidRPr="7585C140">
              <w:rPr>
                <w:rFonts w:ascii="Calibri" w:eastAsia="Calibri" w:hAnsi="Calibri" w:cs="Calibri"/>
                <w:b/>
                <w:bCs/>
                <w:color w:val="000000" w:themeColor="text1"/>
                <w:sz w:val="18"/>
                <w:szCs w:val="18"/>
              </w:rPr>
              <w:t>AT007</w:t>
            </w:r>
          </w:p>
        </w:tc>
        <w:tc>
          <w:tcPr>
            <w:tcW w:w="2374" w:type="pct"/>
            <w:tcBorders>
              <w:top w:val="nil"/>
              <w:left w:val="nil"/>
              <w:bottom w:val="nil"/>
              <w:right w:val="nil"/>
            </w:tcBorders>
            <w:shd w:val="clear" w:color="auto" w:fill="auto"/>
          </w:tcPr>
          <w:p w14:paraId="2E561451" w14:textId="77777777" w:rsidR="003065B5" w:rsidRPr="003065B5" w:rsidRDefault="7585C140" w:rsidP="00776897">
            <w:pPr>
              <w:spacing w:after="0"/>
              <w:jc w:val="left"/>
              <w:rPr>
                <w:rFonts w:ascii="Calibri" w:hAnsi="Calibri"/>
                <w:color w:val="000000"/>
                <w:sz w:val="20"/>
                <w:szCs w:val="18"/>
              </w:rPr>
            </w:pPr>
            <w:r w:rsidRPr="7585C140">
              <w:rPr>
                <w:rFonts w:ascii="Calibri" w:eastAsia="Calibri" w:hAnsi="Calibri" w:cs="Calibri"/>
                <w:color w:val="000000" w:themeColor="text1"/>
                <w:sz w:val="20"/>
                <w:szCs w:val="20"/>
              </w:rPr>
              <w:t>El rendimiento del proceso de carga de datos en el censo es razonable (no demasiado lento, pero tampoco crítico)</w:t>
            </w:r>
          </w:p>
        </w:tc>
        <w:tc>
          <w:tcPr>
            <w:tcW w:w="917" w:type="pct"/>
            <w:tcBorders>
              <w:top w:val="nil"/>
              <w:left w:val="nil"/>
              <w:bottom w:val="nil"/>
              <w:right w:val="nil"/>
            </w:tcBorders>
            <w:shd w:val="clear" w:color="auto" w:fill="auto"/>
          </w:tcPr>
          <w:p w14:paraId="2E561452" w14:textId="77777777" w:rsidR="003065B5" w:rsidRPr="00D3692F" w:rsidRDefault="7585C140" w:rsidP="003065B5">
            <w:pPr>
              <w:spacing w:after="0"/>
              <w:jc w:val="left"/>
              <w:rPr>
                <w:rFonts w:ascii="Calibri" w:hAnsi="Calibri"/>
                <w:color w:val="000000"/>
                <w:sz w:val="18"/>
                <w:szCs w:val="18"/>
              </w:rPr>
            </w:pPr>
            <w:r w:rsidRPr="7585C140">
              <w:rPr>
                <w:rFonts w:ascii="Calibri" w:eastAsia="Calibri" w:hAnsi="Calibri" w:cs="Calibri"/>
                <w:color w:val="000000" w:themeColor="text1"/>
                <w:sz w:val="18"/>
                <w:szCs w:val="18"/>
              </w:rPr>
              <w:t>Rendimiento</w:t>
            </w:r>
          </w:p>
        </w:tc>
        <w:tc>
          <w:tcPr>
            <w:tcW w:w="1166" w:type="pct"/>
            <w:tcBorders>
              <w:top w:val="nil"/>
              <w:left w:val="nil"/>
              <w:bottom w:val="nil"/>
              <w:right w:val="nil"/>
            </w:tcBorders>
          </w:tcPr>
          <w:p w14:paraId="2E561453" w14:textId="77777777" w:rsidR="003065B5" w:rsidRPr="00D3692F" w:rsidRDefault="7585C140" w:rsidP="003065B5">
            <w:pPr>
              <w:spacing w:after="0"/>
              <w:jc w:val="left"/>
              <w:rPr>
                <w:rFonts w:ascii="Calibri" w:hAnsi="Calibri"/>
                <w:color w:val="000000"/>
                <w:sz w:val="18"/>
                <w:szCs w:val="18"/>
              </w:rPr>
            </w:pPr>
            <w:r w:rsidRPr="7585C140">
              <w:rPr>
                <w:rFonts w:ascii="Calibri" w:eastAsia="Calibri" w:hAnsi="Calibri" w:cs="Calibri"/>
                <w:color w:val="000000" w:themeColor="text1"/>
                <w:sz w:val="18"/>
                <w:szCs w:val="18"/>
              </w:rPr>
              <w:t>Censuses</w:t>
            </w:r>
          </w:p>
        </w:tc>
      </w:tr>
      <w:tr w:rsidR="003065B5" w:rsidRPr="00D3692F" w14:paraId="2E561459" w14:textId="77777777" w:rsidTr="7585C140">
        <w:trPr>
          <w:cantSplit/>
          <w:jc w:val="center"/>
        </w:trPr>
        <w:tc>
          <w:tcPr>
            <w:tcW w:w="543" w:type="pct"/>
            <w:tcBorders>
              <w:top w:val="nil"/>
              <w:left w:val="nil"/>
              <w:bottom w:val="nil"/>
              <w:right w:val="nil"/>
            </w:tcBorders>
            <w:shd w:val="clear" w:color="auto" w:fill="auto"/>
            <w:hideMark/>
          </w:tcPr>
          <w:p w14:paraId="2E561455" w14:textId="77777777" w:rsidR="003065B5" w:rsidRPr="00D3692F" w:rsidRDefault="7585C140" w:rsidP="003065B5">
            <w:pPr>
              <w:spacing w:after="0"/>
              <w:jc w:val="left"/>
              <w:rPr>
                <w:rFonts w:ascii="Calibri" w:hAnsi="Calibri"/>
                <w:b/>
                <w:color w:val="000000"/>
                <w:sz w:val="18"/>
                <w:szCs w:val="18"/>
              </w:rPr>
            </w:pPr>
            <w:r w:rsidRPr="7585C140">
              <w:rPr>
                <w:rFonts w:ascii="Calibri" w:eastAsia="Calibri" w:hAnsi="Calibri" w:cs="Calibri"/>
                <w:b/>
                <w:bCs/>
                <w:color w:val="000000" w:themeColor="text1"/>
                <w:sz w:val="18"/>
                <w:szCs w:val="18"/>
              </w:rPr>
              <w:t>AT008</w:t>
            </w:r>
          </w:p>
        </w:tc>
        <w:tc>
          <w:tcPr>
            <w:tcW w:w="2374" w:type="pct"/>
            <w:tcBorders>
              <w:top w:val="nil"/>
              <w:left w:val="nil"/>
              <w:bottom w:val="nil"/>
              <w:right w:val="nil"/>
            </w:tcBorders>
            <w:shd w:val="clear" w:color="auto" w:fill="auto"/>
          </w:tcPr>
          <w:p w14:paraId="2E561456" w14:textId="77777777" w:rsidR="003065B5" w:rsidRPr="003065B5" w:rsidRDefault="7585C140" w:rsidP="00776897">
            <w:pPr>
              <w:spacing w:after="0"/>
              <w:jc w:val="left"/>
              <w:rPr>
                <w:rFonts w:ascii="Calibri" w:hAnsi="Calibri"/>
                <w:color w:val="000000"/>
                <w:sz w:val="20"/>
                <w:szCs w:val="18"/>
              </w:rPr>
            </w:pPr>
            <w:r w:rsidRPr="7585C140">
              <w:rPr>
                <w:rFonts w:ascii="Calibri" w:eastAsia="Calibri" w:hAnsi="Calibri" w:cs="Calibri"/>
                <w:color w:val="000000" w:themeColor="text1"/>
                <w:sz w:val="20"/>
                <w:szCs w:val="20"/>
              </w:rPr>
              <w:t>El sistema debe garantizar la confidencialidad de los datos de los usuarios</w:t>
            </w:r>
          </w:p>
        </w:tc>
        <w:tc>
          <w:tcPr>
            <w:tcW w:w="917" w:type="pct"/>
            <w:tcBorders>
              <w:top w:val="nil"/>
              <w:left w:val="nil"/>
              <w:bottom w:val="nil"/>
              <w:right w:val="nil"/>
            </w:tcBorders>
            <w:shd w:val="clear" w:color="auto" w:fill="auto"/>
          </w:tcPr>
          <w:p w14:paraId="2E561457" w14:textId="77777777" w:rsidR="003065B5" w:rsidRPr="00D3692F" w:rsidRDefault="7585C140" w:rsidP="003065B5">
            <w:pPr>
              <w:spacing w:after="0"/>
              <w:jc w:val="left"/>
              <w:rPr>
                <w:rFonts w:ascii="Calibri" w:hAnsi="Calibri"/>
                <w:color w:val="000000"/>
                <w:sz w:val="18"/>
                <w:szCs w:val="18"/>
              </w:rPr>
            </w:pPr>
            <w:r w:rsidRPr="7585C140">
              <w:rPr>
                <w:rFonts w:ascii="Calibri" w:eastAsia="Calibri" w:hAnsi="Calibri" w:cs="Calibri"/>
                <w:color w:val="000000" w:themeColor="text1"/>
                <w:sz w:val="18"/>
                <w:szCs w:val="18"/>
              </w:rPr>
              <w:t>Seguridad</w:t>
            </w:r>
          </w:p>
        </w:tc>
        <w:tc>
          <w:tcPr>
            <w:tcW w:w="1166" w:type="pct"/>
            <w:tcBorders>
              <w:top w:val="nil"/>
              <w:left w:val="nil"/>
              <w:bottom w:val="nil"/>
              <w:right w:val="nil"/>
            </w:tcBorders>
          </w:tcPr>
          <w:p w14:paraId="2E561458" w14:textId="77777777" w:rsidR="003065B5" w:rsidRPr="00D3692F" w:rsidRDefault="7585C140" w:rsidP="003065B5">
            <w:pPr>
              <w:spacing w:after="0"/>
              <w:jc w:val="left"/>
              <w:rPr>
                <w:rFonts w:ascii="Calibri" w:hAnsi="Calibri"/>
                <w:color w:val="000000"/>
                <w:sz w:val="18"/>
                <w:szCs w:val="18"/>
              </w:rPr>
            </w:pPr>
            <w:r w:rsidRPr="7585C140">
              <w:rPr>
                <w:rFonts w:ascii="Calibri" w:eastAsia="Calibri" w:hAnsi="Calibri" w:cs="Calibri"/>
                <w:color w:val="000000" w:themeColor="text1"/>
                <w:sz w:val="18"/>
                <w:szCs w:val="18"/>
              </w:rPr>
              <w:t>Censuses y VoterInfo</w:t>
            </w:r>
          </w:p>
        </w:tc>
      </w:tr>
      <w:tr w:rsidR="003065B5" w:rsidRPr="00D3692F" w14:paraId="2E56145E" w14:textId="77777777" w:rsidTr="7585C140">
        <w:trPr>
          <w:cantSplit/>
          <w:jc w:val="center"/>
        </w:trPr>
        <w:tc>
          <w:tcPr>
            <w:tcW w:w="543" w:type="pct"/>
            <w:tcBorders>
              <w:top w:val="nil"/>
              <w:left w:val="nil"/>
              <w:bottom w:val="nil"/>
              <w:right w:val="nil"/>
            </w:tcBorders>
            <w:shd w:val="clear" w:color="auto" w:fill="auto"/>
            <w:hideMark/>
          </w:tcPr>
          <w:p w14:paraId="2E56145A" w14:textId="77777777" w:rsidR="003065B5" w:rsidRPr="00D3692F" w:rsidRDefault="7585C140" w:rsidP="003065B5">
            <w:pPr>
              <w:spacing w:after="0"/>
              <w:jc w:val="left"/>
              <w:rPr>
                <w:rFonts w:ascii="Calibri" w:hAnsi="Calibri"/>
                <w:b/>
                <w:color w:val="000000"/>
                <w:sz w:val="18"/>
                <w:szCs w:val="18"/>
              </w:rPr>
            </w:pPr>
            <w:r w:rsidRPr="7585C140">
              <w:rPr>
                <w:rFonts w:ascii="Calibri" w:eastAsia="Calibri" w:hAnsi="Calibri" w:cs="Calibri"/>
                <w:b/>
                <w:bCs/>
                <w:color w:val="000000" w:themeColor="text1"/>
                <w:sz w:val="18"/>
                <w:szCs w:val="18"/>
              </w:rPr>
              <w:t>AT009</w:t>
            </w:r>
          </w:p>
        </w:tc>
        <w:tc>
          <w:tcPr>
            <w:tcW w:w="2374" w:type="pct"/>
            <w:tcBorders>
              <w:top w:val="nil"/>
              <w:left w:val="nil"/>
              <w:bottom w:val="nil"/>
              <w:right w:val="nil"/>
            </w:tcBorders>
            <w:shd w:val="clear" w:color="auto" w:fill="auto"/>
          </w:tcPr>
          <w:p w14:paraId="2E56145B" w14:textId="77777777" w:rsidR="003065B5" w:rsidRPr="003065B5" w:rsidRDefault="7585C140" w:rsidP="00776897">
            <w:pPr>
              <w:spacing w:after="0"/>
              <w:jc w:val="left"/>
              <w:rPr>
                <w:rFonts w:ascii="Calibri" w:hAnsi="Calibri"/>
                <w:color w:val="000000"/>
                <w:sz w:val="20"/>
                <w:szCs w:val="18"/>
              </w:rPr>
            </w:pPr>
            <w:r w:rsidRPr="7585C140">
              <w:rPr>
                <w:rFonts w:ascii="Calibri" w:eastAsia="Calibri" w:hAnsi="Calibri" w:cs="Calibri"/>
                <w:color w:val="000000" w:themeColor="text1"/>
                <w:sz w:val="20"/>
                <w:szCs w:val="20"/>
              </w:rPr>
              <w:t>Debe ser posible chequear que el servicio web se comporta adecuadamente</w:t>
            </w:r>
          </w:p>
        </w:tc>
        <w:tc>
          <w:tcPr>
            <w:tcW w:w="917" w:type="pct"/>
            <w:tcBorders>
              <w:top w:val="nil"/>
              <w:left w:val="nil"/>
              <w:bottom w:val="nil"/>
              <w:right w:val="nil"/>
            </w:tcBorders>
            <w:shd w:val="clear" w:color="auto" w:fill="auto"/>
          </w:tcPr>
          <w:p w14:paraId="2E56145C" w14:textId="77777777" w:rsidR="003065B5" w:rsidRPr="00D3692F" w:rsidRDefault="7585C140" w:rsidP="003065B5">
            <w:pPr>
              <w:spacing w:after="0"/>
              <w:jc w:val="left"/>
              <w:rPr>
                <w:rFonts w:ascii="Calibri" w:hAnsi="Calibri"/>
                <w:color w:val="000000"/>
                <w:sz w:val="18"/>
                <w:szCs w:val="18"/>
              </w:rPr>
            </w:pPr>
            <w:r w:rsidRPr="7585C140">
              <w:rPr>
                <w:rFonts w:ascii="Calibri" w:eastAsia="Calibri" w:hAnsi="Calibri" w:cs="Calibri"/>
                <w:color w:val="000000" w:themeColor="text1"/>
                <w:sz w:val="18"/>
                <w:szCs w:val="18"/>
              </w:rPr>
              <w:t>Testabilidad</w:t>
            </w:r>
          </w:p>
        </w:tc>
        <w:tc>
          <w:tcPr>
            <w:tcW w:w="1166" w:type="pct"/>
            <w:tcBorders>
              <w:top w:val="nil"/>
              <w:left w:val="nil"/>
              <w:bottom w:val="nil"/>
              <w:right w:val="nil"/>
            </w:tcBorders>
          </w:tcPr>
          <w:p w14:paraId="2E56145D" w14:textId="77777777" w:rsidR="003065B5" w:rsidRPr="00D3692F" w:rsidRDefault="7585C140" w:rsidP="003065B5">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VoterInfo</w:t>
            </w:r>
          </w:p>
        </w:tc>
      </w:tr>
      <w:tr w:rsidR="003065B5" w:rsidRPr="00D3692F" w14:paraId="2E561463" w14:textId="77777777" w:rsidTr="7585C140">
        <w:trPr>
          <w:cantSplit/>
          <w:jc w:val="center"/>
        </w:trPr>
        <w:tc>
          <w:tcPr>
            <w:tcW w:w="543" w:type="pct"/>
            <w:tcBorders>
              <w:top w:val="nil"/>
              <w:left w:val="nil"/>
              <w:right w:val="nil"/>
            </w:tcBorders>
            <w:shd w:val="clear" w:color="auto" w:fill="auto"/>
          </w:tcPr>
          <w:p w14:paraId="2E56145F" w14:textId="77777777" w:rsidR="003065B5" w:rsidRPr="00D3692F" w:rsidRDefault="7585C140" w:rsidP="003065B5">
            <w:pPr>
              <w:spacing w:after="0"/>
              <w:jc w:val="left"/>
              <w:rPr>
                <w:rFonts w:ascii="Calibri" w:hAnsi="Calibri"/>
                <w:b/>
                <w:color w:val="000000"/>
                <w:sz w:val="18"/>
                <w:szCs w:val="18"/>
              </w:rPr>
            </w:pPr>
            <w:r w:rsidRPr="7585C140">
              <w:rPr>
                <w:rFonts w:ascii="Calibri" w:eastAsia="Calibri" w:hAnsi="Calibri" w:cs="Calibri"/>
                <w:b/>
                <w:bCs/>
                <w:color w:val="000000" w:themeColor="text1"/>
                <w:sz w:val="18"/>
                <w:szCs w:val="18"/>
              </w:rPr>
              <w:t>AT010</w:t>
            </w:r>
          </w:p>
        </w:tc>
        <w:tc>
          <w:tcPr>
            <w:tcW w:w="2374" w:type="pct"/>
            <w:tcBorders>
              <w:top w:val="nil"/>
              <w:left w:val="nil"/>
              <w:right w:val="nil"/>
            </w:tcBorders>
            <w:shd w:val="clear" w:color="auto" w:fill="auto"/>
          </w:tcPr>
          <w:p w14:paraId="2E561460" w14:textId="77777777" w:rsidR="003065B5" w:rsidRPr="003065B5" w:rsidRDefault="7585C140" w:rsidP="003065B5">
            <w:pPr>
              <w:spacing w:after="0"/>
              <w:jc w:val="left"/>
              <w:rPr>
                <w:rFonts w:ascii="Calibri" w:hAnsi="Calibri"/>
                <w:color w:val="000000"/>
                <w:sz w:val="20"/>
                <w:szCs w:val="18"/>
              </w:rPr>
            </w:pPr>
            <w:r w:rsidRPr="7585C140">
              <w:rPr>
                <w:rFonts w:ascii="Calibri" w:eastAsia="Calibri" w:hAnsi="Calibri" w:cs="Calibri"/>
                <w:color w:val="000000" w:themeColor="text1"/>
                <w:sz w:val="20"/>
                <w:szCs w:val="20"/>
              </w:rPr>
              <w:t xml:space="preserve">Debe ser posible chequear el comportamiento del sistema de carga de datos </w:t>
            </w:r>
          </w:p>
        </w:tc>
        <w:tc>
          <w:tcPr>
            <w:tcW w:w="917" w:type="pct"/>
            <w:tcBorders>
              <w:top w:val="nil"/>
              <w:left w:val="nil"/>
              <w:right w:val="nil"/>
            </w:tcBorders>
            <w:shd w:val="clear" w:color="auto" w:fill="auto"/>
          </w:tcPr>
          <w:p w14:paraId="2E561461" w14:textId="77777777" w:rsidR="003065B5" w:rsidRPr="00D3692F" w:rsidRDefault="7585C140" w:rsidP="003065B5">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Testabilidad</w:t>
            </w:r>
          </w:p>
        </w:tc>
        <w:tc>
          <w:tcPr>
            <w:tcW w:w="1166" w:type="pct"/>
            <w:tcBorders>
              <w:top w:val="nil"/>
              <w:left w:val="nil"/>
              <w:right w:val="nil"/>
            </w:tcBorders>
          </w:tcPr>
          <w:p w14:paraId="2E561462" w14:textId="77777777" w:rsidR="003065B5" w:rsidRPr="00D3692F" w:rsidRDefault="7585C140" w:rsidP="003065B5">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Censuses</w:t>
            </w:r>
          </w:p>
        </w:tc>
      </w:tr>
      <w:tr w:rsidR="003065B5" w:rsidRPr="00D3692F" w14:paraId="2E561468" w14:textId="77777777" w:rsidTr="7585C140">
        <w:trPr>
          <w:cantSplit/>
          <w:jc w:val="center"/>
        </w:trPr>
        <w:tc>
          <w:tcPr>
            <w:tcW w:w="543" w:type="pct"/>
            <w:tcBorders>
              <w:top w:val="nil"/>
              <w:left w:val="nil"/>
              <w:bottom w:val="nil"/>
              <w:right w:val="nil"/>
            </w:tcBorders>
            <w:shd w:val="clear" w:color="auto" w:fill="auto"/>
          </w:tcPr>
          <w:p w14:paraId="2E561464" w14:textId="77777777" w:rsidR="003065B5" w:rsidRPr="00D3692F" w:rsidRDefault="7585C140" w:rsidP="003065B5">
            <w:pPr>
              <w:spacing w:after="0"/>
              <w:jc w:val="left"/>
              <w:rPr>
                <w:rFonts w:ascii="Calibri" w:hAnsi="Calibri"/>
                <w:b/>
                <w:color w:val="000000"/>
                <w:sz w:val="18"/>
                <w:szCs w:val="18"/>
              </w:rPr>
            </w:pPr>
            <w:r w:rsidRPr="7585C140">
              <w:rPr>
                <w:rFonts w:ascii="Calibri" w:eastAsia="Calibri" w:hAnsi="Calibri" w:cs="Calibri"/>
                <w:b/>
                <w:bCs/>
                <w:color w:val="000000" w:themeColor="text1"/>
                <w:sz w:val="18"/>
                <w:szCs w:val="18"/>
              </w:rPr>
              <w:t>AT011</w:t>
            </w:r>
          </w:p>
        </w:tc>
        <w:tc>
          <w:tcPr>
            <w:tcW w:w="2374" w:type="pct"/>
            <w:tcBorders>
              <w:top w:val="nil"/>
              <w:left w:val="nil"/>
              <w:bottom w:val="nil"/>
              <w:right w:val="nil"/>
            </w:tcBorders>
            <w:shd w:val="clear" w:color="auto" w:fill="auto"/>
          </w:tcPr>
          <w:p w14:paraId="2E561465" w14:textId="77777777" w:rsidR="003065B5" w:rsidRPr="003065B5" w:rsidRDefault="7585C140" w:rsidP="00776897">
            <w:pPr>
              <w:spacing w:after="0"/>
              <w:jc w:val="left"/>
              <w:rPr>
                <w:rFonts w:ascii="Calibri" w:hAnsi="Calibri"/>
                <w:color w:val="000000"/>
                <w:sz w:val="20"/>
                <w:szCs w:val="18"/>
              </w:rPr>
            </w:pPr>
            <w:r w:rsidRPr="7585C140">
              <w:rPr>
                <w:rFonts w:ascii="Calibri" w:eastAsia="Calibri" w:hAnsi="Calibri" w:cs="Calibri"/>
                <w:color w:val="000000" w:themeColor="text1"/>
                <w:sz w:val="20"/>
                <w:szCs w:val="20"/>
              </w:rPr>
              <w:t>El sistema debe poder ser usado por administradores de sistemas familiarizados con herramientas tipo Unix</w:t>
            </w:r>
          </w:p>
        </w:tc>
        <w:tc>
          <w:tcPr>
            <w:tcW w:w="917" w:type="pct"/>
            <w:tcBorders>
              <w:top w:val="nil"/>
              <w:left w:val="nil"/>
              <w:bottom w:val="nil"/>
              <w:right w:val="nil"/>
            </w:tcBorders>
            <w:shd w:val="clear" w:color="auto" w:fill="auto"/>
          </w:tcPr>
          <w:p w14:paraId="2E561466" w14:textId="77777777" w:rsidR="003065B5" w:rsidRPr="00D3692F" w:rsidRDefault="7585C140" w:rsidP="003065B5">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Usabilidad</w:t>
            </w:r>
          </w:p>
        </w:tc>
        <w:tc>
          <w:tcPr>
            <w:tcW w:w="1166" w:type="pct"/>
            <w:tcBorders>
              <w:top w:val="nil"/>
              <w:left w:val="nil"/>
              <w:bottom w:val="nil"/>
              <w:right w:val="nil"/>
            </w:tcBorders>
          </w:tcPr>
          <w:p w14:paraId="2E561467" w14:textId="77777777" w:rsidR="003065B5" w:rsidRPr="00D3692F" w:rsidRDefault="7585C140" w:rsidP="003065B5">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Censuses</w:t>
            </w:r>
          </w:p>
        </w:tc>
      </w:tr>
      <w:tr w:rsidR="00050C5B" w:rsidRPr="00D3692F" w14:paraId="2E56146D" w14:textId="77777777" w:rsidTr="7585C140">
        <w:trPr>
          <w:cantSplit/>
          <w:jc w:val="center"/>
        </w:trPr>
        <w:tc>
          <w:tcPr>
            <w:tcW w:w="543" w:type="pct"/>
            <w:tcBorders>
              <w:top w:val="nil"/>
              <w:left w:val="nil"/>
              <w:bottom w:val="nil"/>
              <w:right w:val="nil"/>
            </w:tcBorders>
            <w:shd w:val="clear" w:color="auto" w:fill="auto"/>
          </w:tcPr>
          <w:p w14:paraId="2E561469" w14:textId="77777777" w:rsidR="00050C5B" w:rsidRDefault="7585C140" w:rsidP="003065B5">
            <w:pPr>
              <w:spacing w:after="0"/>
              <w:jc w:val="left"/>
              <w:rPr>
                <w:rFonts w:ascii="Calibri" w:hAnsi="Calibri"/>
                <w:b/>
                <w:color w:val="000000"/>
                <w:sz w:val="18"/>
                <w:szCs w:val="18"/>
              </w:rPr>
            </w:pPr>
            <w:r w:rsidRPr="7585C140">
              <w:rPr>
                <w:rFonts w:ascii="Calibri" w:eastAsia="Calibri" w:hAnsi="Calibri" w:cs="Calibri"/>
                <w:b/>
                <w:bCs/>
                <w:color w:val="000000" w:themeColor="text1"/>
                <w:sz w:val="18"/>
                <w:szCs w:val="18"/>
              </w:rPr>
              <w:t>AT012</w:t>
            </w:r>
          </w:p>
        </w:tc>
        <w:tc>
          <w:tcPr>
            <w:tcW w:w="2374" w:type="pct"/>
            <w:tcBorders>
              <w:top w:val="nil"/>
              <w:left w:val="nil"/>
              <w:bottom w:val="nil"/>
              <w:right w:val="nil"/>
            </w:tcBorders>
            <w:shd w:val="clear" w:color="auto" w:fill="auto"/>
          </w:tcPr>
          <w:p w14:paraId="2E56146A" w14:textId="77777777" w:rsidR="00050C5B" w:rsidRPr="00D601F4" w:rsidRDefault="7585C140" w:rsidP="00776897">
            <w:pPr>
              <w:spacing w:after="0"/>
              <w:jc w:val="left"/>
              <w:rPr>
                <w:rFonts w:ascii="Calibri" w:hAnsi="Calibri"/>
                <w:color w:val="000000"/>
                <w:sz w:val="20"/>
                <w:szCs w:val="18"/>
              </w:rPr>
            </w:pPr>
            <w:r w:rsidRPr="7585C140">
              <w:rPr>
                <w:rFonts w:ascii="Calibri" w:eastAsia="Calibri" w:hAnsi="Calibri" w:cs="Calibri"/>
                <w:color w:val="000000" w:themeColor="text1"/>
                <w:sz w:val="20"/>
                <w:szCs w:val="20"/>
              </w:rPr>
              <w:t>El servicio Web debe poder ser utilizado por procesos automáticos que consulten el estado de un usuario</w:t>
            </w:r>
          </w:p>
        </w:tc>
        <w:tc>
          <w:tcPr>
            <w:tcW w:w="917" w:type="pct"/>
            <w:tcBorders>
              <w:top w:val="nil"/>
              <w:left w:val="nil"/>
              <w:bottom w:val="nil"/>
              <w:right w:val="nil"/>
            </w:tcBorders>
            <w:shd w:val="clear" w:color="auto" w:fill="auto"/>
          </w:tcPr>
          <w:p w14:paraId="2E56146B" w14:textId="77777777" w:rsidR="00050C5B" w:rsidRPr="003065B5" w:rsidRDefault="7585C140" w:rsidP="003065B5">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Interoperabilidad</w:t>
            </w:r>
          </w:p>
        </w:tc>
        <w:tc>
          <w:tcPr>
            <w:tcW w:w="1166" w:type="pct"/>
            <w:tcBorders>
              <w:top w:val="nil"/>
              <w:left w:val="nil"/>
              <w:bottom w:val="nil"/>
              <w:right w:val="nil"/>
            </w:tcBorders>
          </w:tcPr>
          <w:p w14:paraId="2E56146C" w14:textId="77777777" w:rsidR="00050C5B" w:rsidRPr="00D601F4" w:rsidRDefault="7585C140" w:rsidP="003065B5">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VoterInfo</w:t>
            </w:r>
          </w:p>
        </w:tc>
      </w:tr>
      <w:tr w:rsidR="00776897" w:rsidRPr="00D3692F" w14:paraId="2E561472" w14:textId="77777777" w:rsidTr="7585C140">
        <w:trPr>
          <w:cantSplit/>
          <w:jc w:val="center"/>
        </w:trPr>
        <w:tc>
          <w:tcPr>
            <w:tcW w:w="543" w:type="pct"/>
            <w:tcBorders>
              <w:top w:val="nil"/>
              <w:left w:val="nil"/>
              <w:bottom w:val="nil"/>
              <w:right w:val="nil"/>
            </w:tcBorders>
            <w:shd w:val="clear" w:color="auto" w:fill="auto"/>
          </w:tcPr>
          <w:p w14:paraId="2E56146E" w14:textId="77777777" w:rsidR="00776897" w:rsidRDefault="7585C140" w:rsidP="003065B5">
            <w:pPr>
              <w:spacing w:after="0"/>
              <w:jc w:val="left"/>
              <w:rPr>
                <w:rFonts w:ascii="Calibri" w:hAnsi="Calibri"/>
                <w:b/>
                <w:color w:val="000000"/>
                <w:sz w:val="18"/>
                <w:szCs w:val="18"/>
              </w:rPr>
            </w:pPr>
            <w:r w:rsidRPr="7585C140">
              <w:rPr>
                <w:rFonts w:ascii="Calibri" w:eastAsia="Calibri" w:hAnsi="Calibri" w:cs="Calibri"/>
                <w:b/>
                <w:bCs/>
                <w:color w:val="000000" w:themeColor="text1"/>
                <w:sz w:val="18"/>
                <w:szCs w:val="18"/>
              </w:rPr>
              <w:t>AT013</w:t>
            </w:r>
          </w:p>
        </w:tc>
        <w:tc>
          <w:tcPr>
            <w:tcW w:w="2374" w:type="pct"/>
            <w:tcBorders>
              <w:top w:val="nil"/>
              <w:left w:val="nil"/>
              <w:bottom w:val="nil"/>
              <w:right w:val="nil"/>
            </w:tcBorders>
            <w:shd w:val="clear" w:color="auto" w:fill="auto"/>
          </w:tcPr>
          <w:p w14:paraId="2E56146F" w14:textId="77777777" w:rsidR="00776897" w:rsidRDefault="7585C140" w:rsidP="00776897">
            <w:pPr>
              <w:spacing w:after="0"/>
              <w:jc w:val="left"/>
              <w:rPr>
                <w:rFonts w:ascii="Calibri" w:hAnsi="Calibri"/>
                <w:color w:val="000000"/>
                <w:sz w:val="20"/>
                <w:szCs w:val="18"/>
              </w:rPr>
            </w:pPr>
            <w:r w:rsidRPr="7585C140">
              <w:rPr>
                <w:rFonts w:ascii="Calibri" w:eastAsia="Calibri" w:hAnsi="Calibri" w:cs="Calibri"/>
                <w:color w:val="000000" w:themeColor="text1"/>
                <w:sz w:val="20"/>
                <w:szCs w:val="20"/>
              </w:rPr>
              <w:t>El sistema debe ser sencillo y fácil de implementar</w:t>
            </w:r>
          </w:p>
        </w:tc>
        <w:tc>
          <w:tcPr>
            <w:tcW w:w="917" w:type="pct"/>
            <w:tcBorders>
              <w:top w:val="nil"/>
              <w:left w:val="nil"/>
              <w:bottom w:val="nil"/>
              <w:right w:val="nil"/>
            </w:tcBorders>
            <w:shd w:val="clear" w:color="auto" w:fill="auto"/>
          </w:tcPr>
          <w:p w14:paraId="2E561470" w14:textId="77777777" w:rsidR="00776897" w:rsidRDefault="7585C140" w:rsidP="003065B5">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Simplicidad</w:t>
            </w:r>
          </w:p>
        </w:tc>
        <w:tc>
          <w:tcPr>
            <w:tcW w:w="1166" w:type="pct"/>
            <w:tcBorders>
              <w:top w:val="nil"/>
              <w:left w:val="nil"/>
              <w:bottom w:val="nil"/>
              <w:right w:val="nil"/>
            </w:tcBorders>
          </w:tcPr>
          <w:p w14:paraId="2E561471" w14:textId="77777777" w:rsidR="00776897" w:rsidRDefault="7585C140" w:rsidP="003065B5">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Censuses y VoterInfo</w:t>
            </w:r>
          </w:p>
        </w:tc>
      </w:tr>
      <w:tr w:rsidR="00776897" w:rsidRPr="00D3692F" w14:paraId="2E561477" w14:textId="77777777" w:rsidTr="7585C140">
        <w:trPr>
          <w:cantSplit/>
          <w:jc w:val="center"/>
        </w:trPr>
        <w:tc>
          <w:tcPr>
            <w:tcW w:w="543" w:type="pct"/>
            <w:tcBorders>
              <w:top w:val="nil"/>
              <w:left w:val="nil"/>
              <w:bottom w:val="nil"/>
              <w:right w:val="nil"/>
            </w:tcBorders>
            <w:shd w:val="clear" w:color="auto" w:fill="auto"/>
          </w:tcPr>
          <w:p w14:paraId="2E561473" w14:textId="77777777" w:rsidR="00776897" w:rsidRDefault="7585C140" w:rsidP="003065B5">
            <w:pPr>
              <w:spacing w:after="0"/>
              <w:jc w:val="left"/>
              <w:rPr>
                <w:rFonts w:ascii="Calibri" w:hAnsi="Calibri"/>
                <w:b/>
                <w:color w:val="000000"/>
                <w:sz w:val="18"/>
                <w:szCs w:val="18"/>
              </w:rPr>
            </w:pPr>
            <w:r w:rsidRPr="7585C140">
              <w:rPr>
                <w:rFonts w:ascii="Calibri" w:eastAsia="Calibri" w:hAnsi="Calibri" w:cs="Calibri"/>
                <w:b/>
                <w:bCs/>
                <w:color w:val="000000" w:themeColor="text1"/>
                <w:sz w:val="18"/>
                <w:szCs w:val="18"/>
              </w:rPr>
              <w:lastRenderedPageBreak/>
              <w:t>AT014</w:t>
            </w:r>
          </w:p>
        </w:tc>
        <w:tc>
          <w:tcPr>
            <w:tcW w:w="2374" w:type="pct"/>
            <w:tcBorders>
              <w:top w:val="nil"/>
              <w:left w:val="nil"/>
              <w:bottom w:val="nil"/>
              <w:right w:val="nil"/>
            </w:tcBorders>
            <w:shd w:val="clear" w:color="auto" w:fill="auto"/>
          </w:tcPr>
          <w:p w14:paraId="2E561474" w14:textId="77777777" w:rsidR="00776897" w:rsidRDefault="7585C140" w:rsidP="00776897">
            <w:pPr>
              <w:spacing w:after="0"/>
              <w:jc w:val="left"/>
              <w:rPr>
                <w:rFonts w:ascii="Calibri" w:hAnsi="Calibri"/>
                <w:color w:val="000000"/>
                <w:sz w:val="20"/>
                <w:szCs w:val="18"/>
              </w:rPr>
            </w:pPr>
            <w:r w:rsidRPr="7585C140">
              <w:rPr>
                <w:rFonts w:ascii="Calibri" w:eastAsia="Calibri" w:hAnsi="Calibri" w:cs="Calibri"/>
                <w:color w:val="000000" w:themeColor="text1"/>
                <w:sz w:val="20"/>
                <w:szCs w:val="20"/>
              </w:rPr>
              <w:t>El sistema debe ser fácilmente desplegable</w:t>
            </w:r>
          </w:p>
        </w:tc>
        <w:tc>
          <w:tcPr>
            <w:tcW w:w="917" w:type="pct"/>
            <w:tcBorders>
              <w:top w:val="nil"/>
              <w:left w:val="nil"/>
              <w:bottom w:val="nil"/>
              <w:right w:val="nil"/>
            </w:tcBorders>
            <w:shd w:val="clear" w:color="auto" w:fill="auto"/>
          </w:tcPr>
          <w:p w14:paraId="2E561475" w14:textId="77777777" w:rsidR="00776897" w:rsidRDefault="7585C140" w:rsidP="006241CB">
            <w:pPr>
              <w:keepNext/>
              <w:spacing w:after="0"/>
              <w:ind w:left="708" w:hanging="708"/>
              <w:jc w:val="left"/>
              <w:rPr>
                <w:rFonts w:ascii="Calibri" w:hAnsi="Calibri"/>
                <w:color w:val="000000"/>
                <w:sz w:val="18"/>
                <w:szCs w:val="18"/>
              </w:rPr>
            </w:pPr>
            <w:r w:rsidRPr="7585C140">
              <w:rPr>
                <w:rFonts w:ascii="Calibri" w:eastAsia="Calibri" w:hAnsi="Calibri" w:cs="Calibri"/>
                <w:color w:val="000000" w:themeColor="text1"/>
                <w:sz w:val="18"/>
                <w:szCs w:val="18"/>
              </w:rPr>
              <w:t>Desplegabilidad</w:t>
            </w:r>
          </w:p>
        </w:tc>
        <w:tc>
          <w:tcPr>
            <w:tcW w:w="1166" w:type="pct"/>
            <w:tcBorders>
              <w:top w:val="nil"/>
              <w:left w:val="nil"/>
              <w:bottom w:val="nil"/>
              <w:right w:val="nil"/>
            </w:tcBorders>
          </w:tcPr>
          <w:p w14:paraId="2E561476" w14:textId="77777777" w:rsidR="00776897" w:rsidRDefault="7585C140" w:rsidP="003065B5">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Censuses y VoterInfo</w:t>
            </w:r>
          </w:p>
        </w:tc>
      </w:tr>
      <w:tr w:rsidR="00B81BF1" w:rsidRPr="00D3692F" w14:paraId="0B9F2274" w14:textId="77777777" w:rsidTr="7585C140">
        <w:trPr>
          <w:cantSplit/>
          <w:jc w:val="center"/>
        </w:trPr>
        <w:tc>
          <w:tcPr>
            <w:tcW w:w="543" w:type="pct"/>
            <w:tcBorders>
              <w:top w:val="nil"/>
              <w:left w:val="nil"/>
              <w:bottom w:val="nil"/>
              <w:right w:val="nil"/>
            </w:tcBorders>
            <w:shd w:val="clear" w:color="auto" w:fill="auto"/>
          </w:tcPr>
          <w:p w14:paraId="52A8B459" w14:textId="29BF080F" w:rsidR="00B81BF1" w:rsidRDefault="7585C140" w:rsidP="003065B5">
            <w:pPr>
              <w:spacing w:after="0"/>
              <w:jc w:val="left"/>
              <w:rPr>
                <w:rFonts w:ascii="Calibri" w:hAnsi="Calibri"/>
                <w:b/>
                <w:color w:val="000000"/>
                <w:sz w:val="18"/>
                <w:szCs w:val="18"/>
              </w:rPr>
            </w:pPr>
            <w:r w:rsidRPr="7585C140">
              <w:rPr>
                <w:rFonts w:ascii="Calibri" w:eastAsia="Calibri" w:hAnsi="Calibri" w:cs="Calibri"/>
                <w:b/>
                <w:bCs/>
                <w:color w:val="000000" w:themeColor="text1"/>
                <w:sz w:val="18"/>
                <w:szCs w:val="18"/>
              </w:rPr>
              <w:t>AT015</w:t>
            </w:r>
          </w:p>
        </w:tc>
        <w:tc>
          <w:tcPr>
            <w:tcW w:w="2374" w:type="pct"/>
            <w:tcBorders>
              <w:top w:val="nil"/>
              <w:left w:val="nil"/>
              <w:bottom w:val="nil"/>
              <w:right w:val="nil"/>
            </w:tcBorders>
            <w:shd w:val="clear" w:color="auto" w:fill="auto"/>
          </w:tcPr>
          <w:p w14:paraId="2D1B8915" w14:textId="3ACFC21A" w:rsidR="00B81BF1" w:rsidRDefault="7585C140" w:rsidP="006241CB">
            <w:pPr>
              <w:spacing w:after="0"/>
              <w:jc w:val="left"/>
              <w:rPr>
                <w:rFonts w:ascii="Calibri" w:hAnsi="Calibri"/>
                <w:color w:val="000000"/>
                <w:sz w:val="20"/>
                <w:szCs w:val="18"/>
              </w:rPr>
            </w:pPr>
            <w:r w:rsidRPr="7585C140">
              <w:rPr>
                <w:rFonts w:ascii="Calibri" w:eastAsia="Calibri" w:hAnsi="Calibri" w:cs="Calibri"/>
                <w:color w:val="000000" w:themeColor="text1"/>
                <w:sz w:val="20"/>
                <w:szCs w:val="20"/>
              </w:rPr>
              <w:t xml:space="preserve">El tiempo de carga de los datos de escrutinio </w:t>
            </w:r>
            <w:r w:rsidR="000F525C" w:rsidRPr="7585C140">
              <w:rPr>
                <w:rFonts w:ascii="Calibri" w:eastAsia="Calibri" w:hAnsi="Calibri" w:cs="Calibri"/>
                <w:color w:val="000000" w:themeColor="text1"/>
                <w:sz w:val="20"/>
                <w:szCs w:val="20"/>
              </w:rPr>
              <w:t>y los</w:t>
            </w:r>
            <w:r w:rsidRPr="7585C140">
              <w:rPr>
                <w:rFonts w:ascii="Calibri" w:eastAsia="Calibri" w:hAnsi="Calibri" w:cs="Calibri"/>
                <w:color w:val="000000" w:themeColor="text1"/>
                <w:sz w:val="20"/>
                <w:szCs w:val="20"/>
              </w:rPr>
              <w:t xml:space="preserve"> resultados hasta el momento debe ser razonable (no demasiado lento, pero tampoco crítico)</w:t>
            </w:r>
          </w:p>
        </w:tc>
        <w:tc>
          <w:tcPr>
            <w:tcW w:w="917" w:type="pct"/>
            <w:tcBorders>
              <w:top w:val="nil"/>
              <w:left w:val="nil"/>
              <w:bottom w:val="nil"/>
              <w:right w:val="nil"/>
            </w:tcBorders>
            <w:shd w:val="clear" w:color="auto" w:fill="auto"/>
          </w:tcPr>
          <w:p w14:paraId="1466C0CD" w14:textId="2EAF63FD" w:rsidR="00B81BF1" w:rsidRDefault="7585C140" w:rsidP="003065B5">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Rendimiento</w:t>
            </w:r>
          </w:p>
        </w:tc>
        <w:tc>
          <w:tcPr>
            <w:tcW w:w="1166" w:type="pct"/>
            <w:tcBorders>
              <w:top w:val="nil"/>
              <w:left w:val="nil"/>
              <w:bottom w:val="nil"/>
              <w:right w:val="nil"/>
            </w:tcBorders>
          </w:tcPr>
          <w:p w14:paraId="44FF279A" w14:textId="78716DBE" w:rsidR="00B81BF1" w:rsidRDefault="7585C140" w:rsidP="003065B5">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Sistema de recuento de recuento y publicación</w:t>
            </w:r>
          </w:p>
        </w:tc>
      </w:tr>
      <w:tr w:rsidR="006241CB" w:rsidRPr="00D3692F" w14:paraId="118C15BE" w14:textId="77777777" w:rsidTr="7585C140">
        <w:trPr>
          <w:cantSplit/>
          <w:jc w:val="center"/>
        </w:trPr>
        <w:tc>
          <w:tcPr>
            <w:tcW w:w="543" w:type="pct"/>
            <w:tcBorders>
              <w:top w:val="nil"/>
              <w:left w:val="nil"/>
              <w:bottom w:val="nil"/>
              <w:right w:val="nil"/>
            </w:tcBorders>
            <w:shd w:val="clear" w:color="auto" w:fill="auto"/>
          </w:tcPr>
          <w:p w14:paraId="091E0A3C" w14:textId="4AE95E71" w:rsidR="006241CB" w:rsidRDefault="7585C140" w:rsidP="003065B5">
            <w:pPr>
              <w:spacing w:after="0"/>
              <w:jc w:val="left"/>
              <w:rPr>
                <w:rFonts w:ascii="Calibri" w:hAnsi="Calibri"/>
                <w:b/>
                <w:color w:val="000000"/>
                <w:sz w:val="18"/>
                <w:szCs w:val="18"/>
              </w:rPr>
            </w:pPr>
            <w:r w:rsidRPr="7585C140">
              <w:rPr>
                <w:rFonts w:ascii="Calibri" w:eastAsia="Calibri" w:hAnsi="Calibri" w:cs="Calibri"/>
                <w:b/>
                <w:bCs/>
                <w:color w:val="000000" w:themeColor="text1"/>
                <w:sz w:val="18"/>
                <w:szCs w:val="18"/>
              </w:rPr>
              <w:t>AT016</w:t>
            </w:r>
          </w:p>
        </w:tc>
        <w:tc>
          <w:tcPr>
            <w:tcW w:w="2374" w:type="pct"/>
            <w:tcBorders>
              <w:top w:val="nil"/>
              <w:left w:val="nil"/>
              <w:bottom w:val="nil"/>
              <w:right w:val="nil"/>
            </w:tcBorders>
            <w:shd w:val="clear" w:color="auto" w:fill="auto"/>
          </w:tcPr>
          <w:p w14:paraId="607B4B07" w14:textId="72991EFD" w:rsidR="006241CB" w:rsidRDefault="7585C140" w:rsidP="006241CB">
            <w:pPr>
              <w:spacing w:after="0"/>
              <w:jc w:val="left"/>
              <w:rPr>
                <w:rFonts w:ascii="Calibri" w:hAnsi="Calibri"/>
                <w:color w:val="000000"/>
                <w:sz w:val="20"/>
                <w:szCs w:val="18"/>
              </w:rPr>
            </w:pPr>
            <w:r w:rsidRPr="7585C140">
              <w:rPr>
                <w:rFonts w:ascii="Calibri" w:eastAsia="Calibri" w:hAnsi="Calibri" w:cs="Calibri"/>
                <w:color w:val="000000" w:themeColor="text1"/>
                <w:sz w:val="20"/>
                <w:szCs w:val="20"/>
              </w:rPr>
              <w:t>El sistema debe garantizar que no sea posible asociar un voto a un votante en concreto.</w:t>
            </w:r>
          </w:p>
        </w:tc>
        <w:tc>
          <w:tcPr>
            <w:tcW w:w="917" w:type="pct"/>
            <w:tcBorders>
              <w:top w:val="nil"/>
              <w:left w:val="nil"/>
              <w:bottom w:val="nil"/>
              <w:right w:val="nil"/>
            </w:tcBorders>
            <w:shd w:val="clear" w:color="auto" w:fill="auto"/>
          </w:tcPr>
          <w:p w14:paraId="74FA4453" w14:textId="7746C94A" w:rsidR="006241CB" w:rsidRDefault="7585C140" w:rsidP="003065B5">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Seguridad</w:t>
            </w:r>
          </w:p>
        </w:tc>
        <w:tc>
          <w:tcPr>
            <w:tcW w:w="1166" w:type="pct"/>
            <w:tcBorders>
              <w:top w:val="nil"/>
              <w:left w:val="nil"/>
              <w:bottom w:val="nil"/>
              <w:right w:val="nil"/>
            </w:tcBorders>
          </w:tcPr>
          <w:p w14:paraId="401C1CDD" w14:textId="50560759" w:rsidR="006241CB" w:rsidRDefault="7585C140" w:rsidP="003065B5">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Sistema de Votación, Sistema de recuento y publicación</w:t>
            </w:r>
          </w:p>
        </w:tc>
      </w:tr>
      <w:tr w:rsidR="006241CB" w:rsidRPr="00D3692F" w14:paraId="0CC748F3" w14:textId="77777777" w:rsidTr="7585C140">
        <w:trPr>
          <w:cantSplit/>
          <w:jc w:val="center"/>
        </w:trPr>
        <w:tc>
          <w:tcPr>
            <w:tcW w:w="543" w:type="pct"/>
            <w:tcBorders>
              <w:top w:val="nil"/>
              <w:left w:val="nil"/>
              <w:bottom w:val="nil"/>
              <w:right w:val="nil"/>
            </w:tcBorders>
            <w:shd w:val="clear" w:color="auto" w:fill="auto"/>
          </w:tcPr>
          <w:p w14:paraId="50ECD50F" w14:textId="519DE638" w:rsidR="006241CB" w:rsidRDefault="7585C140" w:rsidP="003065B5">
            <w:pPr>
              <w:spacing w:after="0"/>
              <w:jc w:val="left"/>
              <w:rPr>
                <w:rFonts w:ascii="Calibri" w:hAnsi="Calibri"/>
                <w:b/>
                <w:color w:val="000000"/>
                <w:sz w:val="18"/>
                <w:szCs w:val="18"/>
              </w:rPr>
            </w:pPr>
            <w:r w:rsidRPr="7585C140">
              <w:rPr>
                <w:rFonts w:ascii="Calibri" w:eastAsia="Calibri" w:hAnsi="Calibri" w:cs="Calibri"/>
                <w:b/>
                <w:bCs/>
                <w:color w:val="000000" w:themeColor="text1"/>
                <w:sz w:val="18"/>
                <w:szCs w:val="18"/>
              </w:rPr>
              <w:t>AT017</w:t>
            </w:r>
          </w:p>
        </w:tc>
        <w:tc>
          <w:tcPr>
            <w:tcW w:w="2374" w:type="pct"/>
            <w:tcBorders>
              <w:top w:val="nil"/>
              <w:left w:val="nil"/>
              <w:bottom w:val="nil"/>
              <w:right w:val="nil"/>
            </w:tcBorders>
            <w:shd w:val="clear" w:color="auto" w:fill="auto"/>
          </w:tcPr>
          <w:p w14:paraId="28B6721F" w14:textId="1B940529" w:rsidR="006241CB" w:rsidRDefault="7585C140" w:rsidP="006241CB">
            <w:pPr>
              <w:spacing w:after="0"/>
              <w:jc w:val="left"/>
              <w:rPr>
                <w:rFonts w:ascii="Calibri" w:hAnsi="Calibri"/>
                <w:color w:val="000000"/>
                <w:sz w:val="20"/>
                <w:szCs w:val="18"/>
              </w:rPr>
            </w:pPr>
            <w:r w:rsidRPr="7585C140">
              <w:rPr>
                <w:rFonts w:ascii="Calibri" w:eastAsia="Calibri" w:hAnsi="Calibri" w:cs="Calibri"/>
                <w:color w:val="000000" w:themeColor="text1"/>
                <w:sz w:val="20"/>
                <w:szCs w:val="20"/>
              </w:rPr>
              <w:t>Cualquier usuario no familiarizado con gráficas y estadísticas debe poder comprender los datos sobre el escrutinio expuestos por el Sistema de recuento de votos.</w:t>
            </w:r>
          </w:p>
        </w:tc>
        <w:tc>
          <w:tcPr>
            <w:tcW w:w="917" w:type="pct"/>
            <w:tcBorders>
              <w:top w:val="nil"/>
              <w:left w:val="nil"/>
              <w:bottom w:val="nil"/>
              <w:right w:val="nil"/>
            </w:tcBorders>
            <w:shd w:val="clear" w:color="auto" w:fill="auto"/>
          </w:tcPr>
          <w:p w14:paraId="7A44E8A6" w14:textId="63D9B526" w:rsidR="006241CB" w:rsidRDefault="7585C140" w:rsidP="003065B5">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Usabilidad</w:t>
            </w:r>
          </w:p>
        </w:tc>
        <w:tc>
          <w:tcPr>
            <w:tcW w:w="1166" w:type="pct"/>
            <w:tcBorders>
              <w:top w:val="nil"/>
              <w:left w:val="nil"/>
              <w:bottom w:val="nil"/>
              <w:right w:val="nil"/>
            </w:tcBorders>
          </w:tcPr>
          <w:p w14:paraId="409E1CE5" w14:textId="24B58C72" w:rsidR="006241CB" w:rsidRDefault="7585C140" w:rsidP="003065B5">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Sistema de recuento y publicación</w:t>
            </w:r>
          </w:p>
        </w:tc>
      </w:tr>
      <w:tr w:rsidR="00E75B87" w:rsidRPr="00D3692F" w14:paraId="136A6B0B" w14:textId="77777777" w:rsidTr="7585C140">
        <w:trPr>
          <w:cantSplit/>
          <w:jc w:val="center"/>
        </w:trPr>
        <w:tc>
          <w:tcPr>
            <w:tcW w:w="543" w:type="pct"/>
            <w:tcBorders>
              <w:top w:val="nil"/>
              <w:left w:val="nil"/>
              <w:bottom w:val="nil"/>
              <w:right w:val="nil"/>
            </w:tcBorders>
            <w:shd w:val="clear" w:color="auto" w:fill="auto"/>
          </w:tcPr>
          <w:p w14:paraId="7897C2C7" w14:textId="0D7B2AE2" w:rsidR="00E75B87" w:rsidRDefault="7585C140" w:rsidP="003065B5">
            <w:pPr>
              <w:spacing w:after="0"/>
              <w:jc w:val="left"/>
              <w:rPr>
                <w:rFonts w:ascii="Calibri" w:hAnsi="Calibri"/>
                <w:b/>
                <w:color w:val="000000"/>
                <w:sz w:val="18"/>
                <w:szCs w:val="18"/>
              </w:rPr>
            </w:pPr>
            <w:r w:rsidRPr="7585C140">
              <w:rPr>
                <w:rFonts w:ascii="Calibri" w:eastAsia="Calibri" w:hAnsi="Calibri" w:cs="Calibri"/>
                <w:b/>
                <w:bCs/>
                <w:color w:val="000000" w:themeColor="text1"/>
                <w:sz w:val="18"/>
                <w:szCs w:val="18"/>
              </w:rPr>
              <w:t>AT018</w:t>
            </w:r>
          </w:p>
        </w:tc>
        <w:tc>
          <w:tcPr>
            <w:tcW w:w="2374" w:type="pct"/>
            <w:tcBorders>
              <w:top w:val="nil"/>
              <w:left w:val="nil"/>
              <w:bottom w:val="nil"/>
              <w:right w:val="nil"/>
            </w:tcBorders>
            <w:shd w:val="clear" w:color="auto" w:fill="auto"/>
          </w:tcPr>
          <w:p w14:paraId="71184407" w14:textId="754B1FD7" w:rsidR="00E75B87" w:rsidRDefault="7585C140" w:rsidP="00512D2D">
            <w:pPr>
              <w:spacing w:after="0"/>
              <w:jc w:val="left"/>
              <w:rPr>
                <w:rFonts w:ascii="Calibri" w:hAnsi="Calibri"/>
                <w:color w:val="000000"/>
                <w:sz w:val="20"/>
                <w:szCs w:val="18"/>
              </w:rPr>
            </w:pPr>
            <w:r w:rsidRPr="7585C140">
              <w:rPr>
                <w:rFonts w:ascii="Calibri" w:eastAsia="Calibri" w:hAnsi="Calibri" w:cs="Calibri"/>
                <w:color w:val="000000" w:themeColor="text1"/>
                <w:sz w:val="20"/>
                <w:szCs w:val="20"/>
              </w:rPr>
              <w:t>El software no debe cambiar al aumentar la escala del sistema: debe ser capaz de atender un gran número de peticiones entrantes simultáneas.</w:t>
            </w:r>
          </w:p>
        </w:tc>
        <w:tc>
          <w:tcPr>
            <w:tcW w:w="917" w:type="pct"/>
            <w:tcBorders>
              <w:top w:val="nil"/>
              <w:left w:val="nil"/>
              <w:bottom w:val="nil"/>
              <w:right w:val="nil"/>
            </w:tcBorders>
            <w:shd w:val="clear" w:color="auto" w:fill="auto"/>
          </w:tcPr>
          <w:p w14:paraId="4AF6A46C" w14:textId="27E14485" w:rsidR="00E75B87" w:rsidRDefault="7585C140" w:rsidP="003065B5">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Escalabilidad</w:t>
            </w:r>
          </w:p>
        </w:tc>
        <w:tc>
          <w:tcPr>
            <w:tcW w:w="1166" w:type="pct"/>
            <w:tcBorders>
              <w:top w:val="nil"/>
              <w:left w:val="nil"/>
              <w:bottom w:val="nil"/>
              <w:right w:val="nil"/>
            </w:tcBorders>
          </w:tcPr>
          <w:p w14:paraId="730EA204" w14:textId="2BF4FC47" w:rsidR="00E75B87" w:rsidRDefault="7585C140" w:rsidP="003065B5">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Sistema de recuento y publicación</w:t>
            </w:r>
          </w:p>
        </w:tc>
      </w:tr>
      <w:tr w:rsidR="00512D2D" w:rsidRPr="00D3692F" w14:paraId="66BBBBB7" w14:textId="77777777" w:rsidTr="7585C140">
        <w:trPr>
          <w:cantSplit/>
          <w:jc w:val="center"/>
        </w:trPr>
        <w:tc>
          <w:tcPr>
            <w:tcW w:w="543" w:type="pct"/>
            <w:tcBorders>
              <w:top w:val="nil"/>
              <w:left w:val="nil"/>
              <w:bottom w:val="nil"/>
              <w:right w:val="nil"/>
            </w:tcBorders>
            <w:shd w:val="clear" w:color="auto" w:fill="auto"/>
          </w:tcPr>
          <w:p w14:paraId="26173EC0" w14:textId="41325EB9" w:rsidR="00512D2D" w:rsidRDefault="7585C140" w:rsidP="003065B5">
            <w:pPr>
              <w:spacing w:after="0"/>
              <w:jc w:val="left"/>
              <w:rPr>
                <w:rFonts w:ascii="Calibri" w:hAnsi="Calibri"/>
                <w:b/>
                <w:color w:val="000000"/>
                <w:sz w:val="18"/>
                <w:szCs w:val="18"/>
              </w:rPr>
            </w:pPr>
            <w:r w:rsidRPr="7585C140">
              <w:rPr>
                <w:rFonts w:ascii="Calibri" w:eastAsia="Calibri" w:hAnsi="Calibri" w:cs="Calibri"/>
                <w:b/>
                <w:bCs/>
                <w:color w:val="000000" w:themeColor="text1"/>
                <w:sz w:val="18"/>
                <w:szCs w:val="18"/>
              </w:rPr>
              <w:t>AT019</w:t>
            </w:r>
          </w:p>
        </w:tc>
        <w:tc>
          <w:tcPr>
            <w:tcW w:w="2374" w:type="pct"/>
            <w:tcBorders>
              <w:top w:val="nil"/>
              <w:left w:val="nil"/>
              <w:bottom w:val="nil"/>
              <w:right w:val="nil"/>
            </w:tcBorders>
            <w:shd w:val="clear" w:color="auto" w:fill="auto"/>
          </w:tcPr>
          <w:p w14:paraId="64CF1268" w14:textId="58AFE248" w:rsidR="00512D2D" w:rsidRDefault="7585C140" w:rsidP="00512D2D">
            <w:pPr>
              <w:spacing w:after="0"/>
              <w:jc w:val="left"/>
              <w:rPr>
                <w:rFonts w:ascii="Calibri" w:hAnsi="Calibri"/>
                <w:color w:val="000000"/>
                <w:sz w:val="20"/>
                <w:szCs w:val="18"/>
              </w:rPr>
            </w:pPr>
            <w:r w:rsidRPr="7585C140">
              <w:rPr>
                <w:rFonts w:ascii="Calibri" w:eastAsia="Calibri" w:hAnsi="Calibri" w:cs="Calibri"/>
                <w:color w:val="000000" w:themeColor="text1"/>
                <w:sz w:val="20"/>
                <w:szCs w:val="20"/>
              </w:rPr>
              <w:t>El software debe poder ser fácilmente adaptable a otros sistemas de votación: cualquier tipo de representación de resultados y/o con más o menos formas de recuento de votos.</w:t>
            </w:r>
          </w:p>
        </w:tc>
        <w:tc>
          <w:tcPr>
            <w:tcW w:w="917" w:type="pct"/>
            <w:tcBorders>
              <w:top w:val="nil"/>
              <w:left w:val="nil"/>
              <w:bottom w:val="nil"/>
              <w:right w:val="nil"/>
            </w:tcBorders>
            <w:shd w:val="clear" w:color="auto" w:fill="auto"/>
          </w:tcPr>
          <w:p w14:paraId="770204A2" w14:textId="6E88C9C2" w:rsidR="00512D2D" w:rsidRDefault="7585C140" w:rsidP="003065B5">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Escalabilidad</w:t>
            </w:r>
          </w:p>
        </w:tc>
        <w:tc>
          <w:tcPr>
            <w:tcW w:w="1166" w:type="pct"/>
            <w:tcBorders>
              <w:top w:val="nil"/>
              <w:left w:val="nil"/>
              <w:bottom w:val="nil"/>
              <w:right w:val="nil"/>
            </w:tcBorders>
          </w:tcPr>
          <w:p w14:paraId="2378A76D" w14:textId="70E6EDFF" w:rsidR="00512D2D" w:rsidRDefault="7585C140" w:rsidP="003065B5">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Sistema de recuento y votación</w:t>
            </w:r>
          </w:p>
        </w:tc>
      </w:tr>
      <w:tr w:rsidR="00512D2D" w:rsidRPr="00D3692F" w14:paraId="6084317E" w14:textId="77777777" w:rsidTr="7585C140">
        <w:trPr>
          <w:cantSplit/>
          <w:jc w:val="center"/>
        </w:trPr>
        <w:tc>
          <w:tcPr>
            <w:tcW w:w="543" w:type="pct"/>
            <w:tcBorders>
              <w:top w:val="nil"/>
              <w:left w:val="nil"/>
              <w:bottom w:val="nil"/>
              <w:right w:val="nil"/>
            </w:tcBorders>
            <w:shd w:val="clear" w:color="auto" w:fill="auto"/>
          </w:tcPr>
          <w:p w14:paraId="454CC428" w14:textId="7A0695F8" w:rsidR="00512D2D" w:rsidRDefault="7585C140" w:rsidP="003065B5">
            <w:pPr>
              <w:spacing w:after="0"/>
              <w:jc w:val="left"/>
              <w:rPr>
                <w:rFonts w:ascii="Calibri" w:hAnsi="Calibri"/>
                <w:b/>
                <w:color w:val="000000"/>
                <w:sz w:val="18"/>
                <w:szCs w:val="18"/>
              </w:rPr>
            </w:pPr>
            <w:r w:rsidRPr="7585C140">
              <w:rPr>
                <w:rFonts w:ascii="Calibri" w:eastAsia="Calibri" w:hAnsi="Calibri" w:cs="Calibri"/>
                <w:b/>
                <w:bCs/>
                <w:color w:val="000000" w:themeColor="text1"/>
                <w:sz w:val="18"/>
                <w:szCs w:val="18"/>
              </w:rPr>
              <w:t>AT020</w:t>
            </w:r>
          </w:p>
        </w:tc>
        <w:tc>
          <w:tcPr>
            <w:tcW w:w="2374" w:type="pct"/>
            <w:tcBorders>
              <w:top w:val="nil"/>
              <w:left w:val="nil"/>
              <w:bottom w:val="nil"/>
              <w:right w:val="nil"/>
            </w:tcBorders>
            <w:shd w:val="clear" w:color="auto" w:fill="auto"/>
          </w:tcPr>
          <w:p w14:paraId="2D0E1836" w14:textId="69BD43E5" w:rsidR="00512D2D" w:rsidRDefault="7585C140" w:rsidP="00512D2D">
            <w:pPr>
              <w:spacing w:after="0"/>
              <w:jc w:val="left"/>
              <w:rPr>
                <w:rFonts w:ascii="Calibri" w:hAnsi="Calibri"/>
                <w:color w:val="000000"/>
                <w:sz w:val="20"/>
                <w:szCs w:val="18"/>
              </w:rPr>
            </w:pPr>
            <w:r w:rsidRPr="7585C140">
              <w:rPr>
                <w:rFonts w:ascii="Calibri" w:eastAsia="Calibri" w:hAnsi="Calibri" w:cs="Calibri"/>
                <w:color w:val="000000" w:themeColor="text1"/>
                <w:sz w:val="20"/>
                <w:szCs w:val="20"/>
              </w:rPr>
              <w:t>Garantizar que el sistema haga lo que el usuario requiere.</w:t>
            </w:r>
          </w:p>
        </w:tc>
        <w:tc>
          <w:tcPr>
            <w:tcW w:w="917" w:type="pct"/>
            <w:tcBorders>
              <w:top w:val="nil"/>
              <w:left w:val="nil"/>
              <w:bottom w:val="nil"/>
              <w:right w:val="nil"/>
            </w:tcBorders>
            <w:shd w:val="clear" w:color="auto" w:fill="auto"/>
          </w:tcPr>
          <w:p w14:paraId="10C395C1" w14:textId="1CE29B82" w:rsidR="00512D2D" w:rsidRDefault="7585C140" w:rsidP="003065B5">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Pertinencia</w:t>
            </w:r>
          </w:p>
        </w:tc>
        <w:tc>
          <w:tcPr>
            <w:tcW w:w="1166" w:type="pct"/>
            <w:tcBorders>
              <w:top w:val="nil"/>
              <w:left w:val="nil"/>
              <w:bottom w:val="nil"/>
              <w:right w:val="nil"/>
            </w:tcBorders>
          </w:tcPr>
          <w:p w14:paraId="3A54C130" w14:textId="5F292FFB" w:rsidR="00512D2D" w:rsidRDefault="7585C140" w:rsidP="003065B5">
            <w:pPr>
              <w:keepNext/>
              <w:spacing w:after="0"/>
              <w:jc w:val="left"/>
              <w:rPr>
                <w:rFonts w:ascii="Calibri" w:hAnsi="Calibri"/>
                <w:color w:val="000000"/>
                <w:sz w:val="18"/>
                <w:szCs w:val="18"/>
              </w:rPr>
            </w:pPr>
            <w:r w:rsidRPr="7585C140">
              <w:rPr>
                <w:rFonts w:ascii="Calibri" w:eastAsia="Calibri" w:hAnsi="Calibri" w:cs="Calibri"/>
                <w:color w:val="000000" w:themeColor="text1"/>
                <w:sz w:val="18"/>
                <w:szCs w:val="18"/>
              </w:rPr>
              <w:t>Sistema de recuento y votación</w:t>
            </w:r>
          </w:p>
        </w:tc>
      </w:tr>
      <w:tr w:rsidR="005700FA" w:rsidRPr="00D3692F" w14:paraId="58C87270" w14:textId="77777777" w:rsidTr="7585C140">
        <w:trPr>
          <w:cantSplit/>
          <w:jc w:val="center"/>
        </w:trPr>
        <w:tc>
          <w:tcPr>
            <w:tcW w:w="543" w:type="pct"/>
            <w:tcBorders>
              <w:top w:val="nil"/>
              <w:left w:val="nil"/>
              <w:bottom w:val="nil"/>
              <w:right w:val="nil"/>
            </w:tcBorders>
            <w:shd w:val="clear" w:color="auto" w:fill="auto"/>
          </w:tcPr>
          <w:p w14:paraId="2EFBF5F1" w14:textId="77674161" w:rsidR="005700FA" w:rsidRPr="61739A22" w:rsidRDefault="7585C140" w:rsidP="003065B5">
            <w:pPr>
              <w:spacing w:after="0"/>
              <w:jc w:val="left"/>
              <w:rPr>
                <w:rFonts w:ascii="Calibri" w:eastAsia="Calibri" w:hAnsi="Calibri" w:cs="Calibri"/>
                <w:b/>
                <w:bCs/>
                <w:color w:val="000000" w:themeColor="text1"/>
                <w:sz w:val="18"/>
                <w:szCs w:val="18"/>
              </w:rPr>
            </w:pPr>
            <w:r w:rsidRPr="7585C140">
              <w:rPr>
                <w:rFonts w:ascii="Calibri" w:eastAsia="Calibri" w:hAnsi="Calibri" w:cs="Calibri"/>
                <w:b/>
                <w:bCs/>
                <w:color w:val="000000" w:themeColor="text1"/>
                <w:sz w:val="18"/>
                <w:szCs w:val="18"/>
              </w:rPr>
              <w:t xml:space="preserve">AT021 </w:t>
            </w:r>
          </w:p>
        </w:tc>
        <w:tc>
          <w:tcPr>
            <w:tcW w:w="2374" w:type="pct"/>
            <w:tcBorders>
              <w:top w:val="nil"/>
              <w:left w:val="nil"/>
              <w:bottom w:val="nil"/>
              <w:right w:val="nil"/>
            </w:tcBorders>
            <w:shd w:val="clear" w:color="auto" w:fill="auto"/>
          </w:tcPr>
          <w:p w14:paraId="1316F146" w14:textId="0B9DDD5E" w:rsidR="005700FA" w:rsidRPr="61739A22" w:rsidRDefault="7585C140" w:rsidP="00512D2D">
            <w:pPr>
              <w:spacing w:after="0"/>
              <w:jc w:val="left"/>
              <w:rPr>
                <w:rFonts w:ascii="Calibri" w:eastAsia="Calibri" w:hAnsi="Calibri" w:cs="Calibri"/>
                <w:color w:val="000000" w:themeColor="text1"/>
                <w:sz w:val="20"/>
                <w:szCs w:val="20"/>
              </w:rPr>
            </w:pPr>
            <w:r w:rsidRPr="7585C140">
              <w:rPr>
                <w:rFonts w:ascii="Calibri" w:eastAsia="Calibri" w:hAnsi="Calibri" w:cs="Calibri"/>
                <w:color w:val="000000" w:themeColor="text1"/>
                <w:sz w:val="20"/>
                <w:szCs w:val="20"/>
              </w:rPr>
              <w:t xml:space="preserve">Se le podrá indicar al sistema de recuento la información sobre el sistema de voto en curso. A raíz de dicha información </w:t>
            </w:r>
            <w:r w:rsidR="000F525C" w:rsidRPr="7585C140">
              <w:rPr>
                <w:rFonts w:ascii="Calibri" w:eastAsia="Calibri" w:hAnsi="Calibri" w:cs="Calibri"/>
                <w:color w:val="000000" w:themeColor="text1"/>
                <w:sz w:val="20"/>
                <w:szCs w:val="20"/>
              </w:rPr>
              <w:t>calculará</w:t>
            </w:r>
            <w:r w:rsidRPr="7585C140">
              <w:rPr>
                <w:rFonts w:ascii="Calibri" w:eastAsia="Calibri" w:hAnsi="Calibri" w:cs="Calibri"/>
                <w:color w:val="000000" w:themeColor="text1"/>
                <w:sz w:val="20"/>
                <w:szCs w:val="20"/>
              </w:rPr>
              <w:t xml:space="preserve"> y mostrará los datos de una forma u otra.</w:t>
            </w:r>
          </w:p>
        </w:tc>
        <w:tc>
          <w:tcPr>
            <w:tcW w:w="917" w:type="pct"/>
            <w:tcBorders>
              <w:top w:val="nil"/>
              <w:left w:val="nil"/>
              <w:bottom w:val="nil"/>
              <w:right w:val="nil"/>
            </w:tcBorders>
            <w:shd w:val="clear" w:color="auto" w:fill="auto"/>
          </w:tcPr>
          <w:p w14:paraId="7232D248" w14:textId="7BE912E9" w:rsidR="005700FA" w:rsidRPr="61739A22" w:rsidRDefault="7585C140" w:rsidP="003065B5">
            <w:pPr>
              <w:keepNext/>
              <w:spacing w:after="0"/>
              <w:jc w:val="left"/>
              <w:rPr>
                <w:rFonts w:ascii="Calibri" w:eastAsia="Calibri" w:hAnsi="Calibri" w:cs="Calibri"/>
                <w:color w:val="000000" w:themeColor="text1"/>
                <w:sz w:val="18"/>
                <w:szCs w:val="18"/>
              </w:rPr>
            </w:pPr>
            <w:r w:rsidRPr="7585C140">
              <w:rPr>
                <w:rFonts w:ascii="Calibri" w:eastAsia="Calibri" w:hAnsi="Calibri" w:cs="Calibri"/>
                <w:color w:val="000000" w:themeColor="text1"/>
                <w:sz w:val="18"/>
                <w:szCs w:val="18"/>
              </w:rPr>
              <w:t>Desplegabilidad</w:t>
            </w:r>
          </w:p>
        </w:tc>
        <w:tc>
          <w:tcPr>
            <w:tcW w:w="1166" w:type="pct"/>
            <w:tcBorders>
              <w:top w:val="nil"/>
              <w:left w:val="nil"/>
              <w:bottom w:val="nil"/>
              <w:right w:val="nil"/>
            </w:tcBorders>
          </w:tcPr>
          <w:p w14:paraId="22BA1BC7" w14:textId="55E6EE25" w:rsidR="005700FA" w:rsidRPr="61739A22" w:rsidRDefault="7585C140" w:rsidP="003065B5">
            <w:pPr>
              <w:keepNext/>
              <w:spacing w:after="0"/>
              <w:jc w:val="left"/>
              <w:rPr>
                <w:rFonts w:ascii="Calibri" w:eastAsia="Calibri" w:hAnsi="Calibri" w:cs="Calibri"/>
                <w:color w:val="000000" w:themeColor="text1"/>
                <w:sz w:val="18"/>
                <w:szCs w:val="18"/>
              </w:rPr>
            </w:pPr>
            <w:r w:rsidRPr="7585C140">
              <w:rPr>
                <w:rFonts w:ascii="Calibri" w:eastAsia="Calibri" w:hAnsi="Calibri" w:cs="Calibri"/>
                <w:color w:val="000000" w:themeColor="text1"/>
                <w:sz w:val="18"/>
                <w:szCs w:val="18"/>
              </w:rPr>
              <w:t>Sistema de recuento y publicación</w:t>
            </w:r>
          </w:p>
        </w:tc>
      </w:tr>
      <w:tr w:rsidR="00252051" w:rsidRPr="00D3692F" w14:paraId="4EA5A391" w14:textId="77777777" w:rsidTr="7585C140">
        <w:trPr>
          <w:cantSplit/>
          <w:jc w:val="center"/>
        </w:trPr>
        <w:tc>
          <w:tcPr>
            <w:tcW w:w="543" w:type="pct"/>
            <w:tcBorders>
              <w:top w:val="nil"/>
              <w:left w:val="nil"/>
              <w:bottom w:val="single" w:sz="4" w:space="0" w:color="auto"/>
              <w:right w:val="nil"/>
            </w:tcBorders>
            <w:shd w:val="clear" w:color="auto" w:fill="auto"/>
          </w:tcPr>
          <w:p w14:paraId="4623004F" w14:textId="67037866" w:rsidR="00252051" w:rsidRDefault="00252051" w:rsidP="003065B5">
            <w:pPr>
              <w:spacing w:after="0"/>
              <w:jc w:val="left"/>
              <w:rPr>
                <w:rFonts w:ascii="Calibri" w:hAnsi="Calibri"/>
                <w:b/>
                <w:color w:val="000000"/>
                <w:sz w:val="18"/>
                <w:szCs w:val="18"/>
              </w:rPr>
            </w:pPr>
          </w:p>
        </w:tc>
        <w:tc>
          <w:tcPr>
            <w:tcW w:w="2374" w:type="pct"/>
            <w:tcBorders>
              <w:top w:val="nil"/>
              <w:left w:val="nil"/>
              <w:bottom w:val="single" w:sz="4" w:space="0" w:color="auto"/>
              <w:right w:val="nil"/>
            </w:tcBorders>
            <w:shd w:val="clear" w:color="auto" w:fill="auto"/>
          </w:tcPr>
          <w:p w14:paraId="47CFB27C" w14:textId="77777777" w:rsidR="00252051" w:rsidRDefault="00252051" w:rsidP="006241CB">
            <w:pPr>
              <w:spacing w:after="0"/>
              <w:jc w:val="left"/>
              <w:rPr>
                <w:rFonts w:ascii="Calibri" w:hAnsi="Calibri"/>
                <w:color w:val="000000"/>
                <w:sz w:val="20"/>
                <w:szCs w:val="18"/>
              </w:rPr>
            </w:pPr>
          </w:p>
        </w:tc>
        <w:tc>
          <w:tcPr>
            <w:tcW w:w="917" w:type="pct"/>
            <w:tcBorders>
              <w:top w:val="nil"/>
              <w:left w:val="nil"/>
              <w:bottom w:val="single" w:sz="4" w:space="0" w:color="auto"/>
              <w:right w:val="nil"/>
            </w:tcBorders>
            <w:shd w:val="clear" w:color="auto" w:fill="auto"/>
          </w:tcPr>
          <w:p w14:paraId="05FF2C72" w14:textId="77777777" w:rsidR="00252051" w:rsidRDefault="00252051" w:rsidP="003065B5">
            <w:pPr>
              <w:keepNext/>
              <w:spacing w:after="0"/>
              <w:jc w:val="left"/>
              <w:rPr>
                <w:rFonts w:ascii="Calibri" w:hAnsi="Calibri"/>
                <w:color w:val="000000"/>
                <w:sz w:val="18"/>
                <w:szCs w:val="18"/>
              </w:rPr>
            </w:pPr>
          </w:p>
        </w:tc>
        <w:tc>
          <w:tcPr>
            <w:tcW w:w="1166" w:type="pct"/>
            <w:tcBorders>
              <w:top w:val="nil"/>
              <w:left w:val="nil"/>
              <w:bottom w:val="single" w:sz="4" w:space="0" w:color="auto"/>
              <w:right w:val="nil"/>
            </w:tcBorders>
          </w:tcPr>
          <w:p w14:paraId="2958CC62" w14:textId="77777777" w:rsidR="00252051" w:rsidRDefault="00252051" w:rsidP="003065B5">
            <w:pPr>
              <w:keepNext/>
              <w:spacing w:after="0"/>
              <w:jc w:val="left"/>
              <w:rPr>
                <w:rFonts w:ascii="Calibri" w:hAnsi="Calibri"/>
                <w:color w:val="000000"/>
                <w:sz w:val="18"/>
                <w:szCs w:val="18"/>
              </w:rPr>
            </w:pPr>
          </w:p>
        </w:tc>
      </w:tr>
    </w:tbl>
    <w:p w14:paraId="2E561478" w14:textId="77777777" w:rsidR="00D70222" w:rsidRPr="00D3692F" w:rsidRDefault="00D70222" w:rsidP="00D70222">
      <w:pPr>
        <w:pStyle w:val="Descripcin"/>
        <w:jc w:val="center"/>
      </w:pPr>
      <w:r w:rsidRPr="00D3692F">
        <w:t xml:space="preserve">Tabla </w:t>
      </w:r>
      <w:fldSimple w:instr=" SEQ Tabla \* ARABIC ">
        <w:r w:rsidR="009616B2" w:rsidRPr="61739A22">
          <w:t>2</w:t>
        </w:r>
      </w:fldSimple>
      <w:r w:rsidRPr="00D3692F">
        <w:t>. Lista de atributos de calidad y tipos</w:t>
      </w:r>
    </w:p>
    <w:p w14:paraId="2E561479" w14:textId="77777777" w:rsidR="00D70222" w:rsidRPr="00D3692F" w:rsidRDefault="00D70222" w:rsidP="009E3694">
      <w:pPr>
        <w:pStyle w:val="Ttulo2"/>
      </w:pPr>
      <w:bookmarkStart w:id="25" w:name="_Toc445836417"/>
      <w:r w:rsidRPr="00D3692F">
        <w:t>Atributos de calidad</w:t>
      </w:r>
      <w:r w:rsidRPr="00D3692F">
        <w:fldChar w:fldCharType="begin"/>
      </w:r>
      <w:r w:rsidRPr="00D3692F">
        <w:instrText xml:space="preserve"> XE "Atributos de calidad" </w:instrText>
      </w:r>
      <w:r w:rsidRPr="00D3692F">
        <w:fldChar w:fldCharType="end"/>
      </w:r>
      <w:r w:rsidRPr="00D3692F">
        <w:t>￼</w:t>
      </w:r>
      <w:bookmarkEnd w:id="25"/>
      <w:r w:rsidRPr="00D3692F">
        <w:fldChar w:fldCharType="begin"/>
      </w:r>
      <w:r w:rsidRPr="00D3692F">
        <w:instrText xml:space="preserve"> XE "Interesados" </w:instrText>
      </w:r>
      <w:r w:rsidRPr="00D3692F">
        <w:fldChar w:fldCharType="end"/>
      </w:r>
    </w:p>
    <w:p w14:paraId="2E56147A" w14:textId="77777777" w:rsidR="00D70222" w:rsidRDefault="7585C140" w:rsidP="00D70222">
      <w:r>
        <w:t>Los diferentes atributos de calidad son de interés para alguno de los Stakeholders. La siguiente tabla muestra la lista de intereses para el proyecto actual:</w:t>
      </w:r>
    </w:p>
    <w:tbl>
      <w:tblPr>
        <w:tblW w:w="6160" w:type="dxa"/>
        <w:jc w:val="center"/>
        <w:tblCellMar>
          <w:left w:w="70" w:type="dxa"/>
          <w:right w:w="70" w:type="dxa"/>
        </w:tblCellMar>
        <w:tblLook w:val="04A0" w:firstRow="1" w:lastRow="0" w:firstColumn="1" w:lastColumn="0" w:noHBand="0" w:noVBand="1"/>
      </w:tblPr>
      <w:tblGrid>
        <w:gridCol w:w="1260"/>
        <w:gridCol w:w="700"/>
        <w:gridCol w:w="700"/>
        <w:gridCol w:w="700"/>
        <w:gridCol w:w="700"/>
        <w:gridCol w:w="700"/>
        <w:gridCol w:w="700"/>
        <w:gridCol w:w="700"/>
      </w:tblGrid>
      <w:tr w:rsidR="00ED4839" w:rsidRPr="004F61BD" w14:paraId="2E561484" w14:textId="77777777" w:rsidTr="7585C140">
        <w:trPr>
          <w:cantSplit/>
          <w:trHeight w:val="600"/>
          <w:tblHeader/>
          <w:jc w:val="center"/>
        </w:trPr>
        <w:tc>
          <w:tcPr>
            <w:tcW w:w="1260" w:type="dxa"/>
            <w:tcBorders>
              <w:top w:val="single" w:sz="4" w:space="0" w:color="000000" w:themeColor="text1"/>
              <w:left w:val="nil"/>
              <w:bottom w:val="single" w:sz="4" w:space="0" w:color="000000" w:themeColor="text1"/>
              <w:right w:val="nil"/>
            </w:tcBorders>
            <w:shd w:val="clear" w:color="auto" w:fill="auto"/>
            <w:vAlign w:val="center"/>
            <w:hideMark/>
          </w:tcPr>
          <w:p w14:paraId="2E56147B" w14:textId="77777777" w:rsidR="00ED4839" w:rsidRPr="004F61BD" w:rsidRDefault="7585C140" w:rsidP="00330929">
            <w:pPr>
              <w:spacing w:after="0"/>
              <w:rPr>
                <w:rFonts w:ascii="Calibri" w:hAnsi="Calibri"/>
                <w:b/>
                <w:bCs/>
                <w:color w:val="000000"/>
                <w:sz w:val="18"/>
                <w:szCs w:val="18"/>
                <w:lang w:val="en-GB"/>
              </w:rPr>
            </w:pPr>
            <w:r w:rsidRPr="7585C140">
              <w:rPr>
                <w:rFonts w:ascii="Calibri" w:eastAsia="Calibri" w:hAnsi="Calibri" w:cs="Calibri"/>
                <w:b/>
                <w:bCs/>
                <w:color w:val="000000" w:themeColor="text1"/>
                <w:sz w:val="18"/>
                <w:szCs w:val="18"/>
                <w:lang w:val="en-GB"/>
              </w:rPr>
              <w:t>Atributos</w:t>
            </w:r>
          </w:p>
          <w:p w14:paraId="2E56147C" w14:textId="77777777" w:rsidR="00ED4839" w:rsidRPr="004F61BD" w:rsidRDefault="7585C140" w:rsidP="00330929">
            <w:pPr>
              <w:spacing w:after="0"/>
              <w:rPr>
                <w:rFonts w:ascii="Calibri" w:hAnsi="Calibri"/>
                <w:b/>
                <w:bCs/>
                <w:color w:val="000000"/>
                <w:sz w:val="18"/>
                <w:szCs w:val="18"/>
                <w:lang w:val="en-GB"/>
              </w:rPr>
            </w:pPr>
            <w:r w:rsidRPr="7585C140">
              <w:rPr>
                <w:rFonts w:ascii="Calibri" w:eastAsia="Calibri" w:hAnsi="Calibri" w:cs="Calibri"/>
                <w:b/>
                <w:bCs/>
                <w:color w:val="000000" w:themeColor="text1"/>
                <w:sz w:val="18"/>
                <w:szCs w:val="18"/>
                <w:lang w:val="en-GB"/>
              </w:rPr>
              <w:t>vs</w:t>
            </w:r>
          </w:p>
          <w:p w14:paraId="2E56147D" w14:textId="77777777" w:rsidR="00ED4839" w:rsidRPr="004F61BD" w:rsidRDefault="00ED4839" w:rsidP="00330929">
            <w:pPr>
              <w:spacing w:after="0"/>
              <w:rPr>
                <w:rFonts w:ascii="Calibri" w:hAnsi="Calibri"/>
                <w:b/>
                <w:bCs/>
                <w:color w:val="000000"/>
                <w:sz w:val="18"/>
                <w:szCs w:val="18"/>
                <w:lang w:val="en-GB"/>
              </w:rPr>
            </w:pPr>
            <w:r w:rsidRPr="61739A22">
              <w:rPr>
                <w:rFonts w:ascii="Calibri" w:eastAsia="Calibri" w:hAnsi="Calibri" w:cs="Calibri"/>
                <w:b/>
                <w:bCs/>
                <w:color w:val="000000"/>
                <w:sz w:val="18"/>
                <w:szCs w:val="18"/>
                <w:lang w:val="en-GB"/>
              </w:rPr>
              <w:t>Interesados</w:t>
            </w:r>
            <w:r w:rsidRPr="004F61BD">
              <w:fldChar w:fldCharType="begin"/>
            </w:r>
            <w:r w:rsidRPr="004F61BD">
              <w:rPr>
                <w:rFonts w:ascii="Calibri" w:hAnsi="Calibri"/>
                <w:b/>
                <w:bCs/>
                <w:color w:val="000000"/>
                <w:sz w:val="18"/>
                <w:szCs w:val="18"/>
                <w:lang w:val="en-GB"/>
              </w:rPr>
              <w:instrText xml:space="preserve"> XE "</w:instrText>
            </w:r>
            <w:r w:rsidRPr="004F61BD">
              <w:rPr>
                <w:lang w:val="en-GB"/>
              </w:rPr>
              <w:instrText>Interesados"</w:instrText>
            </w:r>
            <w:r w:rsidRPr="004F61BD">
              <w:rPr>
                <w:rFonts w:ascii="Calibri" w:hAnsi="Calibri"/>
                <w:b/>
                <w:bCs/>
                <w:color w:val="000000"/>
                <w:sz w:val="18"/>
                <w:szCs w:val="18"/>
                <w:lang w:val="en-GB"/>
              </w:rPr>
              <w:instrText xml:space="preserve"> </w:instrText>
            </w:r>
            <w:r w:rsidRPr="004F61BD">
              <w:rPr>
                <w:rFonts w:ascii="Calibri" w:hAnsi="Calibri"/>
                <w:b/>
                <w:bCs/>
                <w:color w:val="000000"/>
                <w:sz w:val="18"/>
                <w:szCs w:val="18"/>
                <w:lang w:val="en-GB"/>
              </w:rPr>
              <w:fldChar w:fldCharType="end"/>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2E56147E" w14:textId="77777777" w:rsidR="00ED4839" w:rsidRPr="004F61BD" w:rsidRDefault="7585C140" w:rsidP="00330929">
            <w:pPr>
              <w:spacing w:after="0"/>
              <w:rPr>
                <w:rFonts w:ascii="Calibri" w:hAnsi="Calibri"/>
                <w:b/>
                <w:bCs/>
                <w:color w:val="000000"/>
                <w:sz w:val="18"/>
                <w:szCs w:val="18"/>
                <w:lang w:val="en-GB"/>
              </w:rPr>
            </w:pPr>
            <w:r w:rsidRPr="7585C140">
              <w:rPr>
                <w:rFonts w:ascii="Calibri" w:eastAsia="Calibri" w:hAnsi="Calibri" w:cs="Calibri"/>
                <w:b/>
                <w:bCs/>
                <w:color w:val="000000" w:themeColor="text1"/>
                <w:sz w:val="18"/>
                <w:szCs w:val="18"/>
                <w:lang w:val="en-GB"/>
              </w:rPr>
              <w:t>ST-01</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2E56147F" w14:textId="77777777" w:rsidR="00ED4839" w:rsidRPr="004F61BD" w:rsidRDefault="7585C140" w:rsidP="00330929">
            <w:pPr>
              <w:spacing w:after="0"/>
              <w:rPr>
                <w:rFonts w:ascii="Calibri" w:hAnsi="Calibri"/>
                <w:b/>
                <w:bCs/>
                <w:color w:val="000000"/>
                <w:sz w:val="18"/>
                <w:szCs w:val="18"/>
                <w:lang w:val="en-GB"/>
              </w:rPr>
            </w:pPr>
            <w:r w:rsidRPr="7585C140">
              <w:rPr>
                <w:rFonts w:ascii="Calibri" w:eastAsia="Calibri" w:hAnsi="Calibri" w:cs="Calibri"/>
                <w:b/>
                <w:bCs/>
                <w:color w:val="000000" w:themeColor="text1"/>
                <w:sz w:val="18"/>
                <w:szCs w:val="18"/>
                <w:lang w:val="en-GB"/>
              </w:rPr>
              <w:t>ST-02</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2E561480" w14:textId="77777777" w:rsidR="00ED4839" w:rsidRPr="004F61BD" w:rsidRDefault="7585C140" w:rsidP="00330929">
            <w:pPr>
              <w:spacing w:after="0"/>
              <w:rPr>
                <w:rFonts w:ascii="Calibri" w:hAnsi="Calibri"/>
                <w:b/>
                <w:bCs/>
                <w:color w:val="000000"/>
                <w:sz w:val="18"/>
                <w:szCs w:val="18"/>
                <w:lang w:val="en-GB"/>
              </w:rPr>
            </w:pPr>
            <w:r w:rsidRPr="7585C140">
              <w:rPr>
                <w:rFonts w:ascii="Calibri" w:eastAsia="Calibri" w:hAnsi="Calibri" w:cs="Calibri"/>
                <w:b/>
                <w:bCs/>
                <w:color w:val="000000" w:themeColor="text1"/>
                <w:sz w:val="18"/>
                <w:szCs w:val="18"/>
                <w:lang w:val="en-GB"/>
              </w:rPr>
              <w:t>ST-03</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2E561481" w14:textId="77777777" w:rsidR="00ED4839" w:rsidRPr="004F61BD" w:rsidRDefault="7585C140" w:rsidP="00330929">
            <w:pPr>
              <w:spacing w:after="0"/>
              <w:rPr>
                <w:rFonts w:ascii="Calibri" w:hAnsi="Calibri"/>
                <w:b/>
                <w:bCs/>
                <w:color w:val="000000"/>
                <w:sz w:val="18"/>
                <w:szCs w:val="18"/>
                <w:lang w:val="en-GB"/>
              </w:rPr>
            </w:pPr>
            <w:r w:rsidRPr="7585C140">
              <w:rPr>
                <w:rFonts w:ascii="Calibri" w:eastAsia="Calibri" w:hAnsi="Calibri" w:cs="Calibri"/>
                <w:b/>
                <w:bCs/>
                <w:color w:val="000000" w:themeColor="text1"/>
                <w:sz w:val="18"/>
                <w:szCs w:val="18"/>
                <w:lang w:val="en-GB"/>
              </w:rPr>
              <w:t>ST-04</w:t>
            </w:r>
          </w:p>
        </w:tc>
        <w:tc>
          <w:tcPr>
            <w:tcW w:w="700" w:type="dxa"/>
            <w:tcBorders>
              <w:top w:val="single" w:sz="4" w:space="0" w:color="000000" w:themeColor="text1"/>
              <w:left w:val="nil"/>
              <w:bottom w:val="single" w:sz="4" w:space="0" w:color="000000" w:themeColor="text1"/>
              <w:right w:val="nil"/>
            </w:tcBorders>
          </w:tcPr>
          <w:p w14:paraId="0537CA28" w14:textId="77777777" w:rsidR="00ED4839" w:rsidRDefault="00ED4839" w:rsidP="00F67859">
            <w:pPr>
              <w:spacing w:after="0"/>
              <w:rPr>
                <w:rFonts w:ascii="Calibri" w:hAnsi="Calibri"/>
                <w:b/>
                <w:bCs/>
                <w:color w:val="000000"/>
                <w:sz w:val="18"/>
                <w:szCs w:val="18"/>
                <w:lang w:val="en-GB"/>
              </w:rPr>
            </w:pPr>
          </w:p>
          <w:p w14:paraId="07F8D628" w14:textId="485314D5" w:rsidR="00ED4839" w:rsidRDefault="7585C140" w:rsidP="00330929">
            <w:pPr>
              <w:spacing w:after="0"/>
              <w:rPr>
                <w:rFonts w:ascii="Calibri" w:hAnsi="Calibri"/>
                <w:b/>
                <w:bCs/>
                <w:color w:val="000000"/>
                <w:sz w:val="18"/>
                <w:szCs w:val="18"/>
                <w:lang w:val="en-GB"/>
              </w:rPr>
            </w:pPr>
            <w:r w:rsidRPr="7585C140">
              <w:rPr>
                <w:rFonts w:ascii="Calibri" w:eastAsia="Calibri" w:hAnsi="Calibri" w:cs="Calibri"/>
                <w:b/>
                <w:bCs/>
                <w:color w:val="000000" w:themeColor="text1"/>
                <w:sz w:val="18"/>
                <w:szCs w:val="18"/>
                <w:lang w:val="en-GB"/>
              </w:rPr>
              <w:t>ST-05</w:t>
            </w:r>
          </w:p>
        </w:tc>
        <w:tc>
          <w:tcPr>
            <w:tcW w:w="700" w:type="dxa"/>
            <w:tcBorders>
              <w:top w:val="single" w:sz="4" w:space="0" w:color="000000" w:themeColor="text1"/>
              <w:left w:val="nil"/>
              <w:bottom w:val="single" w:sz="4" w:space="0" w:color="000000" w:themeColor="text1"/>
              <w:right w:val="nil"/>
            </w:tcBorders>
          </w:tcPr>
          <w:p w14:paraId="16855869" w14:textId="77777777" w:rsidR="00ED4839" w:rsidRDefault="00ED4839" w:rsidP="00F67859">
            <w:pPr>
              <w:spacing w:after="0"/>
              <w:rPr>
                <w:rFonts w:ascii="Calibri" w:hAnsi="Calibri"/>
                <w:b/>
                <w:bCs/>
                <w:color w:val="000000"/>
                <w:sz w:val="18"/>
                <w:szCs w:val="18"/>
                <w:lang w:val="en-GB"/>
              </w:rPr>
            </w:pPr>
          </w:p>
          <w:p w14:paraId="42DB0903" w14:textId="253D6AFC" w:rsidR="00ED4839" w:rsidRDefault="7585C140" w:rsidP="00330929">
            <w:pPr>
              <w:spacing w:after="0"/>
              <w:rPr>
                <w:rFonts w:ascii="Calibri" w:hAnsi="Calibri"/>
                <w:b/>
                <w:bCs/>
                <w:color w:val="000000"/>
                <w:sz w:val="18"/>
                <w:szCs w:val="18"/>
                <w:lang w:val="en-GB"/>
              </w:rPr>
            </w:pPr>
            <w:r w:rsidRPr="7585C140">
              <w:rPr>
                <w:rFonts w:ascii="Calibri" w:eastAsia="Calibri" w:hAnsi="Calibri" w:cs="Calibri"/>
                <w:b/>
                <w:bCs/>
                <w:color w:val="000000" w:themeColor="text1"/>
                <w:sz w:val="18"/>
                <w:szCs w:val="18"/>
                <w:lang w:val="en-GB"/>
              </w:rPr>
              <w:t>ST-06</w:t>
            </w:r>
          </w:p>
        </w:tc>
        <w:tc>
          <w:tcPr>
            <w:tcW w:w="700" w:type="dxa"/>
            <w:tcBorders>
              <w:top w:val="single" w:sz="4" w:space="0" w:color="000000" w:themeColor="text1"/>
              <w:left w:val="nil"/>
              <w:bottom w:val="single" w:sz="4" w:space="0" w:color="000000" w:themeColor="text1"/>
              <w:right w:val="nil"/>
            </w:tcBorders>
          </w:tcPr>
          <w:p w14:paraId="2E561482" w14:textId="2A7AC4C2" w:rsidR="00ED4839" w:rsidRDefault="00ED4839" w:rsidP="00330929">
            <w:pPr>
              <w:spacing w:after="0"/>
              <w:rPr>
                <w:rFonts w:ascii="Calibri" w:hAnsi="Calibri"/>
                <w:b/>
                <w:bCs/>
                <w:color w:val="000000"/>
                <w:sz w:val="18"/>
                <w:szCs w:val="18"/>
                <w:lang w:val="en-GB"/>
              </w:rPr>
            </w:pPr>
          </w:p>
          <w:p w14:paraId="2E561483" w14:textId="67703D1D" w:rsidR="00ED4839" w:rsidRPr="004F61BD" w:rsidRDefault="7585C140" w:rsidP="00330929">
            <w:pPr>
              <w:spacing w:after="0"/>
              <w:rPr>
                <w:rFonts w:ascii="Calibri" w:hAnsi="Calibri"/>
                <w:b/>
                <w:bCs/>
                <w:color w:val="000000"/>
                <w:sz w:val="18"/>
                <w:szCs w:val="18"/>
                <w:lang w:val="en-GB"/>
              </w:rPr>
            </w:pPr>
            <w:r w:rsidRPr="7585C140">
              <w:rPr>
                <w:rFonts w:ascii="Calibri" w:eastAsia="Calibri" w:hAnsi="Calibri" w:cs="Calibri"/>
                <w:b/>
                <w:bCs/>
                <w:color w:val="000000" w:themeColor="text1"/>
                <w:sz w:val="18"/>
                <w:szCs w:val="18"/>
                <w:lang w:val="en-GB"/>
              </w:rPr>
              <w:t xml:space="preserve">ST-07 </w:t>
            </w:r>
          </w:p>
        </w:tc>
      </w:tr>
      <w:tr w:rsidR="00ED4839" w:rsidRPr="004F61BD" w14:paraId="2E56148B" w14:textId="77777777" w:rsidTr="7585C140">
        <w:trPr>
          <w:trHeight w:val="300"/>
          <w:jc w:val="center"/>
        </w:trPr>
        <w:tc>
          <w:tcPr>
            <w:tcW w:w="1260" w:type="dxa"/>
            <w:tcBorders>
              <w:top w:val="nil"/>
              <w:left w:val="nil"/>
              <w:bottom w:val="nil"/>
              <w:right w:val="nil"/>
            </w:tcBorders>
            <w:shd w:val="clear" w:color="auto" w:fill="auto"/>
            <w:vAlign w:val="center"/>
            <w:hideMark/>
          </w:tcPr>
          <w:p w14:paraId="2E561485" w14:textId="77777777" w:rsidR="00ED4839" w:rsidRPr="004F61BD" w:rsidRDefault="7585C140" w:rsidP="00330929">
            <w:pPr>
              <w:spacing w:after="0"/>
              <w:rPr>
                <w:rFonts w:ascii="Calibri" w:hAnsi="Calibri"/>
                <w:b/>
                <w:bCs/>
                <w:color w:val="000000"/>
                <w:sz w:val="18"/>
                <w:szCs w:val="18"/>
                <w:lang w:val="en-GB"/>
              </w:rPr>
            </w:pPr>
            <w:r w:rsidRPr="7585C140">
              <w:rPr>
                <w:rFonts w:ascii="Calibri" w:eastAsia="Calibri" w:hAnsi="Calibri" w:cs="Calibri"/>
                <w:b/>
                <w:bCs/>
                <w:color w:val="000000" w:themeColor="text1"/>
                <w:sz w:val="18"/>
                <w:szCs w:val="18"/>
                <w:lang w:val="en-GB"/>
              </w:rPr>
              <w:t>AT001</w:t>
            </w:r>
          </w:p>
        </w:tc>
        <w:tc>
          <w:tcPr>
            <w:tcW w:w="700" w:type="dxa"/>
            <w:tcBorders>
              <w:top w:val="nil"/>
              <w:left w:val="nil"/>
              <w:bottom w:val="nil"/>
              <w:right w:val="nil"/>
            </w:tcBorders>
            <w:shd w:val="clear" w:color="auto" w:fill="auto"/>
            <w:vAlign w:val="center"/>
          </w:tcPr>
          <w:p w14:paraId="2E561486" w14:textId="77777777" w:rsidR="00ED4839" w:rsidRPr="004F61BD"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E561487" w14:textId="77777777" w:rsidR="00ED4839" w:rsidRPr="004F61BD"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E561488" w14:textId="77777777" w:rsidR="00ED4839" w:rsidRPr="004F61BD"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E561489" w14:textId="77777777" w:rsidR="00ED4839" w:rsidRPr="004F61BD"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B81D8CD" w14:textId="365300FA" w:rsidR="00ED4839" w:rsidRPr="004F61BD"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4A11579" w14:textId="579C37DE" w:rsidR="00ED4839" w:rsidRPr="004F61BD"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2E56148A" w14:textId="4F518F99" w:rsidR="00ED4839" w:rsidRPr="004F61BD" w:rsidRDefault="00ED4839" w:rsidP="00330929">
            <w:pPr>
              <w:spacing w:after="0"/>
              <w:rPr>
                <w:rFonts w:ascii="Calibri" w:hAnsi="Calibri"/>
                <w:color w:val="000000"/>
                <w:sz w:val="18"/>
                <w:szCs w:val="18"/>
                <w:lang w:val="en-GB"/>
              </w:rPr>
            </w:pPr>
          </w:p>
        </w:tc>
      </w:tr>
      <w:tr w:rsidR="00ED4839" w:rsidRPr="004F61BD" w14:paraId="2E561492" w14:textId="77777777" w:rsidTr="7585C140">
        <w:trPr>
          <w:trHeight w:val="300"/>
          <w:jc w:val="center"/>
        </w:trPr>
        <w:tc>
          <w:tcPr>
            <w:tcW w:w="1260" w:type="dxa"/>
            <w:tcBorders>
              <w:top w:val="nil"/>
              <w:left w:val="nil"/>
              <w:bottom w:val="nil"/>
              <w:right w:val="nil"/>
            </w:tcBorders>
            <w:shd w:val="clear" w:color="auto" w:fill="auto"/>
            <w:vAlign w:val="center"/>
            <w:hideMark/>
          </w:tcPr>
          <w:p w14:paraId="2E56148C" w14:textId="77777777" w:rsidR="00ED4839" w:rsidRPr="004F61BD" w:rsidRDefault="7585C140" w:rsidP="00330929">
            <w:pPr>
              <w:spacing w:after="0"/>
              <w:rPr>
                <w:rFonts w:ascii="Calibri" w:hAnsi="Calibri"/>
                <w:b/>
                <w:bCs/>
                <w:color w:val="000000"/>
                <w:sz w:val="18"/>
                <w:szCs w:val="18"/>
                <w:lang w:val="en-GB"/>
              </w:rPr>
            </w:pPr>
            <w:r w:rsidRPr="7585C140">
              <w:rPr>
                <w:rFonts w:ascii="Calibri" w:eastAsia="Calibri" w:hAnsi="Calibri" w:cs="Calibri"/>
                <w:b/>
                <w:bCs/>
                <w:color w:val="000000" w:themeColor="text1"/>
                <w:sz w:val="18"/>
                <w:szCs w:val="18"/>
                <w:lang w:val="en-GB"/>
              </w:rPr>
              <w:t>AT002</w:t>
            </w:r>
          </w:p>
        </w:tc>
        <w:tc>
          <w:tcPr>
            <w:tcW w:w="700" w:type="dxa"/>
            <w:tcBorders>
              <w:top w:val="nil"/>
              <w:left w:val="nil"/>
              <w:bottom w:val="nil"/>
              <w:right w:val="nil"/>
            </w:tcBorders>
            <w:shd w:val="clear" w:color="auto" w:fill="auto"/>
            <w:vAlign w:val="center"/>
          </w:tcPr>
          <w:p w14:paraId="2E56148D" w14:textId="77777777" w:rsidR="00ED4839" w:rsidRPr="004F61BD"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E56148E" w14:textId="77777777" w:rsidR="00ED4839" w:rsidRPr="004F61BD"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E56148F" w14:textId="77777777" w:rsidR="00ED4839" w:rsidRPr="004F61BD"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E561490" w14:textId="77777777" w:rsidR="00ED4839" w:rsidRPr="004F61BD"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4F4E2D5F" w14:textId="2959493E" w:rsidR="00ED4839" w:rsidRPr="004F61BD"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1C74A412" w14:textId="1F181751" w:rsidR="00ED4839" w:rsidRPr="004F61BD"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2E561491" w14:textId="06FEB64E" w:rsidR="00ED4839" w:rsidRPr="004F61BD" w:rsidRDefault="00ED4839" w:rsidP="00330929">
            <w:pPr>
              <w:spacing w:after="0"/>
              <w:rPr>
                <w:rFonts w:ascii="Calibri" w:hAnsi="Calibri"/>
                <w:color w:val="000000"/>
                <w:sz w:val="18"/>
                <w:szCs w:val="18"/>
                <w:lang w:val="en-GB"/>
              </w:rPr>
            </w:pPr>
          </w:p>
        </w:tc>
      </w:tr>
      <w:tr w:rsidR="00ED4839" w:rsidRPr="004F61BD" w14:paraId="2E561499" w14:textId="77777777" w:rsidTr="7585C140">
        <w:trPr>
          <w:trHeight w:val="300"/>
          <w:jc w:val="center"/>
        </w:trPr>
        <w:tc>
          <w:tcPr>
            <w:tcW w:w="1260" w:type="dxa"/>
            <w:tcBorders>
              <w:top w:val="nil"/>
              <w:left w:val="nil"/>
              <w:bottom w:val="nil"/>
              <w:right w:val="nil"/>
            </w:tcBorders>
            <w:shd w:val="clear" w:color="auto" w:fill="auto"/>
            <w:vAlign w:val="center"/>
            <w:hideMark/>
          </w:tcPr>
          <w:p w14:paraId="2E561493" w14:textId="77777777" w:rsidR="00ED4839" w:rsidRPr="004F61BD" w:rsidRDefault="7585C140" w:rsidP="00330929">
            <w:pPr>
              <w:spacing w:after="0"/>
              <w:rPr>
                <w:rFonts w:ascii="Calibri" w:hAnsi="Calibri"/>
                <w:b/>
                <w:bCs/>
                <w:color w:val="000000"/>
                <w:sz w:val="18"/>
                <w:szCs w:val="18"/>
                <w:lang w:val="en-GB"/>
              </w:rPr>
            </w:pPr>
            <w:r w:rsidRPr="7585C140">
              <w:rPr>
                <w:rFonts w:ascii="Calibri" w:eastAsia="Calibri" w:hAnsi="Calibri" w:cs="Calibri"/>
                <w:b/>
                <w:bCs/>
                <w:color w:val="000000" w:themeColor="text1"/>
                <w:sz w:val="18"/>
                <w:szCs w:val="18"/>
                <w:lang w:val="en-GB"/>
              </w:rPr>
              <w:t>AT003</w:t>
            </w:r>
          </w:p>
        </w:tc>
        <w:tc>
          <w:tcPr>
            <w:tcW w:w="700" w:type="dxa"/>
            <w:tcBorders>
              <w:top w:val="nil"/>
              <w:left w:val="nil"/>
              <w:bottom w:val="nil"/>
              <w:right w:val="nil"/>
            </w:tcBorders>
            <w:shd w:val="clear" w:color="auto" w:fill="auto"/>
            <w:vAlign w:val="center"/>
          </w:tcPr>
          <w:p w14:paraId="2E561494" w14:textId="77777777" w:rsidR="00ED4839" w:rsidRPr="004F61BD"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E561495" w14:textId="77777777" w:rsidR="00ED4839" w:rsidRPr="004F61BD"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E561496" w14:textId="77777777" w:rsidR="00ED4839" w:rsidRPr="004F61BD"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E561497" w14:textId="77777777" w:rsidR="00ED4839" w:rsidRPr="004F61BD"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08EF1470" w14:textId="615BA1DE" w:rsidR="00ED4839" w:rsidRPr="004F61BD"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0D5A901F" w14:textId="7A4345D4" w:rsidR="00ED4839" w:rsidRPr="004F61BD"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2E561498" w14:textId="74A47A04" w:rsidR="00ED4839" w:rsidRPr="004F61BD" w:rsidRDefault="00ED4839" w:rsidP="00330929">
            <w:pPr>
              <w:spacing w:after="0"/>
              <w:rPr>
                <w:rFonts w:ascii="Calibri" w:hAnsi="Calibri"/>
                <w:color w:val="000000"/>
                <w:sz w:val="18"/>
                <w:szCs w:val="18"/>
                <w:lang w:val="en-GB"/>
              </w:rPr>
            </w:pPr>
          </w:p>
        </w:tc>
      </w:tr>
      <w:tr w:rsidR="00ED4839" w:rsidRPr="004F61BD" w14:paraId="2E5614A0" w14:textId="77777777" w:rsidTr="7585C140">
        <w:trPr>
          <w:trHeight w:val="300"/>
          <w:jc w:val="center"/>
        </w:trPr>
        <w:tc>
          <w:tcPr>
            <w:tcW w:w="1260" w:type="dxa"/>
            <w:tcBorders>
              <w:top w:val="nil"/>
              <w:left w:val="nil"/>
              <w:bottom w:val="nil"/>
              <w:right w:val="nil"/>
            </w:tcBorders>
            <w:shd w:val="clear" w:color="auto" w:fill="auto"/>
            <w:vAlign w:val="center"/>
          </w:tcPr>
          <w:p w14:paraId="2E56149A" w14:textId="77777777" w:rsidR="00ED4839" w:rsidRPr="004F61BD" w:rsidRDefault="7585C140" w:rsidP="00330929">
            <w:pPr>
              <w:spacing w:after="0"/>
              <w:rPr>
                <w:rFonts w:ascii="Calibri" w:hAnsi="Calibri"/>
                <w:b/>
                <w:bCs/>
                <w:color w:val="000000"/>
                <w:sz w:val="18"/>
                <w:szCs w:val="18"/>
                <w:lang w:val="en-GB"/>
              </w:rPr>
            </w:pPr>
            <w:r w:rsidRPr="7585C140">
              <w:rPr>
                <w:rFonts w:ascii="Calibri" w:eastAsia="Calibri" w:hAnsi="Calibri" w:cs="Calibri"/>
                <w:b/>
                <w:bCs/>
                <w:color w:val="000000" w:themeColor="text1"/>
                <w:sz w:val="18"/>
                <w:szCs w:val="18"/>
                <w:lang w:val="en-GB"/>
              </w:rPr>
              <w:t>AT004</w:t>
            </w:r>
          </w:p>
        </w:tc>
        <w:tc>
          <w:tcPr>
            <w:tcW w:w="700" w:type="dxa"/>
            <w:tcBorders>
              <w:top w:val="nil"/>
              <w:left w:val="nil"/>
              <w:bottom w:val="nil"/>
              <w:right w:val="nil"/>
            </w:tcBorders>
            <w:shd w:val="clear" w:color="auto" w:fill="auto"/>
            <w:vAlign w:val="center"/>
          </w:tcPr>
          <w:p w14:paraId="2E56149B" w14:textId="77777777" w:rsidR="00ED4839" w:rsidRPr="004F61BD"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E56149C" w14:textId="77777777" w:rsidR="00ED4839" w:rsidRPr="004F61BD"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E56149D" w14:textId="77777777" w:rsidR="00ED4839" w:rsidRPr="004F61BD"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E56149E" w14:textId="77777777" w:rsidR="00ED4839" w:rsidRPr="004F61BD"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48160CA2" w14:textId="135DB365" w:rsidR="00ED4839"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4F6C443E" w14:textId="01DADA31" w:rsidR="00ED4839"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2E56149F" w14:textId="64E9E7AF" w:rsidR="00ED4839" w:rsidRPr="004F61BD" w:rsidRDefault="00ED4839" w:rsidP="00330929">
            <w:pPr>
              <w:spacing w:after="0"/>
              <w:rPr>
                <w:rFonts w:ascii="Calibri" w:hAnsi="Calibri"/>
                <w:color w:val="000000"/>
                <w:sz w:val="18"/>
                <w:szCs w:val="18"/>
                <w:lang w:val="en-GB"/>
              </w:rPr>
            </w:pPr>
          </w:p>
        </w:tc>
      </w:tr>
      <w:tr w:rsidR="00ED4839" w:rsidRPr="004F61BD" w14:paraId="2E5614A7" w14:textId="77777777" w:rsidTr="7585C140">
        <w:trPr>
          <w:trHeight w:val="300"/>
          <w:jc w:val="center"/>
        </w:trPr>
        <w:tc>
          <w:tcPr>
            <w:tcW w:w="1260" w:type="dxa"/>
            <w:tcBorders>
              <w:top w:val="nil"/>
              <w:left w:val="nil"/>
              <w:bottom w:val="nil"/>
              <w:right w:val="nil"/>
            </w:tcBorders>
            <w:shd w:val="clear" w:color="auto" w:fill="auto"/>
            <w:vAlign w:val="center"/>
            <w:hideMark/>
          </w:tcPr>
          <w:p w14:paraId="2E5614A1" w14:textId="77777777" w:rsidR="00ED4839" w:rsidRPr="004F61BD" w:rsidRDefault="7585C140" w:rsidP="00330929">
            <w:pPr>
              <w:spacing w:after="0"/>
              <w:rPr>
                <w:rFonts w:ascii="Calibri" w:hAnsi="Calibri"/>
                <w:b/>
                <w:bCs/>
                <w:color w:val="000000"/>
                <w:sz w:val="18"/>
                <w:szCs w:val="18"/>
                <w:lang w:val="en-GB"/>
              </w:rPr>
            </w:pPr>
            <w:r w:rsidRPr="7585C140">
              <w:rPr>
                <w:rFonts w:ascii="Calibri" w:eastAsia="Calibri" w:hAnsi="Calibri" w:cs="Calibri"/>
                <w:b/>
                <w:bCs/>
                <w:color w:val="000000" w:themeColor="text1"/>
                <w:sz w:val="18"/>
                <w:szCs w:val="18"/>
                <w:lang w:val="en-GB"/>
              </w:rPr>
              <w:t>AT005</w:t>
            </w:r>
          </w:p>
        </w:tc>
        <w:tc>
          <w:tcPr>
            <w:tcW w:w="700" w:type="dxa"/>
            <w:tcBorders>
              <w:top w:val="nil"/>
              <w:left w:val="nil"/>
              <w:bottom w:val="nil"/>
              <w:right w:val="nil"/>
            </w:tcBorders>
            <w:shd w:val="clear" w:color="auto" w:fill="auto"/>
            <w:vAlign w:val="center"/>
          </w:tcPr>
          <w:p w14:paraId="2E5614A2" w14:textId="77777777" w:rsidR="00ED4839" w:rsidRPr="004F61BD"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E5614A3" w14:textId="77777777" w:rsidR="00ED4839" w:rsidRPr="004F61BD"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E5614A4" w14:textId="77777777" w:rsidR="00ED4839" w:rsidRPr="004F61BD"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E5614A5" w14:textId="77777777" w:rsidR="00ED4839" w:rsidRPr="004F61BD"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12A45F8" w14:textId="0CB7D2D5" w:rsidR="00ED4839" w:rsidRPr="004F61BD"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3FE74E26" w14:textId="43F14D29" w:rsidR="00ED4839" w:rsidRPr="004F61BD"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2E5614A6" w14:textId="7C6A048E" w:rsidR="00ED4839" w:rsidRPr="004F61BD" w:rsidRDefault="00ED4839" w:rsidP="00330929">
            <w:pPr>
              <w:spacing w:after="0"/>
              <w:rPr>
                <w:rFonts w:ascii="Calibri" w:hAnsi="Calibri"/>
                <w:color w:val="000000"/>
                <w:sz w:val="18"/>
                <w:szCs w:val="18"/>
                <w:lang w:val="en-GB"/>
              </w:rPr>
            </w:pPr>
          </w:p>
        </w:tc>
      </w:tr>
      <w:tr w:rsidR="00ED4839" w:rsidRPr="004F61BD" w14:paraId="2E5614AE" w14:textId="77777777" w:rsidTr="7585C140">
        <w:trPr>
          <w:trHeight w:val="300"/>
          <w:jc w:val="center"/>
        </w:trPr>
        <w:tc>
          <w:tcPr>
            <w:tcW w:w="1260" w:type="dxa"/>
            <w:tcBorders>
              <w:top w:val="nil"/>
              <w:left w:val="nil"/>
              <w:bottom w:val="nil"/>
              <w:right w:val="nil"/>
            </w:tcBorders>
            <w:shd w:val="clear" w:color="auto" w:fill="auto"/>
            <w:vAlign w:val="center"/>
          </w:tcPr>
          <w:p w14:paraId="2E5614A8" w14:textId="77777777" w:rsidR="00ED4839" w:rsidRPr="004F61BD" w:rsidRDefault="7585C140" w:rsidP="00330929">
            <w:pPr>
              <w:spacing w:after="0"/>
              <w:rPr>
                <w:rFonts w:ascii="Calibri" w:hAnsi="Calibri"/>
                <w:b/>
                <w:bCs/>
                <w:color w:val="000000"/>
                <w:sz w:val="18"/>
                <w:szCs w:val="18"/>
                <w:lang w:val="en-GB"/>
              </w:rPr>
            </w:pPr>
            <w:r w:rsidRPr="7585C140">
              <w:rPr>
                <w:rFonts w:ascii="Calibri" w:eastAsia="Calibri" w:hAnsi="Calibri" w:cs="Calibri"/>
                <w:b/>
                <w:bCs/>
                <w:color w:val="000000" w:themeColor="text1"/>
                <w:sz w:val="18"/>
                <w:szCs w:val="18"/>
                <w:lang w:val="en-GB"/>
              </w:rPr>
              <w:t>AT006</w:t>
            </w:r>
          </w:p>
        </w:tc>
        <w:tc>
          <w:tcPr>
            <w:tcW w:w="700" w:type="dxa"/>
            <w:tcBorders>
              <w:top w:val="nil"/>
              <w:left w:val="nil"/>
              <w:bottom w:val="nil"/>
              <w:right w:val="nil"/>
            </w:tcBorders>
            <w:shd w:val="clear" w:color="auto" w:fill="auto"/>
            <w:vAlign w:val="center"/>
          </w:tcPr>
          <w:p w14:paraId="2E5614A9" w14:textId="77777777" w:rsidR="00ED4839" w:rsidRPr="004F61BD"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E5614AA" w14:textId="77777777" w:rsidR="00ED4839" w:rsidRPr="004F61BD"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E5614AB" w14:textId="77777777" w:rsidR="00ED4839" w:rsidRPr="004F61BD"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E5614AC" w14:textId="77777777" w:rsidR="00ED4839" w:rsidRPr="004F61BD"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350A219" w14:textId="031FDE25" w:rsidR="00ED4839"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5B8FCF9" w14:textId="1B2A030D" w:rsidR="00ED4839"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2E5614AD" w14:textId="0A3DAF94" w:rsidR="00ED4839" w:rsidRPr="004F61BD" w:rsidRDefault="00ED4839" w:rsidP="00330929">
            <w:pPr>
              <w:spacing w:after="0"/>
              <w:rPr>
                <w:rFonts w:ascii="Calibri" w:hAnsi="Calibri"/>
                <w:color w:val="000000"/>
                <w:sz w:val="18"/>
                <w:szCs w:val="18"/>
                <w:lang w:val="en-GB"/>
              </w:rPr>
            </w:pPr>
          </w:p>
        </w:tc>
      </w:tr>
      <w:tr w:rsidR="00ED4839" w:rsidRPr="004F61BD" w14:paraId="2E5614B5" w14:textId="77777777" w:rsidTr="7585C140">
        <w:trPr>
          <w:trHeight w:val="300"/>
          <w:jc w:val="center"/>
        </w:trPr>
        <w:tc>
          <w:tcPr>
            <w:tcW w:w="1260" w:type="dxa"/>
            <w:tcBorders>
              <w:top w:val="nil"/>
              <w:left w:val="nil"/>
              <w:bottom w:val="nil"/>
              <w:right w:val="nil"/>
            </w:tcBorders>
            <w:shd w:val="clear" w:color="auto" w:fill="auto"/>
            <w:vAlign w:val="center"/>
            <w:hideMark/>
          </w:tcPr>
          <w:p w14:paraId="2E5614AF" w14:textId="77777777" w:rsidR="00ED4839" w:rsidRPr="004F61BD" w:rsidRDefault="7585C140" w:rsidP="00330929">
            <w:pPr>
              <w:spacing w:after="0"/>
              <w:rPr>
                <w:rFonts w:ascii="Calibri" w:hAnsi="Calibri"/>
                <w:b/>
                <w:bCs/>
                <w:color w:val="000000"/>
                <w:sz w:val="18"/>
                <w:szCs w:val="18"/>
                <w:lang w:val="en-GB"/>
              </w:rPr>
            </w:pPr>
            <w:r w:rsidRPr="7585C140">
              <w:rPr>
                <w:rFonts w:ascii="Calibri" w:eastAsia="Calibri" w:hAnsi="Calibri" w:cs="Calibri"/>
                <w:b/>
                <w:bCs/>
                <w:color w:val="000000" w:themeColor="text1"/>
                <w:sz w:val="18"/>
                <w:szCs w:val="18"/>
                <w:lang w:val="en-GB"/>
              </w:rPr>
              <w:t>AT007</w:t>
            </w:r>
          </w:p>
        </w:tc>
        <w:tc>
          <w:tcPr>
            <w:tcW w:w="700" w:type="dxa"/>
            <w:tcBorders>
              <w:top w:val="nil"/>
              <w:left w:val="nil"/>
              <w:bottom w:val="nil"/>
              <w:right w:val="nil"/>
            </w:tcBorders>
            <w:shd w:val="clear" w:color="auto" w:fill="auto"/>
            <w:vAlign w:val="center"/>
          </w:tcPr>
          <w:p w14:paraId="2E5614B0" w14:textId="77777777" w:rsidR="00ED4839" w:rsidRPr="004F61BD"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E5614B1" w14:textId="77777777" w:rsidR="00ED4839" w:rsidRPr="004F61BD"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E5614B2" w14:textId="77777777" w:rsidR="00ED4839" w:rsidRPr="004F61BD"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E5614B3" w14:textId="77777777" w:rsidR="00ED4839" w:rsidRPr="004F61BD"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389F032A" w14:textId="7899DDB9" w:rsidR="00ED4839" w:rsidRPr="004F61BD"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4AEBE12" w14:textId="35C3DC72" w:rsidR="00ED4839" w:rsidRPr="004F61BD"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2E5614B4" w14:textId="7B857B22" w:rsidR="00ED4839" w:rsidRPr="004F61BD" w:rsidRDefault="00ED4839" w:rsidP="00330929">
            <w:pPr>
              <w:spacing w:after="0"/>
              <w:rPr>
                <w:rFonts w:ascii="Calibri" w:hAnsi="Calibri"/>
                <w:color w:val="000000"/>
                <w:sz w:val="18"/>
                <w:szCs w:val="18"/>
                <w:lang w:val="en-GB"/>
              </w:rPr>
            </w:pPr>
          </w:p>
        </w:tc>
      </w:tr>
      <w:tr w:rsidR="00ED4839" w:rsidRPr="004F61BD" w14:paraId="2E5614BC" w14:textId="77777777" w:rsidTr="7585C140">
        <w:trPr>
          <w:trHeight w:val="300"/>
          <w:jc w:val="center"/>
        </w:trPr>
        <w:tc>
          <w:tcPr>
            <w:tcW w:w="1260" w:type="dxa"/>
            <w:tcBorders>
              <w:top w:val="nil"/>
              <w:left w:val="nil"/>
              <w:bottom w:val="nil"/>
              <w:right w:val="nil"/>
            </w:tcBorders>
            <w:shd w:val="clear" w:color="auto" w:fill="auto"/>
            <w:vAlign w:val="center"/>
            <w:hideMark/>
          </w:tcPr>
          <w:p w14:paraId="2E5614B6" w14:textId="77777777" w:rsidR="00ED4839" w:rsidRPr="004F61BD" w:rsidRDefault="7585C140" w:rsidP="00330929">
            <w:pPr>
              <w:spacing w:after="0"/>
              <w:rPr>
                <w:rFonts w:ascii="Calibri" w:hAnsi="Calibri"/>
                <w:b/>
                <w:bCs/>
                <w:color w:val="000000"/>
                <w:sz w:val="18"/>
                <w:szCs w:val="18"/>
                <w:lang w:val="en-GB"/>
              </w:rPr>
            </w:pPr>
            <w:r w:rsidRPr="7585C140">
              <w:rPr>
                <w:rFonts w:ascii="Calibri" w:eastAsia="Calibri" w:hAnsi="Calibri" w:cs="Calibri"/>
                <w:b/>
                <w:bCs/>
                <w:color w:val="000000" w:themeColor="text1"/>
                <w:sz w:val="18"/>
                <w:szCs w:val="18"/>
                <w:lang w:val="en-GB"/>
              </w:rPr>
              <w:t>AT008</w:t>
            </w:r>
          </w:p>
        </w:tc>
        <w:tc>
          <w:tcPr>
            <w:tcW w:w="700" w:type="dxa"/>
            <w:tcBorders>
              <w:top w:val="nil"/>
              <w:left w:val="nil"/>
              <w:bottom w:val="nil"/>
              <w:right w:val="nil"/>
            </w:tcBorders>
            <w:shd w:val="clear" w:color="auto" w:fill="auto"/>
            <w:vAlign w:val="center"/>
          </w:tcPr>
          <w:p w14:paraId="2E5614B7" w14:textId="77777777" w:rsidR="00ED4839" w:rsidRPr="004F61BD"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E5614B8" w14:textId="77777777" w:rsidR="00ED4839" w:rsidRPr="004F61BD"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E5614B9" w14:textId="77777777" w:rsidR="00ED4839" w:rsidRPr="004F61BD"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E5614BA" w14:textId="77777777" w:rsidR="00ED4839" w:rsidRPr="004F61BD"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CC4BD15" w14:textId="41DBE976" w:rsidR="00ED4839" w:rsidRPr="004F61BD"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02248C58" w14:textId="2E3EDE15" w:rsidR="00ED4839" w:rsidRPr="004F61BD"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2E5614BB" w14:textId="4AD1B44C" w:rsidR="00ED4839" w:rsidRPr="004F61BD" w:rsidRDefault="00ED4839" w:rsidP="00330929">
            <w:pPr>
              <w:spacing w:after="0"/>
              <w:rPr>
                <w:rFonts w:ascii="Calibri" w:hAnsi="Calibri"/>
                <w:color w:val="000000"/>
                <w:sz w:val="18"/>
                <w:szCs w:val="18"/>
                <w:lang w:val="en-GB"/>
              </w:rPr>
            </w:pPr>
          </w:p>
        </w:tc>
      </w:tr>
      <w:tr w:rsidR="00ED4839" w:rsidRPr="004F61BD" w14:paraId="2E5614C3" w14:textId="77777777" w:rsidTr="7585C140">
        <w:trPr>
          <w:trHeight w:val="300"/>
          <w:jc w:val="center"/>
        </w:trPr>
        <w:tc>
          <w:tcPr>
            <w:tcW w:w="1260" w:type="dxa"/>
            <w:tcBorders>
              <w:top w:val="nil"/>
              <w:left w:val="nil"/>
              <w:bottom w:val="nil"/>
              <w:right w:val="nil"/>
            </w:tcBorders>
            <w:shd w:val="clear" w:color="auto" w:fill="auto"/>
            <w:vAlign w:val="center"/>
            <w:hideMark/>
          </w:tcPr>
          <w:p w14:paraId="2E5614BD" w14:textId="77777777" w:rsidR="00ED4839" w:rsidRPr="004F61BD" w:rsidRDefault="7585C140" w:rsidP="00330929">
            <w:pPr>
              <w:spacing w:after="0"/>
              <w:rPr>
                <w:rFonts w:ascii="Calibri" w:hAnsi="Calibri"/>
                <w:b/>
                <w:bCs/>
                <w:color w:val="000000"/>
                <w:sz w:val="18"/>
                <w:szCs w:val="18"/>
                <w:lang w:val="en-GB"/>
              </w:rPr>
            </w:pPr>
            <w:r w:rsidRPr="7585C140">
              <w:rPr>
                <w:rFonts w:ascii="Calibri" w:eastAsia="Calibri" w:hAnsi="Calibri" w:cs="Calibri"/>
                <w:b/>
                <w:bCs/>
                <w:color w:val="000000" w:themeColor="text1"/>
                <w:sz w:val="18"/>
                <w:szCs w:val="18"/>
                <w:lang w:val="en-GB"/>
              </w:rPr>
              <w:t>AT009</w:t>
            </w:r>
          </w:p>
        </w:tc>
        <w:tc>
          <w:tcPr>
            <w:tcW w:w="700" w:type="dxa"/>
            <w:tcBorders>
              <w:top w:val="nil"/>
              <w:left w:val="nil"/>
              <w:bottom w:val="nil"/>
              <w:right w:val="nil"/>
            </w:tcBorders>
            <w:shd w:val="clear" w:color="auto" w:fill="auto"/>
            <w:vAlign w:val="center"/>
          </w:tcPr>
          <w:p w14:paraId="2E5614BE" w14:textId="77777777" w:rsidR="00ED4839" w:rsidRPr="004F61BD"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E5614BF" w14:textId="77777777" w:rsidR="00ED4839" w:rsidRPr="004F61BD"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E5614C0" w14:textId="77777777" w:rsidR="00ED4839" w:rsidRPr="004F61BD"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E5614C1" w14:textId="77777777" w:rsidR="00ED4839" w:rsidRPr="004F61BD"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6DA39D65" w14:textId="2C9829D0" w:rsidR="00ED4839" w:rsidRPr="004F61BD"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66D86605" w14:textId="57F23D52" w:rsidR="00ED4839" w:rsidRPr="004F61BD"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2E5614C2" w14:textId="69FEA57E" w:rsidR="00ED4839" w:rsidRPr="004F61BD" w:rsidRDefault="00ED4839" w:rsidP="00330929">
            <w:pPr>
              <w:spacing w:after="0"/>
              <w:rPr>
                <w:rFonts w:ascii="Calibri" w:hAnsi="Calibri"/>
                <w:color w:val="000000"/>
                <w:sz w:val="18"/>
                <w:szCs w:val="18"/>
                <w:lang w:val="en-GB"/>
              </w:rPr>
            </w:pPr>
          </w:p>
        </w:tc>
      </w:tr>
      <w:tr w:rsidR="00ED4839" w:rsidRPr="004F61BD" w14:paraId="2E5614CA" w14:textId="77777777" w:rsidTr="7585C140">
        <w:trPr>
          <w:trHeight w:val="300"/>
          <w:jc w:val="center"/>
        </w:trPr>
        <w:tc>
          <w:tcPr>
            <w:tcW w:w="1260" w:type="dxa"/>
            <w:tcBorders>
              <w:top w:val="nil"/>
              <w:left w:val="nil"/>
              <w:right w:val="nil"/>
            </w:tcBorders>
            <w:shd w:val="clear" w:color="auto" w:fill="auto"/>
            <w:vAlign w:val="center"/>
            <w:hideMark/>
          </w:tcPr>
          <w:p w14:paraId="2E5614C4" w14:textId="77777777" w:rsidR="00ED4839" w:rsidRPr="004F61BD" w:rsidRDefault="7585C140" w:rsidP="00330929">
            <w:pPr>
              <w:spacing w:after="0"/>
              <w:rPr>
                <w:rFonts w:ascii="Calibri" w:hAnsi="Calibri"/>
                <w:b/>
                <w:bCs/>
                <w:color w:val="000000"/>
                <w:sz w:val="18"/>
                <w:szCs w:val="18"/>
                <w:lang w:val="en-GB"/>
              </w:rPr>
            </w:pPr>
            <w:r w:rsidRPr="7585C140">
              <w:rPr>
                <w:rFonts w:ascii="Calibri" w:eastAsia="Calibri" w:hAnsi="Calibri" w:cs="Calibri"/>
                <w:b/>
                <w:bCs/>
                <w:color w:val="000000" w:themeColor="text1"/>
                <w:sz w:val="18"/>
                <w:szCs w:val="18"/>
                <w:lang w:val="en-GB"/>
              </w:rPr>
              <w:t>AT010</w:t>
            </w:r>
          </w:p>
        </w:tc>
        <w:tc>
          <w:tcPr>
            <w:tcW w:w="700" w:type="dxa"/>
            <w:tcBorders>
              <w:top w:val="nil"/>
              <w:left w:val="nil"/>
              <w:right w:val="nil"/>
            </w:tcBorders>
            <w:shd w:val="clear" w:color="auto" w:fill="auto"/>
            <w:vAlign w:val="center"/>
          </w:tcPr>
          <w:p w14:paraId="2E5614C5" w14:textId="77777777" w:rsidR="00ED4839" w:rsidRPr="004F61BD"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right w:val="nil"/>
            </w:tcBorders>
            <w:shd w:val="clear" w:color="auto" w:fill="auto"/>
            <w:vAlign w:val="center"/>
          </w:tcPr>
          <w:p w14:paraId="2E5614C6" w14:textId="77777777" w:rsidR="00ED4839" w:rsidRPr="004F61BD" w:rsidRDefault="00ED4839" w:rsidP="00330929">
            <w:pPr>
              <w:spacing w:after="0"/>
              <w:rPr>
                <w:rFonts w:ascii="Calibri" w:hAnsi="Calibri"/>
                <w:color w:val="000000"/>
                <w:sz w:val="18"/>
                <w:szCs w:val="18"/>
                <w:lang w:val="en-GB"/>
              </w:rPr>
            </w:pPr>
          </w:p>
        </w:tc>
        <w:tc>
          <w:tcPr>
            <w:tcW w:w="700" w:type="dxa"/>
            <w:tcBorders>
              <w:top w:val="nil"/>
              <w:left w:val="nil"/>
              <w:right w:val="nil"/>
            </w:tcBorders>
            <w:shd w:val="clear" w:color="auto" w:fill="auto"/>
            <w:vAlign w:val="center"/>
          </w:tcPr>
          <w:p w14:paraId="2E5614C7" w14:textId="77777777" w:rsidR="00ED4839" w:rsidRPr="004F61BD"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right w:val="nil"/>
            </w:tcBorders>
            <w:shd w:val="clear" w:color="auto" w:fill="auto"/>
            <w:vAlign w:val="center"/>
          </w:tcPr>
          <w:p w14:paraId="2E5614C8" w14:textId="77777777" w:rsidR="00ED4839" w:rsidRPr="004F61BD"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right w:val="nil"/>
            </w:tcBorders>
            <w:vAlign w:val="center"/>
          </w:tcPr>
          <w:p w14:paraId="226BB48B" w14:textId="6488D126" w:rsidR="00ED4839" w:rsidRPr="004F61BD"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right w:val="nil"/>
            </w:tcBorders>
            <w:vAlign w:val="center"/>
          </w:tcPr>
          <w:p w14:paraId="158ED554" w14:textId="03276A27" w:rsidR="00ED4839" w:rsidRPr="004F61BD" w:rsidRDefault="00ED4839" w:rsidP="00330929">
            <w:pPr>
              <w:spacing w:after="0"/>
              <w:rPr>
                <w:rFonts w:ascii="Calibri" w:hAnsi="Calibri"/>
                <w:color w:val="000000"/>
                <w:sz w:val="18"/>
                <w:szCs w:val="18"/>
                <w:lang w:val="en-GB"/>
              </w:rPr>
            </w:pPr>
          </w:p>
        </w:tc>
        <w:tc>
          <w:tcPr>
            <w:tcW w:w="700" w:type="dxa"/>
            <w:tcBorders>
              <w:top w:val="nil"/>
              <w:left w:val="nil"/>
              <w:right w:val="nil"/>
            </w:tcBorders>
            <w:vAlign w:val="center"/>
          </w:tcPr>
          <w:p w14:paraId="2E5614C9" w14:textId="691FC377" w:rsidR="00ED4839" w:rsidRPr="004F61BD" w:rsidRDefault="00ED4839" w:rsidP="00330929">
            <w:pPr>
              <w:spacing w:after="0"/>
              <w:rPr>
                <w:rFonts w:ascii="Calibri" w:hAnsi="Calibri"/>
                <w:color w:val="000000"/>
                <w:sz w:val="18"/>
                <w:szCs w:val="18"/>
                <w:lang w:val="en-GB"/>
              </w:rPr>
            </w:pPr>
          </w:p>
        </w:tc>
      </w:tr>
      <w:tr w:rsidR="00ED4839" w:rsidRPr="004F61BD" w14:paraId="2E5614D1" w14:textId="77777777" w:rsidTr="7585C140">
        <w:trPr>
          <w:trHeight w:val="300"/>
          <w:jc w:val="center"/>
        </w:trPr>
        <w:tc>
          <w:tcPr>
            <w:tcW w:w="1260" w:type="dxa"/>
            <w:tcBorders>
              <w:top w:val="nil"/>
              <w:left w:val="nil"/>
              <w:bottom w:val="nil"/>
              <w:right w:val="nil"/>
            </w:tcBorders>
            <w:shd w:val="clear" w:color="auto" w:fill="auto"/>
            <w:vAlign w:val="center"/>
            <w:hideMark/>
          </w:tcPr>
          <w:p w14:paraId="2E5614CB" w14:textId="77777777" w:rsidR="00ED4839" w:rsidRPr="004F61BD" w:rsidRDefault="7585C140" w:rsidP="00330929">
            <w:pPr>
              <w:spacing w:after="0"/>
              <w:rPr>
                <w:rFonts w:ascii="Calibri" w:hAnsi="Calibri"/>
                <w:b/>
                <w:bCs/>
                <w:color w:val="000000"/>
                <w:sz w:val="18"/>
                <w:szCs w:val="18"/>
                <w:lang w:val="en-GB"/>
              </w:rPr>
            </w:pPr>
            <w:r w:rsidRPr="7585C140">
              <w:rPr>
                <w:rFonts w:ascii="Calibri" w:eastAsia="Calibri" w:hAnsi="Calibri" w:cs="Calibri"/>
                <w:b/>
                <w:bCs/>
                <w:color w:val="000000" w:themeColor="text1"/>
                <w:sz w:val="18"/>
                <w:szCs w:val="18"/>
                <w:lang w:val="en-GB"/>
              </w:rPr>
              <w:t>AT011</w:t>
            </w:r>
          </w:p>
        </w:tc>
        <w:tc>
          <w:tcPr>
            <w:tcW w:w="700" w:type="dxa"/>
            <w:tcBorders>
              <w:top w:val="nil"/>
              <w:left w:val="nil"/>
              <w:bottom w:val="nil"/>
              <w:right w:val="nil"/>
            </w:tcBorders>
            <w:shd w:val="clear" w:color="auto" w:fill="auto"/>
            <w:vAlign w:val="center"/>
          </w:tcPr>
          <w:p w14:paraId="2E5614CC" w14:textId="77777777" w:rsidR="00ED4839" w:rsidRPr="004F61BD"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E5614CD" w14:textId="77777777" w:rsidR="00ED4839" w:rsidRPr="004F61BD"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E5614CE" w14:textId="77777777" w:rsidR="00ED4839" w:rsidRPr="004F61BD"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E5614CF" w14:textId="77777777" w:rsidR="00ED4839" w:rsidRPr="004F61BD"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4B1FF01D" w14:textId="6FCC8EAC" w:rsidR="00ED4839" w:rsidRPr="004F61BD"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0264A402" w14:textId="1A201B35" w:rsidR="00ED4839" w:rsidRPr="004F61BD"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2E5614D0" w14:textId="029A8D44" w:rsidR="00ED4839" w:rsidRPr="004F61BD" w:rsidRDefault="00ED4839" w:rsidP="00330929">
            <w:pPr>
              <w:spacing w:after="0"/>
              <w:rPr>
                <w:rFonts w:ascii="Calibri" w:hAnsi="Calibri"/>
                <w:color w:val="000000"/>
                <w:sz w:val="18"/>
                <w:szCs w:val="18"/>
                <w:lang w:val="en-GB"/>
              </w:rPr>
            </w:pPr>
          </w:p>
        </w:tc>
      </w:tr>
      <w:tr w:rsidR="00ED4839" w:rsidRPr="004F61BD" w14:paraId="2E5614D8" w14:textId="77777777" w:rsidTr="7585C140">
        <w:trPr>
          <w:trHeight w:val="300"/>
          <w:jc w:val="center"/>
        </w:trPr>
        <w:tc>
          <w:tcPr>
            <w:tcW w:w="1260" w:type="dxa"/>
            <w:tcBorders>
              <w:top w:val="nil"/>
              <w:left w:val="nil"/>
              <w:bottom w:val="nil"/>
              <w:right w:val="nil"/>
            </w:tcBorders>
            <w:shd w:val="clear" w:color="auto" w:fill="auto"/>
            <w:vAlign w:val="center"/>
          </w:tcPr>
          <w:p w14:paraId="2E5614D2" w14:textId="77777777" w:rsidR="00ED4839" w:rsidRPr="004F61BD" w:rsidRDefault="7585C140" w:rsidP="00330929">
            <w:pPr>
              <w:spacing w:after="0"/>
              <w:rPr>
                <w:rFonts w:ascii="Calibri" w:hAnsi="Calibri"/>
                <w:b/>
                <w:bCs/>
                <w:color w:val="000000"/>
                <w:sz w:val="18"/>
                <w:szCs w:val="18"/>
                <w:lang w:val="en-GB"/>
              </w:rPr>
            </w:pPr>
            <w:r w:rsidRPr="7585C140">
              <w:rPr>
                <w:rFonts w:ascii="Calibri" w:eastAsia="Calibri" w:hAnsi="Calibri" w:cs="Calibri"/>
                <w:b/>
                <w:bCs/>
                <w:color w:val="000000" w:themeColor="text1"/>
                <w:sz w:val="18"/>
                <w:szCs w:val="18"/>
                <w:lang w:val="en-GB"/>
              </w:rPr>
              <w:lastRenderedPageBreak/>
              <w:t>AT012</w:t>
            </w:r>
          </w:p>
        </w:tc>
        <w:tc>
          <w:tcPr>
            <w:tcW w:w="700" w:type="dxa"/>
            <w:tcBorders>
              <w:top w:val="nil"/>
              <w:left w:val="nil"/>
              <w:bottom w:val="nil"/>
              <w:right w:val="nil"/>
            </w:tcBorders>
            <w:shd w:val="clear" w:color="auto" w:fill="auto"/>
            <w:vAlign w:val="center"/>
          </w:tcPr>
          <w:p w14:paraId="2E5614D3" w14:textId="77777777" w:rsidR="00ED4839" w:rsidRPr="004F61BD"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E5614D4" w14:textId="77777777" w:rsidR="00ED4839" w:rsidRPr="004F61BD"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E5614D5" w14:textId="77777777" w:rsidR="00ED4839" w:rsidRPr="004F61BD"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E5614D6" w14:textId="77777777" w:rsidR="00ED4839" w:rsidRPr="004F61BD"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1F9F1C50" w14:textId="158A3D98" w:rsidR="00ED4839" w:rsidRPr="004F61BD"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63C464A5" w14:textId="5CC08D35" w:rsidR="00ED4839" w:rsidRPr="004F61BD"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2E5614D7" w14:textId="7E2A25CB" w:rsidR="00ED4839" w:rsidRPr="004F61BD" w:rsidRDefault="00ED4839" w:rsidP="00330929">
            <w:pPr>
              <w:spacing w:after="0"/>
              <w:rPr>
                <w:rFonts w:ascii="Calibri" w:hAnsi="Calibri"/>
                <w:color w:val="000000"/>
                <w:sz w:val="18"/>
                <w:szCs w:val="18"/>
                <w:lang w:val="en-GB"/>
              </w:rPr>
            </w:pPr>
          </w:p>
        </w:tc>
      </w:tr>
      <w:tr w:rsidR="00ED4839" w:rsidRPr="004F61BD" w14:paraId="2E5614DF" w14:textId="77777777" w:rsidTr="7585C140">
        <w:trPr>
          <w:trHeight w:val="300"/>
          <w:jc w:val="center"/>
        </w:trPr>
        <w:tc>
          <w:tcPr>
            <w:tcW w:w="1260" w:type="dxa"/>
            <w:tcBorders>
              <w:top w:val="nil"/>
              <w:left w:val="nil"/>
              <w:bottom w:val="nil"/>
              <w:right w:val="nil"/>
            </w:tcBorders>
            <w:shd w:val="clear" w:color="auto" w:fill="auto"/>
            <w:vAlign w:val="center"/>
          </w:tcPr>
          <w:p w14:paraId="2E5614D9" w14:textId="77777777" w:rsidR="00ED4839" w:rsidRPr="004F61BD" w:rsidRDefault="7585C140" w:rsidP="00330929">
            <w:pPr>
              <w:spacing w:after="0"/>
              <w:rPr>
                <w:rFonts w:ascii="Calibri" w:hAnsi="Calibri"/>
                <w:b/>
                <w:bCs/>
                <w:color w:val="000000"/>
                <w:sz w:val="18"/>
                <w:szCs w:val="18"/>
                <w:lang w:val="en-GB"/>
              </w:rPr>
            </w:pPr>
            <w:r w:rsidRPr="7585C140">
              <w:rPr>
                <w:rFonts w:ascii="Calibri" w:eastAsia="Calibri" w:hAnsi="Calibri" w:cs="Calibri"/>
                <w:b/>
                <w:bCs/>
                <w:color w:val="000000" w:themeColor="text1"/>
                <w:sz w:val="18"/>
                <w:szCs w:val="18"/>
                <w:lang w:val="en-GB"/>
              </w:rPr>
              <w:t>AT013</w:t>
            </w:r>
          </w:p>
        </w:tc>
        <w:tc>
          <w:tcPr>
            <w:tcW w:w="700" w:type="dxa"/>
            <w:tcBorders>
              <w:top w:val="nil"/>
              <w:left w:val="nil"/>
              <w:bottom w:val="nil"/>
              <w:right w:val="nil"/>
            </w:tcBorders>
            <w:shd w:val="clear" w:color="auto" w:fill="auto"/>
            <w:vAlign w:val="center"/>
          </w:tcPr>
          <w:p w14:paraId="2E5614DA" w14:textId="77777777" w:rsidR="00ED4839" w:rsidRPr="004F61BD"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E5614DB" w14:textId="77777777" w:rsidR="00ED4839" w:rsidRPr="004F61BD"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E5614DC" w14:textId="77777777" w:rsidR="00ED4839" w:rsidRPr="004F61BD"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E5614DD" w14:textId="77777777" w:rsidR="00ED4839"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1A95410" w14:textId="7369B347" w:rsidR="00ED4839"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7DDFD056" w14:textId="61F609A3" w:rsidR="00ED4839"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2E5614DE" w14:textId="67053F12" w:rsidR="00ED4839" w:rsidRPr="004F61BD" w:rsidRDefault="00ED4839" w:rsidP="00330929">
            <w:pPr>
              <w:spacing w:after="0"/>
              <w:rPr>
                <w:rFonts w:ascii="Calibri" w:hAnsi="Calibri"/>
                <w:color w:val="000000"/>
                <w:sz w:val="18"/>
                <w:szCs w:val="18"/>
                <w:lang w:val="en-GB"/>
              </w:rPr>
            </w:pPr>
          </w:p>
        </w:tc>
      </w:tr>
      <w:tr w:rsidR="00ED4839" w:rsidRPr="004F61BD" w14:paraId="2E5614E6" w14:textId="77777777" w:rsidTr="7585C140">
        <w:trPr>
          <w:trHeight w:val="300"/>
          <w:jc w:val="center"/>
        </w:trPr>
        <w:tc>
          <w:tcPr>
            <w:tcW w:w="1260" w:type="dxa"/>
            <w:tcBorders>
              <w:top w:val="nil"/>
              <w:left w:val="nil"/>
              <w:bottom w:val="nil"/>
              <w:right w:val="nil"/>
            </w:tcBorders>
            <w:shd w:val="clear" w:color="auto" w:fill="auto"/>
            <w:vAlign w:val="center"/>
          </w:tcPr>
          <w:p w14:paraId="2E5614E0" w14:textId="77777777" w:rsidR="00ED4839" w:rsidRDefault="7585C140" w:rsidP="00330929">
            <w:pPr>
              <w:spacing w:after="0"/>
              <w:rPr>
                <w:rFonts w:ascii="Calibri" w:hAnsi="Calibri"/>
                <w:b/>
                <w:bCs/>
                <w:color w:val="000000"/>
                <w:sz w:val="18"/>
                <w:szCs w:val="18"/>
                <w:lang w:val="en-GB"/>
              </w:rPr>
            </w:pPr>
            <w:r w:rsidRPr="7585C140">
              <w:rPr>
                <w:rFonts w:ascii="Calibri" w:eastAsia="Calibri" w:hAnsi="Calibri" w:cs="Calibri"/>
                <w:b/>
                <w:bCs/>
                <w:color w:val="000000" w:themeColor="text1"/>
                <w:sz w:val="18"/>
                <w:szCs w:val="18"/>
                <w:lang w:val="en-GB"/>
              </w:rPr>
              <w:t>AT014</w:t>
            </w:r>
          </w:p>
        </w:tc>
        <w:tc>
          <w:tcPr>
            <w:tcW w:w="700" w:type="dxa"/>
            <w:tcBorders>
              <w:top w:val="nil"/>
              <w:left w:val="nil"/>
              <w:bottom w:val="nil"/>
              <w:right w:val="nil"/>
            </w:tcBorders>
            <w:shd w:val="clear" w:color="auto" w:fill="auto"/>
            <w:vAlign w:val="center"/>
          </w:tcPr>
          <w:p w14:paraId="2E5614E1" w14:textId="77777777" w:rsidR="00ED4839"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E5614E2" w14:textId="77777777" w:rsidR="00ED4839" w:rsidRPr="004F61BD"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2E5614E3" w14:textId="77777777" w:rsidR="00ED4839" w:rsidRPr="004F61BD"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E5614E4" w14:textId="77777777" w:rsidR="00ED4839"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03F761B1" w14:textId="390F9A70" w:rsidR="00ED4839"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0E08AAD0" w14:textId="36DC94D2" w:rsidR="00ED4839"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2E5614E5" w14:textId="474617A0" w:rsidR="00ED4839" w:rsidRDefault="00ED4839" w:rsidP="00330929">
            <w:pPr>
              <w:spacing w:after="0"/>
              <w:rPr>
                <w:rFonts w:ascii="Calibri" w:hAnsi="Calibri"/>
                <w:color w:val="000000"/>
                <w:sz w:val="18"/>
                <w:szCs w:val="18"/>
                <w:lang w:val="en-GB"/>
              </w:rPr>
            </w:pPr>
          </w:p>
        </w:tc>
      </w:tr>
      <w:tr w:rsidR="00ED4839" w:rsidRPr="004F61BD" w14:paraId="192903B8" w14:textId="77777777" w:rsidTr="7585C140">
        <w:trPr>
          <w:trHeight w:val="300"/>
          <w:jc w:val="center"/>
        </w:trPr>
        <w:tc>
          <w:tcPr>
            <w:tcW w:w="1260" w:type="dxa"/>
            <w:tcBorders>
              <w:top w:val="nil"/>
              <w:left w:val="nil"/>
              <w:bottom w:val="nil"/>
              <w:right w:val="nil"/>
            </w:tcBorders>
            <w:shd w:val="clear" w:color="auto" w:fill="auto"/>
            <w:vAlign w:val="center"/>
          </w:tcPr>
          <w:p w14:paraId="574E66BA" w14:textId="58B85DA7" w:rsidR="00ED4839" w:rsidRDefault="7585C140" w:rsidP="00330929">
            <w:pPr>
              <w:spacing w:after="0"/>
              <w:rPr>
                <w:rFonts w:ascii="Calibri" w:hAnsi="Calibri"/>
                <w:b/>
                <w:bCs/>
                <w:color w:val="000000"/>
                <w:sz w:val="18"/>
                <w:szCs w:val="18"/>
                <w:lang w:val="en-GB"/>
              </w:rPr>
            </w:pPr>
            <w:r w:rsidRPr="7585C140">
              <w:rPr>
                <w:rFonts w:ascii="Calibri" w:eastAsia="Calibri" w:hAnsi="Calibri" w:cs="Calibri"/>
                <w:b/>
                <w:bCs/>
                <w:color w:val="000000" w:themeColor="text1"/>
                <w:sz w:val="18"/>
                <w:szCs w:val="18"/>
                <w:lang w:val="en-GB"/>
              </w:rPr>
              <w:t>AT015</w:t>
            </w:r>
          </w:p>
        </w:tc>
        <w:tc>
          <w:tcPr>
            <w:tcW w:w="700" w:type="dxa"/>
            <w:tcBorders>
              <w:top w:val="nil"/>
              <w:left w:val="nil"/>
              <w:bottom w:val="nil"/>
              <w:right w:val="nil"/>
            </w:tcBorders>
            <w:shd w:val="clear" w:color="auto" w:fill="auto"/>
            <w:vAlign w:val="center"/>
          </w:tcPr>
          <w:p w14:paraId="75C7D365" w14:textId="7E77861B" w:rsidR="00ED4839"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0E05C421" w14:textId="3FB17AA0" w:rsidR="00ED4839"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0E41D1D3" w14:textId="77777777" w:rsidR="00ED4839" w:rsidRPr="004F61BD"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0E1B4919" w14:textId="77777777" w:rsidR="00ED4839"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47CFF576" w14:textId="4FAEA416" w:rsidR="00ED4839"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10087E3F" w14:textId="77777777" w:rsidR="00ED4839"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30DFEA37" w14:textId="77777777" w:rsidR="00ED4839" w:rsidRDefault="00ED4839" w:rsidP="00330929">
            <w:pPr>
              <w:spacing w:after="0"/>
              <w:rPr>
                <w:rFonts w:ascii="Calibri" w:hAnsi="Calibri"/>
                <w:color w:val="000000"/>
                <w:sz w:val="18"/>
                <w:szCs w:val="18"/>
                <w:lang w:val="en-GB"/>
              </w:rPr>
            </w:pPr>
          </w:p>
        </w:tc>
      </w:tr>
      <w:tr w:rsidR="00ED4839" w:rsidRPr="004F61BD" w14:paraId="0A77247E" w14:textId="77777777" w:rsidTr="7585C140">
        <w:trPr>
          <w:trHeight w:val="300"/>
          <w:jc w:val="center"/>
        </w:trPr>
        <w:tc>
          <w:tcPr>
            <w:tcW w:w="1260" w:type="dxa"/>
            <w:tcBorders>
              <w:top w:val="nil"/>
              <w:left w:val="nil"/>
              <w:bottom w:val="nil"/>
              <w:right w:val="nil"/>
            </w:tcBorders>
            <w:shd w:val="clear" w:color="auto" w:fill="auto"/>
            <w:vAlign w:val="center"/>
          </w:tcPr>
          <w:p w14:paraId="29A6CB94" w14:textId="546310C6" w:rsidR="00ED4839" w:rsidRDefault="7585C140" w:rsidP="00330929">
            <w:pPr>
              <w:spacing w:after="0"/>
              <w:rPr>
                <w:rFonts w:ascii="Calibri" w:hAnsi="Calibri"/>
                <w:b/>
                <w:bCs/>
                <w:color w:val="000000"/>
                <w:sz w:val="18"/>
                <w:szCs w:val="18"/>
                <w:lang w:val="en-GB"/>
              </w:rPr>
            </w:pPr>
            <w:r w:rsidRPr="7585C140">
              <w:rPr>
                <w:rFonts w:ascii="Calibri" w:eastAsia="Calibri" w:hAnsi="Calibri" w:cs="Calibri"/>
                <w:b/>
                <w:bCs/>
                <w:color w:val="000000" w:themeColor="text1"/>
                <w:sz w:val="18"/>
                <w:szCs w:val="18"/>
                <w:lang w:val="en-GB"/>
              </w:rPr>
              <w:t>AT016</w:t>
            </w:r>
          </w:p>
        </w:tc>
        <w:tc>
          <w:tcPr>
            <w:tcW w:w="700" w:type="dxa"/>
            <w:tcBorders>
              <w:top w:val="nil"/>
              <w:left w:val="nil"/>
              <w:bottom w:val="nil"/>
              <w:right w:val="nil"/>
            </w:tcBorders>
            <w:shd w:val="clear" w:color="auto" w:fill="auto"/>
            <w:vAlign w:val="center"/>
          </w:tcPr>
          <w:p w14:paraId="7EDCC69A" w14:textId="5BEFD7FC" w:rsidR="00ED4839"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76BBF9FA" w14:textId="77777777" w:rsidR="00ED4839"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471EB93" w14:textId="04F47571" w:rsidR="00ED4839" w:rsidRPr="004F61BD" w:rsidRDefault="7585C140" w:rsidP="00330929">
            <w:pPr>
              <w:spacing w:after="0"/>
              <w:rPr>
                <w:rFonts w:ascii="Calibri" w:hAnsi="Calibri"/>
                <w:color w:val="000000"/>
                <w:sz w:val="18"/>
                <w:szCs w:val="18"/>
                <w:lang w:val="en-GB"/>
              </w:rPr>
            </w:pPr>
            <w:r>
              <w:t>X</w:t>
            </w:r>
          </w:p>
        </w:tc>
        <w:tc>
          <w:tcPr>
            <w:tcW w:w="700" w:type="dxa"/>
            <w:tcBorders>
              <w:top w:val="nil"/>
              <w:left w:val="nil"/>
              <w:bottom w:val="nil"/>
              <w:right w:val="nil"/>
            </w:tcBorders>
            <w:shd w:val="clear" w:color="auto" w:fill="auto"/>
            <w:vAlign w:val="center"/>
          </w:tcPr>
          <w:p w14:paraId="416734B4" w14:textId="77777777" w:rsidR="00ED4839"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2F5DB01D" w14:textId="1605D96F" w:rsidR="00ED4839"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383A1064" w14:textId="04B5385E" w:rsidR="00ED4839" w:rsidRDefault="7585C140" w:rsidP="00330929">
            <w:pPr>
              <w:spacing w:after="0"/>
              <w:rPr>
                <w:rFonts w:ascii="Calibri" w:hAnsi="Calibri"/>
                <w:color w:val="000000"/>
                <w:sz w:val="18"/>
                <w:szCs w:val="18"/>
                <w:lang w:val="en-GB"/>
              </w:rPr>
            </w:pPr>
            <w:r>
              <w:t>X</w:t>
            </w:r>
          </w:p>
        </w:tc>
        <w:tc>
          <w:tcPr>
            <w:tcW w:w="700" w:type="dxa"/>
            <w:tcBorders>
              <w:top w:val="nil"/>
              <w:left w:val="nil"/>
              <w:bottom w:val="nil"/>
              <w:right w:val="nil"/>
            </w:tcBorders>
            <w:vAlign w:val="center"/>
          </w:tcPr>
          <w:p w14:paraId="2693AD96" w14:textId="693FDFA3" w:rsidR="00ED4839"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r>
      <w:tr w:rsidR="00ED4839" w:rsidRPr="004F61BD" w14:paraId="3EF57342" w14:textId="77777777" w:rsidTr="7585C140">
        <w:trPr>
          <w:trHeight w:val="300"/>
          <w:jc w:val="center"/>
        </w:trPr>
        <w:tc>
          <w:tcPr>
            <w:tcW w:w="1260" w:type="dxa"/>
            <w:tcBorders>
              <w:top w:val="nil"/>
              <w:left w:val="nil"/>
              <w:bottom w:val="nil"/>
              <w:right w:val="nil"/>
            </w:tcBorders>
            <w:shd w:val="clear" w:color="auto" w:fill="auto"/>
            <w:vAlign w:val="center"/>
          </w:tcPr>
          <w:p w14:paraId="47C4DFD7" w14:textId="174846B8" w:rsidR="00ED4839" w:rsidRDefault="7585C140" w:rsidP="00330929">
            <w:pPr>
              <w:spacing w:after="0"/>
              <w:rPr>
                <w:rFonts w:ascii="Calibri" w:hAnsi="Calibri"/>
                <w:b/>
                <w:bCs/>
                <w:color w:val="000000"/>
                <w:sz w:val="18"/>
                <w:szCs w:val="18"/>
                <w:lang w:val="en-GB"/>
              </w:rPr>
            </w:pPr>
            <w:r w:rsidRPr="7585C140">
              <w:rPr>
                <w:rFonts w:ascii="Calibri" w:eastAsia="Calibri" w:hAnsi="Calibri" w:cs="Calibri"/>
                <w:b/>
                <w:bCs/>
                <w:color w:val="000000" w:themeColor="text1"/>
                <w:sz w:val="18"/>
                <w:szCs w:val="18"/>
                <w:lang w:val="en-GB"/>
              </w:rPr>
              <w:t>AT017</w:t>
            </w:r>
          </w:p>
        </w:tc>
        <w:tc>
          <w:tcPr>
            <w:tcW w:w="700" w:type="dxa"/>
            <w:tcBorders>
              <w:top w:val="nil"/>
              <w:left w:val="nil"/>
              <w:bottom w:val="nil"/>
              <w:right w:val="nil"/>
            </w:tcBorders>
            <w:shd w:val="clear" w:color="auto" w:fill="auto"/>
            <w:vAlign w:val="center"/>
          </w:tcPr>
          <w:p w14:paraId="66CC110C" w14:textId="4C5D5C3F" w:rsidR="00ED4839"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3DB6E050" w14:textId="5437A184" w:rsidR="00ED4839" w:rsidRDefault="7585C140" w:rsidP="00330929">
            <w:pPr>
              <w:spacing w:after="0"/>
              <w:rPr>
                <w:rFonts w:ascii="Calibri" w:hAnsi="Calibri"/>
                <w:color w:val="000000"/>
                <w:sz w:val="18"/>
                <w:szCs w:val="18"/>
                <w:lang w:val="en-GB"/>
              </w:rPr>
            </w:pPr>
            <w:r>
              <w:t>X</w:t>
            </w:r>
          </w:p>
        </w:tc>
        <w:tc>
          <w:tcPr>
            <w:tcW w:w="700" w:type="dxa"/>
            <w:tcBorders>
              <w:top w:val="nil"/>
              <w:left w:val="nil"/>
              <w:bottom w:val="nil"/>
              <w:right w:val="nil"/>
            </w:tcBorders>
            <w:shd w:val="clear" w:color="auto" w:fill="auto"/>
            <w:vAlign w:val="center"/>
          </w:tcPr>
          <w:p w14:paraId="2BC82692" w14:textId="47159D59" w:rsidR="00ED4839" w:rsidRPr="004F61BD" w:rsidRDefault="7585C140" w:rsidP="00330929">
            <w:pPr>
              <w:spacing w:after="0"/>
              <w:rPr>
                <w:rFonts w:ascii="Calibri" w:hAnsi="Calibri"/>
                <w:color w:val="000000"/>
                <w:sz w:val="18"/>
                <w:szCs w:val="18"/>
                <w:lang w:val="en-GB"/>
              </w:rPr>
            </w:pPr>
            <w:r>
              <w:t>X</w:t>
            </w:r>
          </w:p>
        </w:tc>
        <w:tc>
          <w:tcPr>
            <w:tcW w:w="700" w:type="dxa"/>
            <w:tcBorders>
              <w:top w:val="nil"/>
              <w:left w:val="nil"/>
              <w:bottom w:val="nil"/>
              <w:right w:val="nil"/>
            </w:tcBorders>
            <w:shd w:val="clear" w:color="auto" w:fill="auto"/>
            <w:vAlign w:val="center"/>
          </w:tcPr>
          <w:p w14:paraId="387C69C9" w14:textId="77777777" w:rsidR="00ED4839"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17F30715" w14:textId="4D8B36CA" w:rsidR="00ED4839"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616379E8" w14:textId="00E0A41C" w:rsidR="00ED4839" w:rsidRDefault="7585C140" w:rsidP="00330929">
            <w:pPr>
              <w:spacing w:after="0"/>
              <w:rPr>
                <w:rFonts w:ascii="Calibri" w:hAnsi="Calibri"/>
                <w:color w:val="000000"/>
                <w:sz w:val="18"/>
                <w:szCs w:val="18"/>
                <w:lang w:val="en-GB"/>
              </w:rPr>
            </w:pPr>
            <w:r>
              <w:t>X</w:t>
            </w:r>
          </w:p>
        </w:tc>
        <w:tc>
          <w:tcPr>
            <w:tcW w:w="700" w:type="dxa"/>
            <w:tcBorders>
              <w:top w:val="nil"/>
              <w:left w:val="nil"/>
              <w:bottom w:val="nil"/>
              <w:right w:val="nil"/>
            </w:tcBorders>
            <w:vAlign w:val="center"/>
          </w:tcPr>
          <w:p w14:paraId="4048ABD9" w14:textId="77777777" w:rsidR="00ED4839" w:rsidRDefault="00ED4839" w:rsidP="00330929">
            <w:pPr>
              <w:spacing w:after="0"/>
              <w:rPr>
                <w:rFonts w:ascii="Calibri" w:hAnsi="Calibri"/>
                <w:color w:val="000000"/>
                <w:sz w:val="18"/>
                <w:szCs w:val="18"/>
                <w:lang w:val="en-GB"/>
              </w:rPr>
            </w:pPr>
          </w:p>
        </w:tc>
      </w:tr>
      <w:tr w:rsidR="00ED4839" w:rsidRPr="004F61BD" w14:paraId="7AED318C" w14:textId="77777777" w:rsidTr="7585C140">
        <w:trPr>
          <w:trHeight w:val="300"/>
          <w:jc w:val="center"/>
        </w:trPr>
        <w:tc>
          <w:tcPr>
            <w:tcW w:w="1260" w:type="dxa"/>
            <w:tcBorders>
              <w:top w:val="nil"/>
              <w:left w:val="nil"/>
              <w:bottom w:val="nil"/>
              <w:right w:val="nil"/>
            </w:tcBorders>
            <w:shd w:val="clear" w:color="auto" w:fill="auto"/>
            <w:vAlign w:val="center"/>
          </w:tcPr>
          <w:p w14:paraId="617DFCDB" w14:textId="459FC8F0" w:rsidR="00ED4839" w:rsidRDefault="7585C140" w:rsidP="00330929">
            <w:pPr>
              <w:spacing w:after="0"/>
              <w:rPr>
                <w:rFonts w:ascii="Calibri" w:hAnsi="Calibri"/>
                <w:b/>
                <w:bCs/>
                <w:color w:val="000000"/>
                <w:sz w:val="18"/>
                <w:szCs w:val="18"/>
                <w:lang w:val="en-GB"/>
              </w:rPr>
            </w:pPr>
            <w:r w:rsidRPr="7585C140">
              <w:rPr>
                <w:rFonts w:ascii="Calibri" w:eastAsia="Calibri" w:hAnsi="Calibri" w:cs="Calibri"/>
                <w:b/>
                <w:bCs/>
                <w:color w:val="000000" w:themeColor="text1"/>
                <w:sz w:val="18"/>
                <w:szCs w:val="18"/>
                <w:lang w:val="en-GB"/>
              </w:rPr>
              <w:t>AT018</w:t>
            </w:r>
          </w:p>
        </w:tc>
        <w:tc>
          <w:tcPr>
            <w:tcW w:w="700" w:type="dxa"/>
            <w:tcBorders>
              <w:top w:val="nil"/>
              <w:left w:val="nil"/>
              <w:bottom w:val="nil"/>
              <w:right w:val="nil"/>
            </w:tcBorders>
            <w:shd w:val="clear" w:color="auto" w:fill="auto"/>
            <w:vAlign w:val="center"/>
          </w:tcPr>
          <w:p w14:paraId="395A4E07" w14:textId="163AD6E4" w:rsidR="00ED4839"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8702EAB" w14:textId="0413D7D8" w:rsidR="00ED4839" w:rsidRDefault="7585C140" w:rsidP="00330929">
            <w:pPr>
              <w:spacing w:after="0"/>
              <w:rPr>
                <w:rFonts w:ascii="Calibri" w:hAnsi="Calibri"/>
                <w:color w:val="000000"/>
                <w:sz w:val="18"/>
                <w:szCs w:val="18"/>
                <w:lang w:val="en-GB"/>
              </w:rPr>
            </w:pPr>
            <w:r>
              <w:t>X</w:t>
            </w:r>
          </w:p>
        </w:tc>
        <w:tc>
          <w:tcPr>
            <w:tcW w:w="700" w:type="dxa"/>
            <w:tcBorders>
              <w:top w:val="nil"/>
              <w:left w:val="nil"/>
              <w:bottom w:val="nil"/>
              <w:right w:val="nil"/>
            </w:tcBorders>
            <w:shd w:val="clear" w:color="auto" w:fill="auto"/>
            <w:vAlign w:val="center"/>
          </w:tcPr>
          <w:p w14:paraId="62BB44F0" w14:textId="45420E5A" w:rsidR="00ED4839" w:rsidRPr="004F61BD" w:rsidRDefault="7585C140" w:rsidP="00330929">
            <w:pPr>
              <w:spacing w:after="0"/>
              <w:rPr>
                <w:rFonts w:ascii="Calibri" w:hAnsi="Calibri"/>
                <w:color w:val="000000"/>
                <w:sz w:val="18"/>
                <w:szCs w:val="18"/>
                <w:lang w:val="en-GB"/>
              </w:rPr>
            </w:pPr>
            <w:r>
              <w:t>X</w:t>
            </w:r>
          </w:p>
        </w:tc>
        <w:tc>
          <w:tcPr>
            <w:tcW w:w="700" w:type="dxa"/>
            <w:tcBorders>
              <w:top w:val="nil"/>
              <w:left w:val="nil"/>
              <w:bottom w:val="nil"/>
              <w:right w:val="nil"/>
            </w:tcBorders>
            <w:shd w:val="clear" w:color="auto" w:fill="auto"/>
            <w:vAlign w:val="center"/>
          </w:tcPr>
          <w:p w14:paraId="45509DD4" w14:textId="77777777" w:rsidR="00ED4839"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40C3A469" w14:textId="2B5741FC" w:rsidR="00ED4839"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2C87142E" w14:textId="77777777" w:rsidR="00ED4839"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51DFFDA" w14:textId="371508E8" w:rsidR="00ED4839" w:rsidRDefault="7585C140" w:rsidP="00330929">
            <w:pPr>
              <w:spacing w:after="0"/>
              <w:rPr>
                <w:rFonts w:ascii="Calibri" w:hAnsi="Calibri"/>
                <w:color w:val="000000"/>
                <w:sz w:val="18"/>
                <w:szCs w:val="18"/>
                <w:lang w:val="en-GB"/>
              </w:rPr>
            </w:pPr>
            <w:r>
              <w:t>X</w:t>
            </w:r>
          </w:p>
        </w:tc>
      </w:tr>
      <w:tr w:rsidR="00ED4839" w:rsidRPr="004F61BD" w14:paraId="3BEE9786" w14:textId="77777777" w:rsidTr="7585C140">
        <w:trPr>
          <w:trHeight w:val="300"/>
          <w:jc w:val="center"/>
        </w:trPr>
        <w:tc>
          <w:tcPr>
            <w:tcW w:w="1260" w:type="dxa"/>
            <w:tcBorders>
              <w:top w:val="nil"/>
              <w:left w:val="nil"/>
              <w:bottom w:val="nil"/>
              <w:right w:val="nil"/>
            </w:tcBorders>
            <w:shd w:val="clear" w:color="auto" w:fill="auto"/>
            <w:vAlign w:val="center"/>
          </w:tcPr>
          <w:p w14:paraId="68D06977" w14:textId="38F111A7" w:rsidR="00ED4839" w:rsidRDefault="7585C140" w:rsidP="00330929">
            <w:pPr>
              <w:spacing w:after="0"/>
              <w:rPr>
                <w:rFonts w:ascii="Calibri" w:hAnsi="Calibri"/>
                <w:b/>
                <w:bCs/>
                <w:color w:val="000000"/>
                <w:sz w:val="18"/>
                <w:szCs w:val="18"/>
                <w:lang w:val="en-GB"/>
              </w:rPr>
            </w:pPr>
            <w:r w:rsidRPr="7585C140">
              <w:rPr>
                <w:rFonts w:ascii="Calibri" w:eastAsia="Calibri" w:hAnsi="Calibri" w:cs="Calibri"/>
                <w:b/>
                <w:bCs/>
                <w:color w:val="000000" w:themeColor="text1"/>
                <w:sz w:val="18"/>
                <w:szCs w:val="18"/>
                <w:lang w:val="en-GB"/>
              </w:rPr>
              <w:t>AT019</w:t>
            </w:r>
          </w:p>
        </w:tc>
        <w:tc>
          <w:tcPr>
            <w:tcW w:w="700" w:type="dxa"/>
            <w:tcBorders>
              <w:top w:val="nil"/>
              <w:left w:val="nil"/>
              <w:bottom w:val="nil"/>
              <w:right w:val="nil"/>
            </w:tcBorders>
            <w:shd w:val="clear" w:color="auto" w:fill="auto"/>
            <w:vAlign w:val="center"/>
          </w:tcPr>
          <w:p w14:paraId="1E6AD63F" w14:textId="0C1A76E9" w:rsidR="00ED4839"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03A9E477" w14:textId="77777777" w:rsidR="00ED4839"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27AE57D6" w14:textId="77777777" w:rsidR="00ED4839" w:rsidRPr="004F61BD"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666C85D4" w14:textId="47934E62" w:rsidR="00ED4839"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6C571517" w14:textId="44CCADE0" w:rsidR="00ED4839"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63D115F4" w14:textId="4C59A909" w:rsidR="00ED4839"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6744228E" w14:textId="59681C67" w:rsidR="00ED4839"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r>
      <w:tr w:rsidR="00ED4839" w:rsidRPr="004F61BD" w14:paraId="134B3E68" w14:textId="77777777" w:rsidTr="7585C140">
        <w:trPr>
          <w:trHeight w:val="300"/>
          <w:jc w:val="center"/>
        </w:trPr>
        <w:tc>
          <w:tcPr>
            <w:tcW w:w="1260" w:type="dxa"/>
            <w:tcBorders>
              <w:top w:val="nil"/>
              <w:left w:val="nil"/>
              <w:bottom w:val="nil"/>
              <w:right w:val="nil"/>
            </w:tcBorders>
            <w:shd w:val="clear" w:color="auto" w:fill="auto"/>
            <w:vAlign w:val="center"/>
          </w:tcPr>
          <w:p w14:paraId="1BBC3FDE" w14:textId="2C37C83A" w:rsidR="00ED4839" w:rsidRDefault="7585C140" w:rsidP="00330929">
            <w:pPr>
              <w:spacing w:after="0"/>
              <w:rPr>
                <w:rFonts w:ascii="Calibri" w:hAnsi="Calibri"/>
                <w:b/>
                <w:bCs/>
                <w:color w:val="000000"/>
                <w:sz w:val="18"/>
                <w:szCs w:val="18"/>
                <w:lang w:val="en-GB"/>
              </w:rPr>
            </w:pPr>
            <w:r w:rsidRPr="7585C140">
              <w:rPr>
                <w:rFonts w:ascii="Calibri" w:eastAsia="Calibri" w:hAnsi="Calibri" w:cs="Calibri"/>
                <w:b/>
                <w:bCs/>
                <w:color w:val="000000" w:themeColor="text1"/>
                <w:sz w:val="18"/>
                <w:szCs w:val="18"/>
                <w:lang w:val="en-GB"/>
              </w:rPr>
              <w:t>AT020</w:t>
            </w:r>
          </w:p>
        </w:tc>
        <w:tc>
          <w:tcPr>
            <w:tcW w:w="700" w:type="dxa"/>
            <w:tcBorders>
              <w:top w:val="nil"/>
              <w:left w:val="nil"/>
              <w:bottom w:val="nil"/>
              <w:right w:val="nil"/>
            </w:tcBorders>
            <w:shd w:val="clear" w:color="auto" w:fill="auto"/>
            <w:vAlign w:val="center"/>
          </w:tcPr>
          <w:p w14:paraId="1FEAD7AE" w14:textId="11A88324" w:rsidR="00ED4839"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0F60F240" w14:textId="77777777" w:rsidR="00ED4839"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153A3208" w14:textId="24AF3AC9" w:rsidR="00ED4839" w:rsidRPr="004F61BD"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749E19E5" w14:textId="77777777" w:rsidR="00ED4839"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705460D9" w14:textId="06B374C8" w:rsidR="00ED4839"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70144C01" w14:textId="77777777" w:rsidR="00ED4839" w:rsidRDefault="00ED4839"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5B4C736" w14:textId="77777777" w:rsidR="00ED4839" w:rsidRDefault="00ED4839" w:rsidP="00330929">
            <w:pPr>
              <w:spacing w:after="0"/>
              <w:rPr>
                <w:rFonts w:ascii="Calibri" w:hAnsi="Calibri"/>
                <w:color w:val="000000"/>
                <w:sz w:val="18"/>
                <w:szCs w:val="18"/>
                <w:lang w:val="en-GB"/>
              </w:rPr>
            </w:pPr>
          </w:p>
        </w:tc>
      </w:tr>
      <w:tr w:rsidR="005700FA" w:rsidRPr="004F61BD" w14:paraId="7EADF7D4" w14:textId="77777777" w:rsidTr="7585C140">
        <w:trPr>
          <w:trHeight w:val="300"/>
          <w:jc w:val="center"/>
        </w:trPr>
        <w:tc>
          <w:tcPr>
            <w:tcW w:w="1260" w:type="dxa"/>
            <w:tcBorders>
              <w:top w:val="nil"/>
              <w:left w:val="nil"/>
              <w:bottom w:val="single" w:sz="4" w:space="0" w:color="auto"/>
              <w:right w:val="nil"/>
            </w:tcBorders>
            <w:shd w:val="clear" w:color="auto" w:fill="auto"/>
            <w:vAlign w:val="center"/>
          </w:tcPr>
          <w:p w14:paraId="2BC7A13D" w14:textId="5B9AD280" w:rsidR="005700FA" w:rsidRPr="61739A22" w:rsidRDefault="7585C140" w:rsidP="00330929">
            <w:pPr>
              <w:spacing w:after="0"/>
              <w:rPr>
                <w:rFonts w:ascii="Calibri" w:eastAsia="Calibri" w:hAnsi="Calibri" w:cs="Calibri"/>
                <w:b/>
                <w:bCs/>
                <w:color w:val="000000" w:themeColor="text1"/>
                <w:sz w:val="18"/>
                <w:szCs w:val="18"/>
                <w:lang w:val="en-GB"/>
              </w:rPr>
            </w:pPr>
            <w:r w:rsidRPr="7585C140">
              <w:rPr>
                <w:rFonts w:ascii="Calibri" w:eastAsia="Calibri" w:hAnsi="Calibri" w:cs="Calibri"/>
                <w:b/>
                <w:bCs/>
                <w:color w:val="000000" w:themeColor="text1"/>
                <w:sz w:val="18"/>
                <w:szCs w:val="18"/>
                <w:lang w:val="en-GB"/>
              </w:rPr>
              <w:t>AT021</w:t>
            </w:r>
          </w:p>
        </w:tc>
        <w:tc>
          <w:tcPr>
            <w:tcW w:w="700" w:type="dxa"/>
            <w:tcBorders>
              <w:top w:val="nil"/>
              <w:left w:val="nil"/>
              <w:bottom w:val="single" w:sz="4" w:space="0" w:color="auto"/>
              <w:right w:val="nil"/>
            </w:tcBorders>
            <w:shd w:val="clear" w:color="auto" w:fill="auto"/>
            <w:vAlign w:val="center"/>
          </w:tcPr>
          <w:p w14:paraId="248163EC" w14:textId="2A869427" w:rsidR="005700FA" w:rsidRPr="61739A22" w:rsidRDefault="7585C140" w:rsidP="00330929">
            <w:pPr>
              <w:spacing w:after="0"/>
              <w:rPr>
                <w:rFonts w:ascii="Calibri" w:eastAsia="Calibri" w:hAnsi="Calibri" w:cs="Calibri"/>
                <w:color w:val="000000" w:themeColor="text1"/>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single" w:sz="4" w:space="0" w:color="auto"/>
              <w:right w:val="nil"/>
            </w:tcBorders>
            <w:shd w:val="clear" w:color="auto" w:fill="auto"/>
            <w:vAlign w:val="center"/>
          </w:tcPr>
          <w:p w14:paraId="12E32882" w14:textId="77777777" w:rsidR="005700FA" w:rsidRDefault="005700FA" w:rsidP="00330929">
            <w:pPr>
              <w:spacing w:after="0"/>
              <w:rPr>
                <w:rFonts w:ascii="Calibri" w:hAnsi="Calibri"/>
                <w:color w:val="000000"/>
                <w:sz w:val="18"/>
                <w:szCs w:val="18"/>
                <w:lang w:val="en-GB"/>
              </w:rPr>
            </w:pPr>
          </w:p>
        </w:tc>
        <w:tc>
          <w:tcPr>
            <w:tcW w:w="700" w:type="dxa"/>
            <w:tcBorders>
              <w:top w:val="nil"/>
              <w:left w:val="nil"/>
              <w:bottom w:val="single" w:sz="4" w:space="0" w:color="auto"/>
              <w:right w:val="nil"/>
            </w:tcBorders>
            <w:shd w:val="clear" w:color="auto" w:fill="auto"/>
            <w:vAlign w:val="center"/>
          </w:tcPr>
          <w:p w14:paraId="2F95B98D" w14:textId="174AE579" w:rsidR="005700FA" w:rsidRPr="61739A22" w:rsidRDefault="7585C140" w:rsidP="00330929">
            <w:pPr>
              <w:spacing w:after="0"/>
              <w:rPr>
                <w:rFonts w:ascii="Calibri" w:eastAsia="Calibri" w:hAnsi="Calibri" w:cs="Calibri"/>
                <w:color w:val="000000" w:themeColor="text1"/>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single" w:sz="4" w:space="0" w:color="auto"/>
              <w:right w:val="nil"/>
            </w:tcBorders>
            <w:shd w:val="clear" w:color="auto" w:fill="auto"/>
            <w:vAlign w:val="center"/>
          </w:tcPr>
          <w:p w14:paraId="1DFC2427" w14:textId="0D3A6686" w:rsidR="005700FA"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single" w:sz="4" w:space="0" w:color="auto"/>
              <w:right w:val="nil"/>
            </w:tcBorders>
            <w:vAlign w:val="center"/>
          </w:tcPr>
          <w:p w14:paraId="6D039C0B" w14:textId="084C9E35" w:rsidR="005700FA" w:rsidRPr="61739A22" w:rsidRDefault="7585C140" w:rsidP="00330929">
            <w:pPr>
              <w:spacing w:after="0"/>
              <w:rPr>
                <w:rFonts w:ascii="Calibri" w:eastAsia="Calibri" w:hAnsi="Calibri" w:cs="Calibri"/>
                <w:color w:val="000000" w:themeColor="text1"/>
                <w:sz w:val="18"/>
                <w:szCs w:val="18"/>
                <w:lang w:val="en-GB"/>
              </w:rPr>
            </w:pPr>
            <w:r w:rsidRPr="7585C140">
              <w:rPr>
                <w:rFonts w:ascii="Calibri" w:eastAsia="Calibri" w:hAnsi="Calibri" w:cs="Calibri"/>
                <w:color w:val="000000" w:themeColor="text1"/>
                <w:sz w:val="18"/>
                <w:szCs w:val="18"/>
                <w:lang w:val="en-GB"/>
              </w:rPr>
              <w:t>X</w:t>
            </w:r>
          </w:p>
        </w:tc>
        <w:tc>
          <w:tcPr>
            <w:tcW w:w="700" w:type="dxa"/>
            <w:tcBorders>
              <w:top w:val="nil"/>
              <w:left w:val="nil"/>
              <w:bottom w:val="single" w:sz="4" w:space="0" w:color="auto"/>
              <w:right w:val="nil"/>
            </w:tcBorders>
            <w:vAlign w:val="center"/>
          </w:tcPr>
          <w:p w14:paraId="3E8654D2" w14:textId="77777777" w:rsidR="005700FA" w:rsidRDefault="005700FA" w:rsidP="00330929">
            <w:pPr>
              <w:spacing w:after="0"/>
              <w:rPr>
                <w:rFonts w:ascii="Calibri" w:hAnsi="Calibri"/>
                <w:color w:val="000000"/>
                <w:sz w:val="18"/>
                <w:szCs w:val="18"/>
                <w:lang w:val="en-GB"/>
              </w:rPr>
            </w:pPr>
          </w:p>
        </w:tc>
        <w:tc>
          <w:tcPr>
            <w:tcW w:w="700" w:type="dxa"/>
            <w:tcBorders>
              <w:top w:val="nil"/>
              <w:left w:val="nil"/>
              <w:bottom w:val="single" w:sz="4" w:space="0" w:color="auto"/>
              <w:right w:val="nil"/>
            </w:tcBorders>
            <w:vAlign w:val="center"/>
          </w:tcPr>
          <w:p w14:paraId="4270DBD3" w14:textId="0E42CAA1" w:rsidR="005700FA" w:rsidRDefault="7585C140" w:rsidP="00330929">
            <w:pPr>
              <w:spacing w:after="0"/>
              <w:rPr>
                <w:rFonts w:ascii="Calibri" w:hAnsi="Calibri"/>
                <w:color w:val="000000"/>
                <w:sz w:val="18"/>
                <w:szCs w:val="18"/>
                <w:lang w:val="en-GB"/>
              </w:rPr>
            </w:pPr>
            <w:r w:rsidRPr="7585C140">
              <w:rPr>
                <w:rFonts w:ascii="Calibri" w:eastAsia="Calibri" w:hAnsi="Calibri" w:cs="Calibri"/>
                <w:color w:val="000000" w:themeColor="text1"/>
                <w:sz w:val="18"/>
                <w:szCs w:val="18"/>
                <w:lang w:val="en-GB"/>
              </w:rPr>
              <w:t>X</w:t>
            </w:r>
          </w:p>
        </w:tc>
      </w:tr>
    </w:tbl>
    <w:p w14:paraId="2E5614E7" w14:textId="2689DB23" w:rsidR="00D70222" w:rsidRPr="00D3692F" w:rsidRDefault="00D70222" w:rsidP="00D70222">
      <w:pPr>
        <w:pStyle w:val="Descripcin"/>
        <w:jc w:val="center"/>
      </w:pPr>
      <w:r w:rsidRPr="00D3692F">
        <w:t xml:space="preserve">Tabla </w:t>
      </w:r>
      <w:fldSimple w:instr=" SEQ Tabla \* ARABIC ">
        <w:r w:rsidR="009616B2" w:rsidRPr="61739A22">
          <w:t>3</w:t>
        </w:r>
      </w:fldSimple>
      <w:r w:rsidRPr="00D3692F">
        <w:t xml:space="preserve">. Lista de intereses de los </w:t>
      </w:r>
      <w:r w:rsidRPr="7585C140">
        <w:rPr>
          <w:i/>
          <w:iCs/>
        </w:rPr>
        <w:t>stakeholders</w:t>
      </w:r>
    </w:p>
    <w:p w14:paraId="2E5614E8" w14:textId="77777777" w:rsidR="009E3694" w:rsidRDefault="009E3694" w:rsidP="009E3694">
      <w:pPr>
        <w:pStyle w:val="Ttulo1"/>
      </w:pPr>
      <w:bookmarkStart w:id="26" w:name="_Toc445836418"/>
      <w:r>
        <w:lastRenderedPageBreak/>
        <w:t>Restricciones</w:t>
      </w:r>
      <w:bookmarkEnd w:id="26"/>
    </w:p>
    <w:p w14:paraId="2E5614E9" w14:textId="77777777" w:rsidR="009E3694" w:rsidRDefault="7585C140" w:rsidP="009E3694">
      <w:pPr>
        <w:rPr>
          <w:lang w:eastAsia="es-ES"/>
        </w:rPr>
      </w:pPr>
      <w:r w:rsidRPr="7585C140">
        <w:rPr>
          <w:lang w:eastAsia="es-ES"/>
        </w:rPr>
        <w:t>Para realizar esta aplicación existen las siguientes restricciones</w:t>
      </w:r>
    </w:p>
    <w:p w14:paraId="2E5614EA" w14:textId="77777777" w:rsidR="00776897" w:rsidRPr="00776897" w:rsidRDefault="00776897" w:rsidP="00776897">
      <w:pPr>
        <w:pStyle w:val="Ttulo2"/>
      </w:pPr>
      <w:bookmarkStart w:id="27" w:name="_Toc445836419"/>
      <w:r w:rsidRPr="00776897">
        <w:t>Restricciones técnicas</w:t>
      </w:r>
      <w:bookmarkEnd w:id="27"/>
    </w:p>
    <w:tbl>
      <w:tblPr>
        <w:tblW w:w="4660" w:type="pct"/>
        <w:jc w:val="center"/>
        <w:tblCellMar>
          <w:top w:w="28" w:type="dxa"/>
          <w:left w:w="70" w:type="dxa"/>
          <w:bottom w:w="28" w:type="dxa"/>
          <w:right w:w="70" w:type="dxa"/>
        </w:tblCellMar>
        <w:tblLook w:val="04A0" w:firstRow="1" w:lastRow="0" w:firstColumn="1" w:lastColumn="0" w:noHBand="0" w:noVBand="1"/>
      </w:tblPr>
      <w:tblGrid>
        <w:gridCol w:w="655"/>
        <w:gridCol w:w="3564"/>
        <w:gridCol w:w="3837"/>
      </w:tblGrid>
      <w:tr w:rsidR="00776897" w:rsidRPr="00776897" w14:paraId="2E5614EE" w14:textId="77777777" w:rsidTr="7585C140">
        <w:trPr>
          <w:cantSplit/>
          <w:tblHeader/>
          <w:jc w:val="center"/>
        </w:trPr>
        <w:tc>
          <w:tcPr>
            <w:tcW w:w="378" w:type="pct"/>
            <w:tcBorders>
              <w:top w:val="single" w:sz="4" w:space="0" w:color="000000" w:themeColor="text1"/>
              <w:left w:val="nil"/>
              <w:bottom w:val="single" w:sz="4" w:space="0" w:color="000000" w:themeColor="text1"/>
              <w:right w:val="nil"/>
            </w:tcBorders>
            <w:shd w:val="clear" w:color="auto" w:fill="auto"/>
            <w:hideMark/>
          </w:tcPr>
          <w:p w14:paraId="2E5614EB" w14:textId="77777777" w:rsidR="00776897" w:rsidRPr="00776897" w:rsidRDefault="7585C140" w:rsidP="00330929">
            <w:pPr>
              <w:spacing w:after="0"/>
              <w:jc w:val="left"/>
              <w:rPr>
                <w:rFonts w:ascii="Calibri" w:hAnsi="Calibri"/>
                <w:b/>
                <w:bCs/>
                <w:color w:val="000000"/>
                <w:sz w:val="18"/>
                <w:szCs w:val="18"/>
              </w:rPr>
            </w:pPr>
            <w:r w:rsidRPr="7585C140">
              <w:rPr>
                <w:rFonts w:ascii="Calibri" w:eastAsia="Calibri" w:hAnsi="Calibri" w:cs="Calibri"/>
                <w:b/>
                <w:bCs/>
                <w:color w:val="000000" w:themeColor="text1"/>
                <w:sz w:val="18"/>
                <w:szCs w:val="18"/>
              </w:rPr>
              <w:t>Código</w:t>
            </w:r>
          </w:p>
        </w:tc>
        <w:tc>
          <w:tcPr>
            <w:tcW w:w="2226" w:type="pct"/>
            <w:tcBorders>
              <w:top w:val="single" w:sz="4" w:space="0" w:color="000000" w:themeColor="text1"/>
              <w:left w:val="nil"/>
              <w:bottom w:val="single" w:sz="4" w:space="0" w:color="000000" w:themeColor="text1"/>
              <w:right w:val="nil"/>
            </w:tcBorders>
            <w:shd w:val="clear" w:color="auto" w:fill="auto"/>
            <w:hideMark/>
          </w:tcPr>
          <w:p w14:paraId="2E5614EC" w14:textId="77777777" w:rsidR="00776897" w:rsidRPr="00776897" w:rsidRDefault="7585C140" w:rsidP="00330929">
            <w:pPr>
              <w:spacing w:after="0"/>
              <w:jc w:val="left"/>
              <w:rPr>
                <w:rFonts w:ascii="Calibri" w:hAnsi="Calibri"/>
                <w:b/>
                <w:bCs/>
                <w:color w:val="000000"/>
                <w:sz w:val="18"/>
                <w:szCs w:val="18"/>
              </w:rPr>
            </w:pPr>
            <w:r w:rsidRPr="7585C140">
              <w:rPr>
                <w:rFonts w:ascii="Calibri" w:eastAsia="Calibri" w:hAnsi="Calibri" w:cs="Calibri"/>
                <w:b/>
                <w:bCs/>
                <w:color w:val="000000" w:themeColor="text1"/>
                <w:sz w:val="18"/>
                <w:szCs w:val="18"/>
              </w:rPr>
              <w:t>Restricción</w:t>
            </w:r>
          </w:p>
        </w:tc>
        <w:tc>
          <w:tcPr>
            <w:tcW w:w="2396" w:type="pct"/>
            <w:tcBorders>
              <w:top w:val="single" w:sz="4" w:space="0" w:color="000000" w:themeColor="text1"/>
              <w:left w:val="nil"/>
              <w:bottom w:val="single" w:sz="4" w:space="0" w:color="000000" w:themeColor="text1"/>
              <w:right w:val="nil"/>
            </w:tcBorders>
            <w:shd w:val="clear" w:color="auto" w:fill="auto"/>
            <w:hideMark/>
          </w:tcPr>
          <w:p w14:paraId="2E5614ED" w14:textId="77777777" w:rsidR="00776897" w:rsidRPr="00776897" w:rsidRDefault="7585C140" w:rsidP="00330929">
            <w:pPr>
              <w:spacing w:after="0"/>
              <w:jc w:val="left"/>
              <w:rPr>
                <w:rFonts w:ascii="Calibri" w:hAnsi="Calibri"/>
                <w:b/>
                <w:bCs/>
                <w:color w:val="000000"/>
                <w:sz w:val="18"/>
                <w:szCs w:val="18"/>
              </w:rPr>
            </w:pPr>
            <w:r w:rsidRPr="7585C140">
              <w:rPr>
                <w:rFonts w:ascii="Calibri" w:eastAsia="Calibri" w:hAnsi="Calibri" w:cs="Calibri"/>
                <w:b/>
                <w:bCs/>
                <w:color w:val="000000" w:themeColor="text1"/>
                <w:sz w:val="18"/>
                <w:szCs w:val="18"/>
              </w:rPr>
              <w:t>Motivación</w:t>
            </w:r>
          </w:p>
        </w:tc>
      </w:tr>
      <w:tr w:rsidR="00776897" w:rsidRPr="00776897" w14:paraId="2E5614F2" w14:textId="77777777" w:rsidTr="7585C140">
        <w:trPr>
          <w:cantSplit/>
          <w:jc w:val="center"/>
        </w:trPr>
        <w:tc>
          <w:tcPr>
            <w:tcW w:w="378" w:type="pct"/>
            <w:tcBorders>
              <w:top w:val="nil"/>
              <w:left w:val="nil"/>
              <w:bottom w:val="nil"/>
              <w:right w:val="nil"/>
            </w:tcBorders>
            <w:shd w:val="clear" w:color="auto" w:fill="auto"/>
            <w:hideMark/>
          </w:tcPr>
          <w:p w14:paraId="2E5614EF" w14:textId="77777777" w:rsidR="00776897" w:rsidRPr="00776897" w:rsidRDefault="7585C140" w:rsidP="00330929">
            <w:pPr>
              <w:spacing w:after="0"/>
              <w:jc w:val="left"/>
              <w:rPr>
                <w:rFonts w:ascii="Calibri" w:hAnsi="Calibri"/>
                <w:b/>
                <w:color w:val="000000"/>
                <w:sz w:val="18"/>
                <w:szCs w:val="18"/>
              </w:rPr>
            </w:pPr>
            <w:r w:rsidRPr="7585C140">
              <w:rPr>
                <w:rFonts w:ascii="Calibri" w:eastAsia="Calibri" w:hAnsi="Calibri" w:cs="Calibri"/>
                <w:b/>
                <w:bCs/>
                <w:color w:val="000000" w:themeColor="text1"/>
                <w:sz w:val="18"/>
                <w:szCs w:val="18"/>
              </w:rPr>
              <w:t>TC001</w:t>
            </w:r>
          </w:p>
        </w:tc>
        <w:tc>
          <w:tcPr>
            <w:tcW w:w="2226" w:type="pct"/>
            <w:tcBorders>
              <w:top w:val="nil"/>
              <w:left w:val="nil"/>
              <w:bottom w:val="nil"/>
              <w:right w:val="nil"/>
            </w:tcBorders>
            <w:shd w:val="clear" w:color="auto" w:fill="auto"/>
          </w:tcPr>
          <w:p w14:paraId="2E5614F0" w14:textId="77777777" w:rsidR="00776897" w:rsidRPr="00776897" w:rsidRDefault="7585C140" w:rsidP="00330929">
            <w:pPr>
              <w:spacing w:after="0"/>
              <w:jc w:val="left"/>
              <w:rPr>
                <w:rFonts w:ascii="Calibri" w:hAnsi="Calibri"/>
                <w:color w:val="000000"/>
                <w:sz w:val="20"/>
                <w:szCs w:val="20"/>
              </w:rPr>
            </w:pPr>
            <w:r w:rsidRPr="7585C140">
              <w:rPr>
                <w:rFonts w:ascii="Calibri" w:eastAsia="Calibri" w:hAnsi="Calibri" w:cs="Calibri"/>
                <w:color w:val="000000" w:themeColor="text1"/>
                <w:sz w:val="20"/>
                <w:szCs w:val="20"/>
              </w:rPr>
              <w:t>El lenguaje de programación será Java</w:t>
            </w:r>
          </w:p>
        </w:tc>
        <w:tc>
          <w:tcPr>
            <w:tcW w:w="2396" w:type="pct"/>
            <w:tcBorders>
              <w:top w:val="nil"/>
              <w:left w:val="nil"/>
              <w:bottom w:val="nil"/>
              <w:right w:val="nil"/>
            </w:tcBorders>
            <w:shd w:val="clear" w:color="auto" w:fill="auto"/>
          </w:tcPr>
          <w:p w14:paraId="2E5614F1" w14:textId="77777777" w:rsidR="00776897" w:rsidRPr="00776897" w:rsidRDefault="7585C140" w:rsidP="00776897">
            <w:pPr>
              <w:spacing w:after="0"/>
              <w:jc w:val="left"/>
              <w:rPr>
                <w:rFonts w:ascii="Calibri" w:hAnsi="Calibri"/>
                <w:color w:val="000000"/>
                <w:sz w:val="20"/>
                <w:szCs w:val="20"/>
              </w:rPr>
            </w:pPr>
            <w:r w:rsidRPr="7585C140">
              <w:rPr>
                <w:rFonts w:ascii="Calibri" w:eastAsia="Calibri" w:hAnsi="Calibri" w:cs="Calibri"/>
                <w:color w:val="000000" w:themeColor="text1"/>
                <w:sz w:val="20"/>
                <w:szCs w:val="20"/>
              </w:rPr>
              <w:t>Se asume que el equipo de desarrollo (ST001) tiene conocimientos de Java</w:t>
            </w:r>
          </w:p>
        </w:tc>
      </w:tr>
      <w:tr w:rsidR="00776897" w:rsidRPr="00776897" w14:paraId="2E5614F6" w14:textId="77777777" w:rsidTr="7585C140">
        <w:trPr>
          <w:cantSplit/>
          <w:jc w:val="center"/>
        </w:trPr>
        <w:tc>
          <w:tcPr>
            <w:tcW w:w="378" w:type="pct"/>
            <w:tcBorders>
              <w:top w:val="nil"/>
              <w:left w:val="nil"/>
              <w:bottom w:val="nil"/>
              <w:right w:val="nil"/>
            </w:tcBorders>
            <w:shd w:val="clear" w:color="auto" w:fill="auto"/>
            <w:hideMark/>
          </w:tcPr>
          <w:p w14:paraId="2E5614F3" w14:textId="77777777" w:rsidR="00776897" w:rsidRPr="00776897" w:rsidRDefault="7585C140" w:rsidP="00330929">
            <w:pPr>
              <w:spacing w:after="0"/>
              <w:jc w:val="left"/>
              <w:rPr>
                <w:rFonts w:ascii="Calibri" w:hAnsi="Calibri"/>
                <w:b/>
                <w:color w:val="000000"/>
                <w:sz w:val="18"/>
                <w:szCs w:val="18"/>
              </w:rPr>
            </w:pPr>
            <w:r w:rsidRPr="7585C140">
              <w:rPr>
                <w:rFonts w:ascii="Calibri" w:eastAsia="Calibri" w:hAnsi="Calibri" w:cs="Calibri"/>
                <w:b/>
                <w:bCs/>
                <w:color w:val="000000" w:themeColor="text1"/>
                <w:sz w:val="18"/>
                <w:szCs w:val="18"/>
              </w:rPr>
              <w:t>TC002</w:t>
            </w:r>
          </w:p>
        </w:tc>
        <w:tc>
          <w:tcPr>
            <w:tcW w:w="2226" w:type="pct"/>
            <w:tcBorders>
              <w:top w:val="nil"/>
              <w:left w:val="nil"/>
              <w:bottom w:val="nil"/>
              <w:right w:val="nil"/>
            </w:tcBorders>
            <w:shd w:val="clear" w:color="auto" w:fill="auto"/>
          </w:tcPr>
          <w:p w14:paraId="2E5614F4" w14:textId="77777777" w:rsidR="00776897" w:rsidRPr="00776897" w:rsidRDefault="7585C140" w:rsidP="00330929">
            <w:pPr>
              <w:spacing w:after="0"/>
              <w:jc w:val="left"/>
              <w:rPr>
                <w:rFonts w:ascii="Calibri" w:hAnsi="Calibri"/>
                <w:color w:val="000000"/>
                <w:sz w:val="20"/>
                <w:szCs w:val="20"/>
              </w:rPr>
            </w:pPr>
            <w:r w:rsidRPr="7585C140">
              <w:rPr>
                <w:rFonts w:ascii="Calibri" w:eastAsia="Calibri" w:hAnsi="Calibri" w:cs="Calibri"/>
                <w:color w:val="000000" w:themeColor="text1"/>
                <w:sz w:val="20"/>
                <w:szCs w:val="20"/>
              </w:rPr>
              <w:t>Se utilizará una base de datos relacional para almacenar los datos</w:t>
            </w:r>
          </w:p>
        </w:tc>
        <w:tc>
          <w:tcPr>
            <w:tcW w:w="2396" w:type="pct"/>
            <w:tcBorders>
              <w:top w:val="nil"/>
              <w:left w:val="nil"/>
              <w:bottom w:val="nil"/>
              <w:right w:val="nil"/>
            </w:tcBorders>
            <w:shd w:val="clear" w:color="auto" w:fill="auto"/>
          </w:tcPr>
          <w:p w14:paraId="2E5614F5" w14:textId="77777777" w:rsidR="00776897" w:rsidRPr="00776897" w:rsidRDefault="7585C140" w:rsidP="00776897">
            <w:pPr>
              <w:spacing w:after="0"/>
              <w:jc w:val="left"/>
              <w:rPr>
                <w:rFonts w:ascii="Calibri" w:hAnsi="Calibri"/>
                <w:color w:val="000000"/>
                <w:sz w:val="20"/>
                <w:szCs w:val="20"/>
              </w:rPr>
            </w:pPr>
            <w:r w:rsidRPr="7585C140">
              <w:rPr>
                <w:rFonts w:ascii="Calibri" w:eastAsia="Calibri" w:hAnsi="Calibri" w:cs="Calibri"/>
                <w:color w:val="000000" w:themeColor="text1"/>
                <w:sz w:val="20"/>
                <w:szCs w:val="20"/>
              </w:rPr>
              <w:t>Se asume que el equipo de desarrollo (ST001) tiene conocimientos de bases de datos relacionales y existen múltiples librerías para trabajar con bases de datos relacionales desde Java</w:t>
            </w:r>
          </w:p>
        </w:tc>
      </w:tr>
      <w:tr w:rsidR="00776897" w:rsidRPr="00776897" w14:paraId="2E5614FA" w14:textId="77777777" w:rsidTr="7585C140">
        <w:trPr>
          <w:cantSplit/>
          <w:jc w:val="center"/>
        </w:trPr>
        <w:tc>
          <w:tcPr>
            <w:tcW w:w="378" w:type="pct"/>
            <w:tcBorders>
              <w:top w:val="nil"/>
              <w:left w:val="nil"/>
              <w:bottom w:val="nil"/>
              <w:right w:val="nil"/>
            </w:tcBorders>
            <w:shd w:val="clear" w:color="auto" w:fill="auto"/>
          </w:tcPr>
          <w:p w14:paraId="2E5614F7" w14:textId="77777777" w:rsidR="00776897" w:rsidRPr="00776897" w:rsidRDefault="7585C140" w:rsidP="00330929">
            <w:pPr>
              <w:spacing w:after="0"/>
              <w:jc w:val="left"/>
              <w:rPr>
                <w:rFonts w:ascii="Calibri" w:hAnsi="Calibri"/>
                <w:b/>
                <w:color w:val="000000"/>
                <w:sz w:val="18"/>
                <w:szCs w:val="18"/>
              </w:rPr>
            </w:pPr>
            <w:r w:rsidRPr="7585C140">
              <w:rPr>
                <w:rFonts w:ascii="Calibri" w:eastAsia="Calibri" w:hAnsi="Calibri" w:cs="Calibri"/>
                <w:b/>
                <w:bCs/>
                <w:color w:val="000000" w:themeColor="text1"/>
                <w:sz w:val="18"/>
                <w:szCs w:val="18"/>
              </w:rPr>
              <w:t>TC003</w:t>
            </w:r>
          </w:p>
        </w:tc>
        <w:tc>
          <w:tcPr>
            <w:tcW w:w="2226" w:type="pct"/>
            <w:tcBorders>
              <w:top w:val="nil"/>
              <w:left w:val="nil"/>
              <w:bottom w:val="nil"/>
              <w:right w:val="nil"/>
            </w:tcBorders>
            <w:shd w:val="clear" w:color="auto" w:fill="auto"/>
          </w:tcPr>
          <w:p w14:paraId="2E5614F8" w14:textId="77777777" w:rsidR="00776897" w:rsidRPr="00776897" w:rsidRDefault="7585C140" w:rsidP="00330929">
            <w:pPr>
              <w:spacing w:after="0"/>
              <w:jc w:val="left"/>
              <w:rPr>
                <w:rFonts w:ascii="Calibri" w:hAnsi="Calibri"/>
                <w:color w:val="000000"/>
                <w:sz w:val="20"/>
                <w:szCs w:val="20"/>
              </w:rPr>
            </w:pPr>
            <w:r w:rsidRPr="7585C140">
              <w:rPr>
                <w:rFonts w:ascii="Calibri" w:eastAsia="Calibri" w:hAnsi="Calibri" w:cs="Calibri"/>
                <w:color w:val="000000" w:themeColor="text1"/>
                <w:sz w:val="20"/>
                <w:szCs w:val="20"/>
              </w:rPr>
              <w:t>El servicio Web estará basado en estilo REST</w:t>
            </w:r>
          </w:p>
        </w:tc>
        <w:tc>
          <w:tcPr>
            <w:tcW w:w="2396" w:type="pct"/>
            <w:tcBorders>
              <w:top w:val="nil"/>
              <w:left w:val="nil"/>
              <w:bottom w:val="nil"/>
              <w:right w:val="nil"/>
            </w:tcBorders>
            <w:shd w:val="clear" w:color="auto" w:fill="auto"/>
          </w:tcPr>
          <w:p w14:paraId="2E5614F9" w14:textId="77777777" w:rsidR="00776897" w:rsidRPr="00776897" w:rsidRDefault="7585C140" w:rsidP="00776897">
            <w:pPr>
              <w:spacing w:after="0"/>
              <w:jc w:val="left"/>
              <w:rPr>
                <w:rFonts w:ascii="Calibri" w:hAnsi="Calibri"/>
                <w:color w:val="000000"/>
                <w:sz w:val="20"/>
                <w:szCs w:val="20"/>
              </w:rPr>
            </w:pPr>
            <w:r w:rsidRPr="7585C140">
              <w:rPr>
                <w:rFonts w:ascii="Calibri" w:eastAsia="Calibri" w:hAnsi="Calibri" w:cs="Calibri"/>
                <w:color w:val="000000" w:themeColor="text1"/>
                <w:sz w:val="20"/>
                <w:szCs w:val="20"/>
              </w:rPr>
              <w:t xml:space="preserve">El estilo REST es fácil de implementar y consumir. </w:t>
            </w:r>
          </w:p>
        </w:tc>
      </w:tr>
      <w:tr w:rsidR="00776897" w:rsidRPr="00776897" w14:paraId="2E5614FE" w14:textId="77777777" w:rsidTr="7585C140">
        <w:trPr>
          <w:cantSplit/>
          <w:jc w:val="center"/>
        </w:trPr>
        <w:tc>
          <w:tcPr>
            <w:tcW w:w="378" w:type="pct"/>
            <w:tcBorders>
              <w:top w:val="nil"/>
              <w:left w:val="nil"/>
              <w:bottom w:val="nil"/>
              <w:right w:val="nil"/>
            </w:tcBorders>
            <w:shd w:val="clear" w:color="auto" w:fill="auto"/>
          </w:tcPr>
          <w:p w14:paraId="2E5614FB" w14:textId="77777777" w:rsidR="00776897" w:rsidRPr="00776897" w:rsidRDefault="7585C140" w:rsidP="00330929">
            <w:pPr>
              <w:spacing w:after="0"/>
              <w:jc w:val="left"/>
              <w:rPr>
                <w:rFonts w:ascii="Calibri" w:hAnsi="Calibri"/>
                <w:b/>
                <w:color w:val="000000"/>
                <w:sz w:val="18"/>
                <w:szCs w:val="18"/>
              </w:rPr>
            </w:pPr>
            <w:r w:rsidRPr="7585C140">
              <w:rPr>
                <w:rFonts w:ascii="Calibri" w:eastAsia="Calibri" w:hAnsi="Calibri" w:cs="Calibri"/>
                <w:b/>
                <w:bCs/>
                <w:color w:val="000000" w:themeColor="text1"/>
                <w:sz w:val="18"/>
                <w:szCs w:val="18"/>
              </w:rPr>
              <w:t>TC004</w:t>
            </w:r>
          </w:p>
        </w:tc>
        <w:tc>
          <w:tcPr>
            <w:tcW w:w="2226" w:type="pct"/>
            <w:tcBorders>
              <w:top w:val="nil"/>
              <w:left w:val="nil"/>
              <w:bottom w:val="nil"/>
              <w:right w:val="nil"/>
            </w:tcBorders>
            <w:shd w:val="clear" w:color="auto" w:fill="auto"/>
          </w:tcPr>
          <w:p w14:paraId="2E5614FC" w14:textId="77777777" w:rsidR="00776897" w:rsidRPr="00776897" w:rsidRDefault="7585C140" w:rsidP="00330929">
            <w:pPr>
              <w:spacing w:after="0"/>
              <w:jc w:val="left"/>
              <w:rPr>
                <w:rFonts w:ascii="Calibri" w:hAnsi="Calibri"/>
                <w:color w:val="000000"/>
                <w:sz w:val="20"/>
                <w:szCs w:val="20"/>
              </w:rPr>
            </w:pPr>
            <w:r w:rsidRPr="7585C140">
              <w:rPr>
                <w:rFonts w:ascii="Calibri" w:eastAsia="Calibri" w:hAnsi="Calibri" w:cs="Calibri"/>
                <w:color w:val="000000" w:themeColor="text1"/>
                <w:sz w:val="20"/>
                <w:szCs w:val="20"/>
              </w:rPr>
              <w:t>Los datos de entrada vienen en formato Excel</w:t>
            </w:r>
          </w:p>
        </w:tc>
        <w:tc>
          <w:tcPr>
            <w:tcW w:w="2396" w:type="pct"/>
            <w:tcBorders>
              <w:top w:val="nil"/>
              <w:left w:val="nil"/>
              <w:bottom w:val="nil"/>
              <w:right w:val="nil"/>
            </w:tcBorders>
            <w:shd w:val="clear" w:color="auto" w:fill="auto"/>
          </w:tcPr>
          <w:p w14:paraId="2E5614FD" w14:textId="77777777" w:rsidR="00776897" w:rsidRPr="00776897" w:rsidRDefault="7585C140" w:rsidP="00776897">
            <w:pPr>
              <w:spacing w:after="0"/>
              <w:jc w:val="left"/>
              <w:rPr>
                <w:rFonts w:ascii="Calibri" w:hAnsi="Calibri"/>
                <w:color w:val="000000"/>
                <w:sz w:val="20"/>
                <w:szCs w:val="20"/>
              </w:rPr>
            </w:pPr>
            <w:r w:rsidRPr="7585C140">
              <w:rPr>
                <w:rFonts w:ascii="Calibri" w:eastAsia="Calibri" w:hAnsi="Calibri" w:cs="Calibri"/>
                <w:color w:val="000000" w:themeColor="text1"/>
                <w:sz w:val="20"/>
                <w:szCs w:val="20"/>
              </w:rPr>
              <w:t>Excel es un formato de datos bastante popular y existen varias librerías Java para procesar ficheros Excel</w:t>
            </w:r>
          </w:p>
        </w:tc>
      </w:tr>
      <w:tr w:rsidR="00776897" w:rsidRPr="00776897" w14:paraId="2E561502" w14:textId="77777777" w:rsidTr="7585C140">
        <w:trPr>
          <w:cantSplit/>
          <w:jc w:val="center"/>
        </w:trPr>
        <w:tc>
          <w:tcPr>
            <w:tcW w:w="378" w:type="pct"/>
            <w:tcBorders>
              <w:top w:val="nil"/>
              <w:left w:val="nil"/>
              <w:bottom w:val="nil"/>
              <w:right w:val="nil"/>
            </w:tcBorders>
            <w:shd w:val="clear" w:color="auto" w:fill="auto"/>
          </w:tcPr>
          <w:p w14:paraId="2E5614FF" w14:textId="77777777" w:rsidR="00776897" w:rsidRPr="00776897" w:rsidRDefault="7585C140" w:rsidP="00330929">
            <w:pPr>
              <w:spacing w:after="0"/>
              <w:jc w:val="left"/>
              <w:rPr>
                <w:rFonts w:ascii="Calibri" w:hAnsi="Calibri"/>
                <w:b/>
                <w:color w:val="000000"/>
                <w:sz w:val="18"/>
                <w:szCs w:val="18"/>
              </w:rPr>
            </w:pPr>
            <w:r w:rsidRPr="7585C140">
              <w:rPr>
                <w:rFonts w:ascii="Calibri" w:eastAsia="Calibri" w:hAnsi="Calibri" w:cs="Calibri"/>
                <w:b/>
                <w:bCs/>
                <w:color w:val="000000" w:themeColor="text1"/>
                <w:sz w:val="18"/>
                <w:szCs w:val="18"/>
              </w:rPr>
              <w:t>TC005</w:t>
            </w:r>
          </w:p>
        </w:tc>
        <w:tc>
          <w:tcPr>
            <w:tcW w:w="2226" w:type="pct"/>
            <w:tcBorders>
              <w:top w:val="nil"/>
              <w:left w:val="nil"/>
              <w:bottom w:val="nil"/>
              <w:right w:val="nil"/>
            </w:tcBorders>
            <w:shd w:val="clear" w:color="auto" w:fill="auto"/>
          </w:tcPr>
          <w:p w14:paraId="2E561500" w14:textId="77777777" w:rsidR="00776897" w:rsidRPr="00776897" w:rsidRDefault="7585C140" w:rsidP="00241675">
            <w:pPr>
              <w:spacing w:after="0"/>
              <w:jc w:val="left"/>
              <w:rPr>
                <w:rFonts w:ascii="Calibri" w:hAnsi="Calibri"/>
                <w:color w:val="000000"/>
                <w:sz w:val="20"/>
                <w:szCs w:val="20"/>
              </w:rPr>
            </w:pPr>
            <w:r w:rsidRPr="7585C140">
              <w:rPr>
                <w:rFonts w:ascii="Calibri" w:eastAsia="Calibri" w:hAnsi="Calibri" w:cs="Calibri"/>
                <w:color w:val="000000" w:themeColor="text1"/>
                <w:sz w:val="20"/>
                <w:szCs w:val="20"/>
              </w:rPr>
              <w:t>El formato de salida de las cartas personalizadas será texto plano</w:t>
            </w:r>
          </w:p>
        </w:tc>
        <w:tc>
          <w:tcPr>
            <w:tcW w:w="2396" w:type="pct"/>
            <w:tcBorders>
              <w:top w:val="nil"/>
              <w:left w:val="nil"/>
              <w:bottom w:val="nil"/>
              <w:right w:val="nil"/>
            </w:tcBorders>
            <w:shd w:val="clear" w:color="auto" w:fill="auto"/>
          </w:tcPr>
          <w:p w14:paraId="2E561501" w14:textId="77777777" w:rsidR="00776897" w:rsidRPr="00776897" w:rsidRDefault="7585C140" w:rsidP="00241675">
            <w:pPr>
              <w:spacing w:after="0"/>
              <w:jc w:val="left"/>
              <w:rPr>
                <w:rFonts w:ascii="Calibri" w:hAnsi="Calibri"/>
                <w:color w:val="000000"/>
                <w:sz w:val="20"/>
                <w:szCs w:val="20"/>
              </w:rPr>
            </w:pPr>
            <w:r w:rsidRPr="7585C140">
              <w:rPr>
                <w:rFonts w:ascii="Calibri" w:eastAsia="Calibri" w:hAnsi="Calibri" w:cs="Calibri"/>
                <w:color w:val="000000" w:themeColor="text1"/>
                <w:sz w:val="20"/>
                <w:szCs w:val="20"/>
              </w:rPr>
              <w:t>Con el fin de facilitar la implementación se propone generar cartas personalizadas mediante texto plano. El equipo de desarrollo puede opcionalmente implementar otros formatos</w:t>
            </w:r>
          </w:p>
        </w:tc>
      </w:tr>
      <w:tr w:rsidR="00776897" w:rsidRPr="00776897" w14:paraId="2E561506" w14:textId="77777777" w:rsidTr="7585C140">
        <w:trPr>
          <w:cantSplit/>
          <w:jc w:val="center"/>
        </w:trPr>
        <w:tc>
          <w:tcPr>
            <w:tcW w:w="378" w:type="pct"/>
            <w:tcBorders>
              <w:top w:val="nil"/>
              <w:left w:val="nil"/>
              <w:bottom w:val="nil"/>
              <w:right w:val="nil"/>
            </w:tcBorders>
            <w:shd w:val="clear" w:color="auto" w:fill="auto"/>
          </w:tcPr>
          <w:p w14:paraId="2E561503" w14:textId="77777777" w:rsidR="00776897" w:rsidRPr="00776897" w:rsidRDefault="7585C140" w:rsidP="00330929">
            <w:pPr>
              <w:spacing w:after="0"/>
              <w:jc w:val="left"/>
              <w:rPr>
                <w:rFonts w:ascii="Calibri" w:hAnsi="Calibri"/>
                <w:b/>
                <w:color w:val="000000"/>
                <w:sz w:val="18"/>
                <w:szCs w:val="18"/>
              </w:rPr>
            </w:pPr>
            <w:r w:rsidRPr="7585C140">
              <w:rPr>
                <w:rFonts w:ascii="Calibri" w:eastAsia="Calibri" w:hAnsi="Calibri" w:cs="Calibri"/>
                <w:b/>
                <w:bCs/>
                <w:color w:val="000000" w:themeColor="text1"/>
                <w:sz w:val="18"/>
                <w:szCs w:val="18"/>
              </w:rPr>
              <w:t>TC007</w:t>
            </w:r>
          </w:p>
        </w:tc>
        <w:tc>
          <w:tcPr>
            <w:tcW w:w="2226" w:type="pct"/>
            <w:tcBorders>
              <w:top w:val="nil"/>
              <w:left w:val="nil"/>
              <w:bottom w:val="nil"/>
              <w:right w:val="nil"/>
            </w:tcBorders>
            <w:shd w:val="clear" w:color="auto" w:fill="auto"/>
          </w:tcPr>
          <w:p w14:paraId="2E561504" w14:textId="77777777" w:rsidR="00776897" w:rsidRPr="00776897" w:rsidRDefault="7585C140" w:rsidP="00330929">
            <w:pPr>
              <w:spacing w:after="0"/>
              <w:jc w:val="left"/>
              <w:rPr>
                <w:rFonts w:ascii="Calibri" w:hAnsi="Calibri"/>
                <w:color w:val="000000"/>
                <w:sz w:val="20"/>
                <w:szCs w:val="20"/>
              </w:rPr>
            </w:pPr>
            <w:r w:rsidRPr="7585C140">
              <w:rPr>
                <w:rFonts w:ascii="Calibri" w:eastAsia="Calibri" w:hAnsi="Calibri" w:cs="Calibri"/>
                <w:color w:val="000000" w:themeColor="text1"/>
                <w:sz w:val="20"/>
                <w:szCs w:val="20"/>
              </w:rPr>
              <w:t>Pruebas automáticas y desarrollo basado en pruebas</w:t>
            </w:r>
          </w:p>
        </w:tc>
        <w:tc>
          <w:tcPr>
            <w:tcW w:w="2396" w:type="pct"/>
            <w:tcBorders>
              <w:top w:val="nil"/>
              <w:left w:val="nil"/>
              <w:bottom w:val="nil"/>
              <w:right w:val="nil"/>
            </w:tcBorders>
            <w:shd w:val="clear" w:color="auto" w:fill="auto"/>
          </w:tcPr>
          <w:p w14:paraId="2E561505" w14:textId="77777777" w:rsidR="00776897" w:rsidRPr="00776897" w:rsidRDefault="7585C140" w:rsidP="00241675">
            <w:pPr>
              <w:spacing w:after="0"/>
              <w:jc w:val="left"/>
              <w:rPr>
                <w:rFonts w:ascii="Calibri" w:hAnsi="Calibri"/>
                <w:color w:val="000000"/>
                <w:sz w:val="20"/>
                <w:szCs w:val="20"/>
              </w:rPr>
            </w:pPr>
            <w:r w:rsidRPr="7585C140">
              <w:rPr>
                <w:rFonts w:ascii="Calibri" w:eastAsia="Calibri" w:hAnsi="Calibri" w:cs="Calibri"/>
                <w:color w:val="000000" w:themeColor="text1"/>
                <w:sz w:val="20"/>
                <w:szCs w:val="20"/>
              </w:rPr>
              <w:t>Las pruebas deberán ser ejecutables automáticamente. Se propone un desarrollo basado en pruebas así como la utilización de técnicas de integración continua.</w:t>
            </w:r>
          </w:p>
        </w:tc>
      </w:tr>
      <w:tr w:rsidR="00776897" w:rsidRPr="00776897" w14:paraId="2E56150A" w14:textId="77777777" w:rsidTr="7585C140">
        <w:trPr>
          <w:cantSplit/>
          <w:jc w:val="center"/>
        </w:trPr>
        <w:tc>
          <w:tcPr>
            <w:tcW w:w="378" w:type="pct"/>
            <w:tcBorders>
              <w:top w:val="nil"/>
              <w:left w:val="nil"/>
              <w:bottom w:val="nil"/>
              <w:right w:val="nil"/>
            </w:tcBorders>
            <w:shd w:val="clear" w:color="auto" w:fill="auto"/>
          </w:tcPr>
          <w:p w14:paraId="2E561507" w14:textId="77777777" w:rsidR="00776897" w:rsidRPr="00776897" w:rsidRDefault="7585C140" w:rsidP="00330929">
            <w:pPr>
              <w:spacing w:after="0"/>
              <w:jc w:val="left"/>
              <w:rPr>
                <w:rFonts w:ascii="Calibri" w:hAnsi="Calibri"/>
                <w:b/>
                <w:color w:val="000000"/>
                <w:sz w:val="18"/>
                <w:szCs w:val="18"/>
              </w:rPr>
            </w:pPr>
            <w:r w:rsidRPr="7585C140">
              <w:rPr>
                <w:rFonts w:ascii="Calibri" w:eastAsia="Calibri" w:hAnsi="Calibri" w:cs="Calibri"/>
                <w:b/>
                <w:bCs/>
                <w:color w:val="000000" w:themeColor="text1"/>
                <w:sz w:val="18"/>
                <w:szCs w:val="18"/>
              </w:rPr>
              <w:t>TC008</w:t>
            </w:r>
          </w:p>
        </w:tc>
        <w:tc>
          <w:tcPr>
            <w:tcW w:w="2226" w:type="pct"/>
            <w:tcBorders>
              <w:top w:val="nil"/>
              <w:left w:val="nil"/>
              <w:bottom w:val="nil"/>
              <w:right w:val="nil"/>
            </w:tcBorders>
            <w:shd w:val="clear" w:color="auto" w:fill="auto"/>
          </w:tcPr>
          <w:p w14:paraId="2E561508" w14:textId="77777777" w:rsidR="00776897" w:rsidRPr="00776897" w:rsidRDefault="7585C140" w:rsidP="00330929">
            <w:pPr>
              <w:spacing w:after="0"/>
              <w:jc w:val="left"/>
              <w:rPr>
                <w:rFonts w:ascii="Calibri" w:hAnsi="Calibri"/>
                <w:color w:val="000000"/>
                <w:sz w:val="20"/>
                <w:szCs w:val="20"/>
              </w:rPr>
            </w:pPr>
            <w:r w:rsidRPr="7585C140">
              <w:rPr>
                <w:rFonts w:ascii="Calibri" w:eastAsia="Calibri" w:hAnsi="Calibri" w:cs="Calibri"/>
                <w:color w:val="000000" w:themeColor="text1"/>
                <w:sz w:val="20"/>
                <w:szCs w:val="20"/>
              </w:rPr>
              <w:t xml:space="preserve">El servicio Web se implementará mediante el </w:t>
            </w:r>
            <w:r w:rsidRPr="7585C140">
              <w:rPr>
                <w:rFonts w:ascii="Calibri" w:eastAsia="Calibri" w:hAnsi="Calibri" w:cs="Calibri"/>
                <w:i/>
                <w:iCs/>
                <w:color w:val="000000" w:themeColor="text1"/>
                <w:sz w:val="20"/>
                <w:szCs w:val="20"/>
              </w:rPr>
              <w:t>framework</w:t>
            </w:r>
            <w:r w:rsidRPr="7585C140">
              <w:rPr>
                <w:rFonts w:ascii="Calibri" w:eastAsia="Calibri" w:hAnsi="Calibri" w:cs="Calibri"/>
                <w:color w:val="000000" w:themeColor="text1"/>
                <w:sz w:val="20"/>
                <w:szCs w:val="20"/>
              </w:rPr>
              <w:t xml:space="preserve"> Spring Boot</w:t>
            </w:r>
          </w:p>
        </w:tc>
        <w:tc>
          <w:tcPr>
            <w:tcW w:w="2396" w:type="pct"/>
            <w:tcBorders>
              <w:top w:val="nil"/>
              <w:left w:val="nil"/>
              <w:bottom w:val="nil"/>
              <w:right w:val="nil"/>
            </w:tcBorders>
            <w:shd w:val="clear" w:color="auto" w:fill="auto"/>
          </w:tcPr>
          <w:p w14:paraId="2E561509" w14:textId="77777777" w:rsidR="00776897" w:rsidRPr="00776897" w:rsidRDefault="7585C140" w:rsidP="00241675">
            <w:pPr>
              <w:spacing w:after="0"/>
              <w:jc w:val="left"/>
              <w:rPr>
                <w:rFonts w:ascii="Calibri" w:hAnsi="Calibri"/>
                <w:color w:val="000000"/>
                <w:sz w:val="20"/>
                <w:szCs w:val="20"/>
              </w:rPr>
            </w:pPr>
            <w:r w:rsidRPr="7585C140">
              <w:rPr>
                <w:rFonts w:ascii="Calibri" w:eastAsia="Calibri" w:hAnsi="Calibri" w:cs="Calibri"/>
                <w:color w:val="000000" w:themeColor="text1"/>
                <w:sz w:val="20"/>
                <w:szCs w:val="20"/>
              </w:rPr>
              <w:t xml:space="preserve">El framework Spring Boot se basa en Spring, que es un framework Java muy popular en la industria. Existen muchos ejemplos y material de ayuda para facilitar el aprendizaje por parte de los estudiantes. </w:t>
            </w:r>
          </w:p>
        </w:tc>
      </w:tr>
      <w:tr w:rsidR="00D51764" w:rsidRPr="00776897" w14:paraId="7D5B99ED" w14:textId="77777777" w:rsidTr="7585C140">
        <w:trPr>
          <w:cantSplit/>
          <w:jc w:val="center"/>
        </w:trPr>
        <w:tc>
          <w:tcPr>
            <w:tcW w:w="378" w:type="pct"/>
            <w:tcBorders>
              <w:top w:val="nil"/>
              <w:left w:val="nil"/>
              <w:bottom w:val="nil"/>
              <w:right w:val="nil"/>
            </w:tcBorders>
            <w:shd w:val="clear" w:color="auto" w:fill="auto"/>
          </w:tcPr>
          <w:p w14:paraId="4C8D0B95" w14:textId="6008B5CC" w:rsidR="00D51764" w:rsidRPr="00776897" w:rsidRDefault="7585C140" w:rsidP="00330929">
            <w:pPr>
              <w:spacing w:after="0"/>
              <w:jc w:val="left"/>
              <w:rPr>
                <w:rFonts w:ascii="Calibri" w:hAnsi="Calibri"/>
                <w:b/>
                <w:color w:val="000000"/>
                <w:sz w:val="18"/>
                <w:szCs w:val="18"/>
              </w:rPr>
            </w:pPr>
            <w:r w:rsidRPr="7585C140">
              <w:rPr>
                <w:rFonts w:ascii="Calibri" w:eastAsia="Calibri" w:hAnsi="Calibri" w:cs="Calibri"/>
                <w:b/>
                <w:bCs/>
                <w:color w:val="000000" w:themeColor="text1"/>
                <w:sz w:val="18"/>
                <w:szCs w:val="18"/>
              </w:rPr>
              <w:t>TC009</w:t>
            </w:r>
          </w:p>
        </w:tc>
        <w:tc>
          <w:tcPr>
            <w:tcW w:w="2226" w:type="pct"/>
            <w:tcBorders>
              <w:top w:val="nil"/>
              <w:left w:val="nil"/>
              <w:bottom w:val="nil"/>
              <w:right w:val="nil"/>
            </w:tcBorders>
            <w:shd w:val="clear" w:color="auto" w:fill="auto"/>
          </w:tcPr>
          <w:p w14:paraId="5A023FEC" w14:textId="0A1FCE69" w:rsidR="00D51764" w:rsidRDefault="7585C140" w:rsidP="00330929">
            <w:pPr>
              <w:spacing w:after="0"/>
              <w:jc w:val="left"/>
              <w:rPr>
                <w:rFonts w:ascii="Calibri" w:hAnsi="Calibri"/>
                <w:color w:val="000000"/>
                <w:sz w:val="20"/>
                <w:szCs w:val="20"/>
              </w:rPr>
            </w:pPr>
            <w:r w:rsidRPr="7585C140">
              <w:rPr>
                <w:rFonts w:ascii="Calibri" w:eastAsia="Calibri" w:hAnsi="Calibri" w:cs="Calibri"/>
                <w:color w:val="000000" w:themeColor="text1"/>
                <w:sz w:val="20"/>
                <w:szCs w:val="20"/>
              </w:rPr>
              <w:t>Para la base de datos se utilizará la API de persistencia para Java EE JPA.</w:t>
            </w:r>
          </w:p>
        </w:tc>
        <w:tc>
          <w:tcPr>
            <w:tcW w:w="2396" w:type="pct"/>
            <w:tcBorders>
              <w:top w:val="nil"/>
              <w:left w:val="nil"/>
              <w:bottom w:val="nil"/>
              <w:right w:val="nil"/>
            </w:tcBorders>
            <w:shd w:val="clear" w:color="auto" w:fill="auto"/>
          </w:tcPr>
          <w:p w14:paraId="235B370C" w14:textId="23F1EC8A" w:rsidR="00D51764" w:rsidRDefault="7585C140" w:rsidP="007F0AD4">
            <w:pPr>
              <w:spacing w:after="0"/>
              <w:jc w:val="left"/>
              <w:rPr>
                <w:rFonts w:ascii="Calibri" w:hAnsi="Calibri"/>
                <w:color w:val="000000"/>
                <w:sz w:val="20"/>
                <w:szCs w:val="20"/>
              </w:rPr>
            </w:pPr>
            <w:r w:rsidRPr="7585C140">
              <w:rPr>
                <w:rFonts w:ascii="Calibri" w:eastAsia="Calibri" w:hAnsi="Calibri" w:cs="Calibri"/>
                <w:color w:val="000000" w:themeColor="text1"/>
                <w:sz w:val="20"/>
                <w:szCs w:val="20"/>
              </w:rPr>
              <w:t>Para la implementación de JPA se utilizará la herramienta de mapeo objeto-relacional Hibernate. Esto será tanto para el Sistema de votación (2.3) como para el Sistema de recuento de votos y publicación (2.4). Se asume, además, que los dos equipos de desarrollo tienen conocimientos de dicha herramienta.</w:t>
            </w:r>
          </w:p>
        </w:tc>
      </w:tr>
    </w:tbl>
    <w:p w14:paraId="2E56150B" w14:textId="77777777" w:rsidR="00776897" w:rsidRDefault="00241675" w:rsidP="00776897">
      <w:pPr>
        <w:pStyle w:val="Descripcin"/>
        <w:jc w:val="center"/>
      </w:pPr>
      <w:r>
        <w:t>Tabla</w:t>
      </w:r>
      <w:r w:rsidR="00776897" w:rsidRPr="00776897">
        <w:t xml:space="preserve"> </w:t>
      </w:r>
      <w:fldSimple w:instr=" SEQ Tabla \* ARABIC ">
        <w:r w:rsidR="009616B2" w:rsidRPr="61739A22">
          <w:t>4</w:t>
        </w:r>
      </w:fldSimple>
      <w:r w:rsidR="00776897" w:rsidRPr="00776897">
        <w:t xml:space="preserve">. </w:t>
      </w:r>
      <w:r>
        <w:t>Restricciones técnicas</w:t>
      </w:r>
    </w:p>
    <w:p w14:paraId="79244867" w14:textId="02F8BD21" w:rsidR="006F2044" w:rsidRDefault="006F2044" w:rsidP="006F2044">
      <w:pPr>
        <w:rPr>
          <w:lang w:eastAsia="es-ES"/>
        </w:rPr>
      </w:pPr>
    </w:p>
    <w:p w14:paraId="1C7300F7" w14:textId="77777777" w:rsidR="006F2044" w:rsidRDefault="006F2044" w:rsidP="006F2044">
      <w:pPr>
        <w:rPr>
          <w:lang w:eastAsia="es-ES"/>
        </w:rPr>
      </w:pPr>
    </w:p>
    <w:p w14:paraId="274D226B" w14:textId="77777777" w:rsidR="006F2044" w:rsidRPr="006F2044" w:rsidRDefault="006F2044" w:rsidP="006F2044">
      <w:pPr>
        <w:rPr>
          <w:lang w:eastAsia="es-ES"/>
        </w:rPr>
      </w:pPr>
    </w:p>
    <w:p w14:paraId="2E56150C" w14:textId="77777777" w:rsidR="00776897" w:rsidRPr="00776897" w:rsidRDefault="00241675" w:rsidP="00776897">
      <w:pPr>
        <w:pStyle w:val="Ttulo2"/>
      </w:pPr>
      <w:bookmarkStart w:id="28" w:name="_Toc445836420"/>
      <w:r>
        <w:lastRenderedPageBreak/>
        <w:t>Restricciones organizativas</w:t>
      </w:r>
      <w:bookmarkEnd w:id="28"/>
    </w:p>
    <w:tbl>
      <w:tblPr>
        <w:tblW w:w="4558" w:type="pct"/>
        <w:jc w:val="center"/>
        <w:tblCellMar>
          <w:top w:w="28" w:type="dxa"/>
          <w:left w:w="70" w:type="dxa"/>
          <w:bottom w:w="28" w:type="dxa"/>
          <w:right w:w="70" w:type="dxa"/>
        </w:tblCellMar>
        <w:tblLook w:val="04A0" w:firstRow="1" w:lastRow="0" w:firstColumn="1" w:lastColumn="0" w:noHBand="0" w:noVBand="1"/>
      </w:tblPr>
      <w:tblGrid>
        <w:gridCol w:w="665"/>
        <w:gridCol w:w="2936"/>
        <w:gridCol w:w="4279"/>
      </w:tblGrid>
      <w:tr w:rsidR="00776897" w:rsidRPr="00776897" w14:paraId="2E561510" w14:textId="77777777" w:rsidTr="7585C140">
        <w:trPr>
          <w:cantSplit/>
          <w:tblHeader/>
          <w:jc w:val="center"/>
        </w:trPr>
        <w:tc>
          <w:tcPr>
            <w:tcW w:w="422" w:type="pct"/>
            <w:tcBorders>
              <w:top w:val="single" w:sz="4" w:space="0" w:color="000000" w:themeColor="text1"/>
              <w:left w:val="nil"/>
              <w:bottom w:val="single" w:sz="4" w:space="0" w:color="000000" w:themeColor="text1"/>
              <w:right w:val="nil"/>
            </w:tcBorders>
            <w:shd w:val="clear" w:color="auto" w:fill="auto"/>
            <w:hideMark/>
          </w:tcPr>
          <w:p w14:paraId="2E56150D" w14:textId="77777777" w:rsidR="00776897" w:rsidRPr="00776897" w:rsidRDefault="7585C140" w:rsidP="00330929">
            <w:pPr>
              <w:spacing w:after="0"/>
              <w:jc w:val="left"/>
              <w:rPr>
                <w:rFonts w:ascii="Calibri" w:hAnsi="Calibri"/>
                <w:b/>
                <w:bCs/>
                <w:color w:val="000000"/>
                <w:sz w:val="18"/>
                <w:szCs w:val="18"/>
              </w:rPr>
            </w:pPr>
            <w:r w:rsidRPr="7585C140">
              <w:rPr>
                <w:rFonts w:ascii="Calibri" w:eastAsia="Calibri" w:hAnsi="Calibri" w:cs="Calibri"/>
                <w:b/>
                <w:bCs/>
                <w:color w:val="000000" w:themeColor="text1"/>
                <w:sz w:val="18"/>
                <w:szCs w:val="18"/>
              </w:rPr>
              <w:t>Código</w:t>
            </w:r>
          </w:p>
        </w:tc>
        <w:tc>
          <w:tcPr>
            <w:tcW w:w="1863" w:type="pct"/>
            <w:tcBorders>
              <w:top w:val="single" w:sz="4" w:space="0" w:color="000000" w:themeColor="text1"/>
              <w:left w:val="nil"/>
              <w:bottom w:val="single" w:sz="4" w:space="0" w:color="000000" w:themeColor="text1"/>
              <w:right w:val="nil"/>
            </w:tcBorders>
            <w:shd w:val="clear" w:color="auto" w:fill="auto"/>
            <w:hideMark/>
          </w:tcPr>
          <w:p w14:paraId="2E56150E" w14:textId="77777777" w:rsidR="00776897" w:rsidRPr="00776897" w:rsidRDefault="7585C140" w:rsidP="00330929">
            <w:pPr>
              <w:spacing w:after="0"/>
              <w:jc w:val="left"/>
              <w:rPr>
                <w:rFonts w:ascii="Calibri" w:hAnsi="Calibri"/>
                <w:b/>
                <w:bCs/>
                <w:color w:val="000000"/>
                <w:sz w:val="18"/>
                <w:szCs w:val="18"/>
              </w:rPr>
            </w:pPr>
            <w:r w:rsidRPr="7585C140">
              <w:rPr>
                <w:rFonts w:ascii="Calibri" w:eastAsia="Calibri" w:hAnsi="Calibri" w:cs="Calibri"/>
                <w:b/>
                <w:bCs/>
                <w:color w:val="000000" w:themeColor="text1"/>
                <w:sz w:val="18"/>
                <w:szCs w:val="18"/>
              </w:rPr>
              <w:t>Restricción</w:t>
            </w:r>
          </w:p>
        </w:tc>
        <w:tc>
          <w:tcPr>
            <w:tcW w:w="2714" w:type="pct"/>
            <w:tcBorders>
              <w:top w:val="single" w:sz="4" w:space="0" w:color="000000" w:themeColor="text1"/>
              <w:left w:val="nil"/>
              <w:bottom w:val="single" w:sz="4" w:space="0" w:color="000000" w:themeColor="text1"/>
              <w:right w:val="nil"/>
            </w:tcBorders>
            <w:shd w:val="clear" w:color="auto" w:fill="auto"/>
            <w:hideMark/>
          </w:tcPr>
          <w:p w14:paraId="2E56150F" w14:textId="77777777" w:rsidR="00776897" w:rsidRPr="00776897" w:rsidRDefault="7585C140" w:rsidP="00330929">
            <w:pPr>
              <w:spacing w:after="0"/>
              <w:jc w:val="left"/>
              <w:rPr>
                <w:rFonts w:ascii="Calibri" w:hAnsi="Calibri"/>
                <w:b/>
                <w:bCs/>
                <w:color w:val="000000"/>
                <w:sz w:val="18"/>
                <w:szCs w:val="18"/>
              </w:rPr>
            </w:pPr>
            <w:r w:rsidRPr="7585C140">
              <w:rPr>
                <w:rFonts w:ascii="Calibri" w:eastAsia="Calibri" w:hAnsi="Calibri" w:cs="Calibri"/>
                <w:b/>
                <w:bCs/>
                <w:color w:val="000000" w:themeColor="text1"/>
                <w:sz w:val="18"/>
                <w:szCs w:val="18"/>
              </w:rPr>
              <w:t>Motivación</w:t>
            </w:r>
          </w:p>
        </w:tc>
      </w:tr>
      <w:tr w:rsidR="00776897" w:rsidRPr="00776897" w14:paraId="2E561514" w14:textId="77777777" w:rsidTr="7585C140">
        <w:trPr>
          <w:cantSplit/>
          <w:jc w:val="center"/>
        </w:trPr>
        <w:tc>
          <w:tcPr>
            <w:tcW w:w="422" w:type="pct"/>
            <w:tcBorders>
              <w:top w:val="nil"/>
              <w:left w:val="nil"/>
              <w:bottom w:val="nil"/>
              <w:right w:val="nil"/>
            </w:tcBorders>
            <w:shd w:val="clear" w:color="auto" w:fill="auto"/>
            <w:hideMark/>
          </w:tcPr>
          <w:p w14:paraId="2E561511" w14:textId="77777777" w:rsidR="00776897" w:rsidRPr="00776897" w:rsidRDefault="7585C140" w:rsidP="00330929">
            <w:pPr>
              <w:spacing w:after="0"/>
              <w:jc w:val="left"/>
              <w:rPr>
                <w:rFonts w:ascii="Calibri" w:hAnsi="Calibri"/>
                <w:b/>
                <w:color w:val="000000"/>
                <w:sz w:val="18"/>
                <w:szCs w:val="18"/>
              </w:rPr>
            </w:pPr>
            <w:r w:rsidRPr="7585C140">
              <w:rPr>
                <w:rFonts w:ascii="Calibri" w:eastAsia="Calibri" w:hAnsi="Calibri" w:cs="Calibri"/>
                <w:b/>
                <w:bCs/>
                <w:color w:val="000000" w:themeColor="text1"/>
                <w:sz w:val="18"/>
                <w:szCs w:val="18"/>
              </w:rPr>
              <w:t>OC001</w:t>
            </w:r>
          </w:p>
        </w:tc>
        <w:tc>
          <w:tcPr>
            <w:tcW w:w="1863" w:type="pct"/>
            <w:tcBorders>
              <w:top w:val="nil"/>
              <w:left w:val="nil"/>
              <w:bottom w:val="nil"/>
              <w:right w:val="nil"/>
            </w:tcBorders>
            <w:shd w:val="clear" w:color="auto" w:fill="auto"/>
          </w:tcPr>
          <w:p w14:paraId="2E561512" w14:textId="77777777" w:rsidR="00776897" w:rsidRPr="00776897" w:rsidRDefault="7585C140" w:rsidP="00241675">
            <w:pPr>
              <w:spacing w:after="0"/>
              <w:jc w:val="left"/>
              <w:rPr>
                <w:rFonts w:ascii="Calibri" w:hAnsi="Calibri"/>
                <w:color w:val="000000"/>
                <w:sz w:val="20"/>
                <w:szCs w:val="20"/>
              </w:rPr>
            </w:pPr>
            <w:r w:rsidRPr="7585C140">
              <w:rPr>
                <w:rFonts w:ascii="Calibri" w:eastAsia="Calibri" w:hAnsi="Calibri" w:cs="Calibri"/>
                <w:color w:val="000000" w:themeColor="text1"/>
                <w:sz w:val="20"/>
                <w:szCs w:val="20"/>
              </w:rPr>
              <w:t xml:space="preserve">Cada sub-sistema será implementado por un equipo pequeño de estudiantes. </w:t>
            </w:r>
          </w:p>
        </w:tc>
        <w:tc>
          <w:tcPr>
            <w:tcW w:w="2714" w:type="pct"/>
            <w:tcBorders>
              <w:top w:val="nil"/>
              <w:left w:val="nil"/>
              <w:bottom w:val="nil"/>
              <w:right w:val="nil"/>
            </w:tcBorders>
            <w:shd w:val="clear" w:color="auto" w:fill="auto"/>
          </w:tcPr>
          <w:p w14:paraId="2E561513" w14:textId="77777777" w:rsidR="00776897" w:rsidRPr="00776897" w:rsidRDefault="7585C140" w:rsidP="00241675">
            <w:pPr>
              <w:spacing w:after="0"/>
              <w:jc w:val="left"/>
              <w:rPr>
                <w:rFonts w:ascii="Calibri" w:hAnsi="Calibri"/>
                <w:color w:val="000000"/>
                <w:sz w:val="20"/>
                <w:szCs w:val="20"/>
              </w:rPr>
            </w:pPr>
            <w:r w:rsidRPr="7585C140">
              <w:rPr>
                <w:rFonts w:ascii="Calibri" w:eastAsia="Calibri" w:hAnsi="Calibri" w:cs="Calibri"/>
                <w:color w:val="000000" w:themeColor="text1"/>
                <w:sz w:val="20"/>
                <w:szCs w:val="20"/>
              </w:rPr>
              <w:t>El tamaño de los equipos será de unos 3 ó 4 estudiantes con el fin de que los estudiantes puedan aprender a desarrollar software de forma colaborativa mediante un proyecto simple.</w:t>
            </w:r>
          </w:p>
        </w:tc>
      </w:tr>
      <w:tr w:rsidR="00776897" w:rsidRPr="00776897" w14:paraId="2E561518" w14:textId="77777777" w:rsidTr="7585C140">
        <w:trPr>
          <w:cantSplit/>
          <w:jc w:val="center"/>
        </w:trPr>
        <w:tc>
          <w:tcPr>
            <w:tcW w:w="422" w:type="pct"/>
            <w:tcBorders>
              <w:top w:val="nil"/>
              <w:left w:val="nil"/>
              <w:bottom w:val="nil"/>
              <w:right w:val="nil"/>
            </w:tcBorders>
            <w:shd w:val="clear" w:color="auto" w:fill="auto"/>
            <w:hideMark/>
          </w:tcPr>
          <w:p w14:paraId="2E561515" w14:textId="77777777" w:rsidR="00776897" w:rsidRPr="00776897" w:rsidRDefault="7585C140" w:rsidP="00330929">
            <w:pPr>
              <w:spacing w:after="0"/>
              <w:jc w:val="left"/>
              <w:rPr>
                <w:rFonts w:ascii="Calibri" w:hAnsi="Calibri"/>
                <w:b/>
                <w:color w:val="000000"/>
                <w:sz w:val="18"/>
                <w:szCs w:val="18"/>
              </w:rPr>
            </w:pPr>
            <w:r w:rsidRPr="7585C140">
              <w:rPr>
                <w:rFonts w:ascii="Calibri" w:eastAsia="Calibri" w:hAnsi="Calibri" w:cs="Calibri"/>
                <w:b/>
                <w:bCs/>
                <w:color w:val="000000" w:themeColor="text1"/>
                <w:sz w:val="18"/>
                <w:szCs w:val="18"/>
              </w:rPr>
              <w:t>OC002</w:t>
            </w:r>
          </w:p>
        </w:tc>
        <w:tc>
          <w:tcPr>
            <w:tcW w:w="1863" w:type="pct"/>
            <w:tcBorders>
              <w:top w:val="nil"/>
              <w:left w:val="nil"/>
              <w:bottom w:val="nil"/>
              <w:right w:val="nil"/>
            </w:tcBorders>
            <w:shd w:val="clear" w:color="auto" w:fill="auto"/>
          </w:tcPr>
          <w:p w14:paraId="2E561516" w14:textId="77777777" w:rsidR="00776897" w:rsidRPr="00776897" w:rsidRDefault="7585C140" w:rsidP="00330929">
            <w:pPr>
              <w:spacing w:after="0"/>
              <w:jc w:val="left"/>
              <w:rPr>
                <w:rFonts w:ascii="Calibri" w:hAnsi="Calibri"/>
                <w:color w:val="000000"/>
                <w:sz w:val="20"/>
                <w:szCs w:val="20"/>
              </w:rPr>
            </w:pPr>
            <w:r w:rsidRPr="7585C140">
              <w:rPr>
                <w:rFonts w:ascii="Calibri" w:eastAsia="Calibri" w:hAnsi="Calibri" w:cs="Calibri"/>
                <w:color w:val="000000" w:themeColor="text1"/>
                <w:sz w:val="20"/>
                <w:szCs w:val="20"/>
              </w:rPr>
              <w:t>La estructura de la base de datos será la misma para los 2 sub-sistemas</w:t>
            </w:r>
          </w:p>
        </w:tc>
        <w:tc>
          <w:tcPr>
            <w:tcW w:w="2714" w:type="pct"/>
            <w:tcBorders>
              <w:top w:val="nil"/>
              <w:left w:val="nil"/>
              <w:bottom w:val="nil"/>
              <w:right w:val="nil"/>
            </w:tcBorders>
            <w:shd w:val="clear" w:color="auto" w:fill="auto"/>
          </w:tcPr>
          <w:p w14:paraId="2E561517" w14:textId="5D642B69" w:rsidR="00776897" w:rsidRPr="00776897" w:rsidRDefault="7585C140" w:rsidP="00241675">
            <w:pPr>
              <w:spacing w:after="0"/>
              <w:jc w:val="left"/>
              <w:rPr>
                <w:rFonts w:ascii="Calibri" w:hAnsi="Calibri"/>
                <w:color w:val="000000"/>
                <w:sz w:val="20"/>
                <w:szCs w:val="20"/>
              </w:rPr>
            </w:pPr>
            <w:r w:rsidRPr="7585C140">
              <w:rPr>
                <w:rFonts w:ascii="Calibri" w:eastAsia="Calibri" w:hAnsi="Calibri" w:cs="Calibri"/>
                <w:color w:val="000000" w:themeColor="text1"/>
                <w:sz w:val="20"/>
                <w:szCs w:val="20"/>
              </w:rPr>
              <w:t>El pegamento entre los 2 sub-sistemas es la base de datos, cuya estructura debe ser acordada por los 2 equipos (TC009).</w:t>
            </w:r>
          </w:p>
        </w:tc>
      </w:tr>
      <w:tr w:rsidR="00241675" w:rsidRPr="00776897" w14:paraId="2E56151C" w14:textId="77777777" w:rsidTr="7585C140">
        <w:trPr>
          <w:cantSplit/>
          <w:jc w:val="center"/>
        </w:trPr>
        <w:tc>
          <w:tcPr>
            <w:tcW w:w="422" w:type="pct"/>
            <w:tcBorders>
              <w:top w:val="nil"/>
              <w:left w:val="nil"/>
              <w:bottom w:val="nil"/>
              <w:right w:val="nil"/>
            </w:tcBorders>
            <w:shd w:val="clear" w:color="auto" w:fill="auto"/>
          </w:tcPr>
          <w:p w14:paraId="2E561519" w14:textId="77777777" w:rsidR="00241675" w:rsidRPr="00776897" w:rsidRDefault="7585C140" w:rsidP="00330929">
            <w:pPr>
              <w:spacing w:after="0"/>
              <w:jc w:val="left"/>
              <w:rPr>
                <w:rFonts w:ascii="Calibri" w:hAnsi="Calibri"/>
                <w:b/>
                <w:color w:val="000000"/>
                <w:sz w:val="18"/>
                <w:szCs w:val="18"/>
              </w:rPr>
            </w:pPr>
            <w:r w:rsidRPr="7585C140">
              <w:rPr>
                <w:rFonts w:ascii="Calibri" w:eastAsia="Calibri" w:hAnsi="Calibri" w:cs="Calibri"/>
                <w:b/>
                <w:bCs/>
                <w:color w:val="000000" w:themeColor="text1"/>
                <w:sz w:val="18"/>
                <w:szCs w:val="18"/>
              </w:rPr>
              <w:t>OC003</w:t>
            </w:r>
          </w:p>
        </w:tc>
        <w:tc>
          <w:tcPr>
            <w:tcW w:w="1863" w:type="pct"/>
            <w:tcBorders>
              <w:top w:val="nil"/>
              <w:left w:val="nil"/>
              <w:bottom w:val="nil"/>
              <w:right w:val="nil"/>
            </w:tcBorders>
            <w:shd w:val="clear" w:color="auto" w:fill="auto"/>
          </w:tcPr>
          <w:p w14:paraId="2E56151A" w14:textId="77777777" w:rsidR="00241675" w:rsidRDefault="7585C140" w:rsidP="00241675">
            <w:pPr>
              <w:spacing w:after="0"/>
              <w:jc w:val="left"/>
              <w:rPr>
                <w:rFonts w:ascii="Calibri" w:hAnsi="Calibri"/>
                <w:color w:val="000000"/>
                <w:sz w:val="20"/>
                <w:szCs w:val="20"/>
              </w:rPr>
            </w:pPr>
            <w:r w:rsidRPr="7585C140">
              <w:rPr>
                <w:rFonts w:ascii="Calibri" w:eastAsia="Calibri" w:hAnsi="Calibri" w:cs="Calibri"/>
                <w:color w:val="000000" w:themeColor="text1"/>
                <w:sz w:val="20"/>
                <w:szCs w:val="20"/>
              </w:rPr>
              <w:t>El código fuente será gestionado mediante el sistema control de versiones Git en un repositorio público en github</w:t>
            </w:r>
          </w:p>
        </w:tc>
        <w:tc>
          <w:tcPr>
            <w:tcW w:w="2714" w:type="pct"/>
            <w:tcBorders>
              <w:top w:val="nil"/>
              <w:left w:val="nil"/>
              <w:bottom w:val="nil"/>
              <w:right w:val="nil"/>
            </w:tcBorders>
            <w:shd w:val="clear" w:color="auto" w:fill="auto"/>
          </w:tcPr>
          <w:p w14:paraId="6ADDEA31" w14:textId="57AB95FA" w:rsidR="00241675" w:rsidRDefault="7585C140" w:rsidP="00241675">
            <w:pPr>
              <w:spacing w:after="0"/>
              <w:jc w:val="left"/>
              <w:rPr>
                <w:rFonts w:ascii="Calibri" w:hAnsi="Calibri"/>
                <w:color w:val="000000"/>
                <w:sz w:val="20"/>
                <w:szCs w:val="20"/>
              </w:rPr>
            </w:pPr>
            <w:r w:rsidRPr="7585C140">
              <w:rPr>
                <w:rFonts w:ascii="Calibri" w:eastAsia="Calibri" w:hAnsi="Calibri" w:cs="Calibri"/>
                <w:color w:val="000000" w:themeColor="text1"/>
                <w:sz w:val="20"/>
                <w:szCs w:val="20"/>
              </w:rPr>
              <w:t xml:space="preserve">Los sistemas de control de versiones son utilizados por la mayoría de las empresas de desarrollo de software. Github ofrece un software de gestión de proyectos muy potente. </w:t>
            </w:r>
          </w:p>
          <w:p w14:paraId="2E56151B" w14:textId="77777777" w:rsidR="009D4356" w:rsidRDefault="009D4356" w:rsidP="00241675">
            <w:pPr>
              <w:spacing w:after="0"/>
              <w:jc w:val="left"/>
              <w:rPr>
                <w:rFonts w:ascii="Calibri" w:hAnsi="Calibri"/>
                <w:color w:val="000000"/>
                <w:sz w:val="20"/>
                <w:szCs w:val="20"/>
              </w:rPr>
            </w:pPr>
          </w:p>
        </w:tc>
      </w:tr>
      <w:tr w:rsidR="009D4356" w:rsidRPr="00776897" w14:paraId="03705B16" w14:textId="77777777" w:rsidTr="7585C140">
        <w:trPr>
          <w:cantSplit/>
          <w:jc w:val="center"/>
        </w:trPr>
        <w:tc>
          <w:tcPr>
            <w:tcW w:w="422" w:type="pct"/>
            <w:tcBorders>
              <w:top w:val="nil"/>
              <w:left w:val="nil"/>
              <w:bottom w:val="nil"/>
              <w:right w:val="nil"/>
            </w:tcBorders>
            <w:shd w:val="clear" w:color="auto" w:fill="auto"/>
          </w:tcPr>
          <w:p w14:paraId="04760C18" w14:textId="51E154D2" w:rsidR="009D4356" w:rsidRDefault="7585C140" w:rsidP="00330929">
            <w:pPr>
              <w:spacing w:after="0"/>
              <w:jc w:val="left"/>
              <w:rPr>
                <w:rFonts w:ascii="Calibri" w:hAnsi="Calibri"/>
                <w:b/>
                <w:color w:val="000000"/>
                <w:sz w:val="18"/>
                <w:szCs w:val="18"/>
              </w:rPr>
            </w:pPr>
            <w:r w:rsidRPr="7585C140">
              <w:rPr>
                <w:rFonts w:ascii="Calibri" w:eastAsia="Calibri" w:hAnsi="Calibri" w:cs="Calibri"/>
                <w:b/>
                <w:bCs/>
                <w:color w:val="000000" w:themeColor="text1"/>
                <w:sz w:val="18"/>
                <w:szCs w:val="18"/>
              </w:rPr>
              <w:t>OC004</w:t>
            </w:r>
          </w:p>
        </w:tc>
        <w:tc>
          <w:tcPr>
            <w:tcW w:w="1863" w:type="pct"/>
            <w:tcBorders>
              <w:top w:val="nil"/>
              <w:left w:val="nil"/>
              <w:bottom w:val="nil"/>
              <w:right w:val="nil"/>
            </w:tcBorders>
            <w:shd w:val="clear" w:color="auto" w:fill="auto"/>
          </w:tcPr>
          <w:p w14:paraId="3FBAA62C" w14:textId="5B683C2E" w:rsidR="009D4356" w:rsidRDefault="7585C140" w:rsidP="00241675">
            <w:pPr>
              <w:spacing w:after="0"/>
              <w:jc w:val="left"/>
              <w:rPr>
                <w:rFonts w:ascii="Calibri" w:hAnsi="Calibri"/>
                <w:color w:val="000000"/>
                <w:sz w:val="20"/>
                <w:szCs w:val="20"/>
              </w:rPr>
            </w:pPr>
            <w:r w:rsidRPr="7585C140">
              <w:rPr>
                <w:rFonts w:ascii="Calibri" w:eastAsia="Calibri" w:hAnsi="Calibri" w:cs="Calibri"/>
                <w:color w:val="000000" w:themeColor="text1"/>
                <w:sz w:val="20"/>
                <w:szCs w:val="20"/>
              </w:rPr>
              <w:t>Los desarrolladores de los sistemas de votación (2.3) y de recuento y publicación (2.4) deberán ponerse de acuerdo en la tecnología que se usará para el repositorio de información</w:t>
            </w:r>
          </w:p>
        </w:tc>
        <w:tc>
          <w:tcPr>
            <w:tcW w:w="2714" w:type="pct"/>
            <w:tcBorders>
              <w:top w:val="nil"/>
              <w:left w:val="nil"/>
              <w:bottom w:val="nil"/>
              <w:right w:val="nil"/>
            </w:tcBorders>
            <w:shd w:val="clear" w:color="auto" w:fill="auto"/>
          </w:tcPr>
          <w:p w14:paraId="7685BB53" w14:textId="605C801C" w:rsidR="009D4356" w:rsidRDefault="7585C140" w:rsidP="00241675">
            <w:pPr>
              <w:spacing w:after="0"/>
              <w:jc w:val="left"/>
              <w:rPr>
                <w:rFonts w:ascii="Calibri" w:hAnsi="Calibri"/>
                <w:color w:val="000000"/>
                <w:sz w:val="20"/>
                <w:szCs w:val="20"/>
              </w:rPr>
            </w:pPr>
            <w:r w:rsidRPr="7585C140">
              <w:rPr>
                <w:rFonts w:ascii="Calibri" w:eastAsia="Calibri" w:hAnsi="Calibri" w:cs="Calibri"/>
                <w:color w:val="000000" w:themeColor="text1"/>
                <w:sz w:val="20"/>
                <w:szCs w:val="20"/>
              </w:rPr>
              <w:t>El punto de comunicación entre ambos sistemas (2.3 y 2.4) será la base de datos. La tecnología a usar para ésta debe ser acordada con el equipo de desarrolladores del Sistema de votación (ST-07).</w:t>
            </w:r>
          </w:p>
        </w:tc>
      </w:tr>
      <w:tr w:rsidR="00474F27" w:rsidRPr="00776897" w14:paraId="69133FDA" w14:textId="77777777" w:rsidTr="7585C140">
        <w:trPr>
          <w:cantSplit/>
          <w:jc w:val="center"/>
        </w:trPr>
        <w:tc>
          <w:tcPr>
            <w:tcW w:w="422" w:type="pct"/>
            <w:tcBorders>
              <w:top w:val="nil"/>
              <w:left w:val="nil"/>
              <w:bottom w:val="nil"/>
              <w:right w:val="nil"/>
            </w:tcBorders>
            <w:shd w:val="clear" w:color="auto" w:fill="auto"/>
          </w:tcPr>
          <w:p w14:paraId="151DB6AA" w14:textId="22858136" w:rsidR="00474F27" w:rsidRPr="61739A22" w:rsidRDefault="7585C140" w:rsidP="00330929">
            <w:pPr>
              <w:spacing w:after="0"/>
              <w:jc w:val="left"/>
              <w:rPr>
                <w:rFonts w:ascii="Calibri" w:eastAsia="Calibri" w:hAnsi="Calibri" w:cs="Calibri"/>
                <w:b/>
                <w:bCs/>
                <w:color w:val="000000" w:themeColor="text1"/>
                <w:sz w:val="18"/>
                <w:szCs w:val="18"/>
              </w:rPr>
            </w:pPr>
            <w:r w:rsidRPr="7585C140">
              <w:rPr>
                <w:rFonts w:ascii="Calibri" w:eastAsia="Calibri" w:hAnsi="Calibri" w:cs="Calibri"/>
                <w:b/>
                <w:bCs/>
                <w:color w:val="000000" w:themeColor="text1"/>
                <w:sz w:val="18"/>
                <w:szCs w:val="18"/>
              </w:rPr>
              <w:t>OC005</w:t>
            </w:r>
          </w:p>
        </w:tc>
        <w:tc>
          <w:tcPr>
            <w:tcW w:w="1863" w:type="pct"/>
            <w:tcBorders>
              <w:top w:val="nil"/>
              <w:left w:val="nil"/>
              <w:bottom w:val="nil"/>
              <w:right w:val="nil"/>
            </w:tcBorders>
            <w:shd w:val="clear" w:color="auto" w:fill="auto"/>
          </w:tcPr>
          <w:p w14:paraId="2FF561F0" w14:textId="75575E94" w:rsidR="00474F27" w:rsidRPr="61739A22" w:rsidRDefault="7585C140" w:rsidP="00474F27">
            <w:pPr>
              <w:spacing w:after="0"/>
              <w:jc w:val="left"/>
              <w:rPr>
                <w:rFonts w:ascii="Calibri" w:eastAsia="Calibri" w:hAnsi="Calibri" w:cs="Calibri"/>
                <w:color w:val="000000" w:themeColor="text1"/>
                <w:sz w:val="20"/>
                <w:szCs w:val="20"/>
              </w:rPr>
            </w:pPr>
            <w:r w:rsidRPr="7585C140">
              <w:rPr>
                <w:rFonts w:ascii="Calibri" w:eastAsia="Calibri" w:hAnsi="Calibri" w:cs="Calibri"/>
                <w:color w:val="000000" w:themeColor="text1"/>
                <w:sz w:val="20"/>
                <w:szCs w:val="20"/>
              </w:rPr>
              <w:t xml:space="preserve">Los desarrolladores de los sistemas de votación (2.3) deberán proporcionar al sistema de recuento y publicación una tabla en la base de datos con la </w:t>
            </w:r>
            <w:r w:rsidR="00A90F4B" w:rsidRPr="7585C140">
              <w:rPr>
                <w:rFonts w:ascii="Calibri" w:eastAsia="Calibri" w:hAnsi="Calibri" w:cs="Calibri"/>
                <w:color w:val="000000" w:themeColor="text1"/>
                <w:sz w:val="20"/>
                <w:szCs w:val="20"/>
              </w:rPr>
              <w:t>información de</w:t>
            </w:r>
            <w:r w:rsidRPr="7585C140">
              <w:rPr>
                <w:rFonts w:ascii="Calibri" w:eastAsia="Calibri" w:hAnsi="Calibri" w:cs="Calibri"/>
                <w:color w:val="000000" w:themeColor="text1"/>
                <w:sz w:val="20"/>
                <w:szCs w:val="20"/>
              </w:rPr>
              <w:t xml:space="preserve"> la votación en curso.</w:t>
            </w:r>
          </w:p>
        </w:tc>
        <w:tc>
          <w:tcPr>
            <w:tcW w:w="2714" w:type="pct"/>
            <w:tcBorders>
              <w:top w:val="nil"/>
              <w:left w:val="nil"/>
              <w:bottom w:val="nil"/>
              <w:right w:val="nil"/>
            </w:tcBorders>
            <w:shd w:val="clear" w:color="auto" w:fill="auto"/>
          </w:tcPr>
          <w:p w14:paraId="73BB0748" w14:textId="1D0989E2" w:rsidR="00474F27" w:rsidRDefault="7585C140" w:rsidP="00241675">
            <w:pPr>
              <w:spacing w:after="0"/>
              <w:jc w:val="left"/>
              <w:rPr>
                <w:rFonts w:ascii="Calibri" w:hAnsi="Calibri"/>
                <w:color w:val="000000"/>
                <w:sz w:val="20"/>
                <w:szCs w:val="20"/>
              </w:rPr>
            </w:pPr>
            <w:r w:rsidRPr="7585C140">
              <w:rPr>
                <w:rFonts w:ascii="Calibri" w:eastAsia="Calibri" w:hAnsi="Calibri" w:cs="Calibri"/>
                <w:color w:val="000000" w:themeColor="text1"/>
                <w:sz w:val="20"/>
                <w:szCs w:val="20"/>
              </w:rPr>
              <w:t>Para la instanciación del sistema de recuento (patrón Abstract Factory), dicho sistema necesita la información de la votación. En función de ello se creará una forma de recuento y representación u otra.</w:t>
            </w:r>
          </w:p>
        </w:tc>
      </w:tr>
    </w:tbl>
    <w:p w14:paraId="2E56151D" w14:textId="77777777" w:rsidR="00776897" w:rsidRPr="00776897" w:rsidRDefault="002C730A" w:rsidP="00776897">
      <w:pPr>
        <w:pStyle w:val="Descripcin"/>
        <w:jc w:val="center"/>
      </w:pPr>
      <w:r>
        <w:t>Tabla</w:t>
      </w:r>
      <w:r w:rsidR="00776897" w:rsidRPr="00776897">
        <w:t xml:space="preserve"> </w:t>
      </w:r>
      <w:fldSimple w:instr=" SEQ Tabla \* ARABIC ">
        <w:r w:rsidR="009616B2" w:rsidRPr="61739A22">
          <w:t>5</w:t>
        </w:r>
      </w:fldSimple>
      <w:r w:rsidR="00776897" w:rsidRPr="00776897">
        <w:t xml:space="preserve">. </w:t>
      </w:r>
      <w:r>
        <w:t>Restricciones organizativas</w:t>
      </w:r>
    </w:p>
    <w:p w14:paraId="2E56151E" w14:textId="77777777" w:rsidR="00D70222" w:rsidRPr="00D3692F" w:rsidRDefault="009E3694" w:rsidP="002D7259">
      <w:pPr>
        <w:pStyle w:val="Ttulo1"/>
      </w:pPr>
      <w:bookmarkStart w:id="29" w:name="_Toc445836421"/>
      <w:r w:rsidRPr="00776897">
        <w:lastRenderedPageBreak/>
        <w:t>Á</w:t>
      </w:r>
      <w:r>
        <w:t>mbito del sistema y contexto</w:t>
      </w:r>
      <w:bookmarkEnd w:id="29"/>
    </w:p>
    <w:p w14:paraId="2E56151F" w14:textId="77777777" w:rsidR="00D70222" w:rsidRDefault="7585C140" w:rsidP="00D70222">
      <w:r>
        <w:t>Para describir la solución se utilizarán diagramas contextuales y texto.</w:t>
      </w:r>
    </w:p>
    <w:p w14:paraId="2E561520" w14:textId="4E02EA98" w:rsidR="00BC03B7" w:rsidRDefault="7585C140" w:rsidP="00D70222">
      <w:r>
        <w:t>La aplicación está partida en cuatro procesos:</w:t>
      </w:r>
    </w:p>
    <w:p w14:paraId="2E561521" w14:textId="77777777" w:rsidR="00BC03B7" w:rsidRDefault="7585C140" w:rsidP="00BC03B7">
      <w:pPr>
        <w:pStyle w:val="Prrafodelista"/>
        <w:numPr>
          <w:ilvl w:val="0"/>
          <w:numId w:val="25"/>
        </w:numPr>
      </w:pPr>
      <w:r>
        <w:t>Censuses: Se encarga de la carga de los censos.</w:t>
      </w:r>
    </w:p>
    <w:p w14:paraId="2E561522" w14:textId="243B4027" w:rsidR="007A34FA" w:rsidRDefault="7585C140" w:rsidP="00BC03B7">
      <w:pPr>
        <w:pStyle w:val="Prrafodelista"/>
        <w:numPr>
          <w:ilvl w:val="0"/>
          <w:numId w:val="25"/>
        </w:numPr>
      </w:pPr>
      <w:r>
        <w:t>Voters: Se encarga de las comprobaciones de los votantes.</w:t>
      </w:r>
    </w:p>
    <w:p w14:paraId="1018E712" w14:textId="58E3A45C" w:rsidR="00CA64E4" w:rsidRDefault="7585C140" w:rsidP="00BC03B7">
      <w:pPr>
        <w:pStyle w:val="Prrafodelista"/>
        <w:numPr>
          <w:ilvl w:val="0"/>
          <w:numId w:val="25"/>
        </w:numPr>
      </w:pPr>
      <w:r>
        <w:t>Sistema de votación: se encarga del registro de los votos en el sistema</w:t>
      </w:r>
    </w:p>
    <w:p w14:paraId="4B15CF31" w14:textId="5BDEE225" w:rsidR="00FB5804" w:rsidRDefault="7585C140" w:rsidP="00FB5804">
      <w:pPr>
        <w:pStyle w:val="Prrafodelista"/>
        <w:numPr>
          <w:ilvl w:val="0"/>
          <w:numId w:val="25"/>
        </w:numPr>
      </w:pPr>
      <w:r>
        <w:t>Sistema de recuento y publicación: recuenta los votos según el sistema de votación y los publica.</w:t>
      </w:r>
    </w:p>
    <w:p w14:paraId="615666D5" w14:textId="77777777" w:rsidR="00CA64E4" w:rsidRDefault="00CA64E4" w:rsidP="00CA64E4">
      <w:pPr>
        <w:pStyle w:val="Prrafodelista"/>
      </w:pPr>
    </w:p>
    <w:p w14:paraId="2E561523" w14:textId="0DCE16A9" w:rsidR="00BC03B7" w:rsidRDefault="0043096A" w:rsidP="00BC03B7">
      <w:pPr>
        <w:keepNext/>
        <w:jc w:val="center"/>
      </w:pPr>
      <w:r>
        <w:rPr>
          <w:noProof/>
          <w:lang w:eastAsia="es-ES"/>
        </w:rPr>
        <w:drawing>
          <wp:inline distT="0" distB="0" distL="0" distR="0" wp14:anchorId="36480BD7" wp14:editId="35111305">
            <wp:extent cx="6661941" cy="2533650"/>
            <wp:effectExtent l="0" t="0" r="5715" b="0"/>
            <wp:docPr id="5" name="Imagen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Diagrama 3.JPG"/>
                    <pic:cNvPicPr/>
                  </pic:nvPicPr>
                  <pic:blipFill>
                    <a:blip r:embed="rId17">
                      <a:extLst>
                        <a:ext uri="{28A0092B-C50C-407E-A947-70E740481C1C}">
                          <a14:useLocalDpi xmlns:a14="http://schemas.microsoft.com/office/drawing/2010/main" val="0"/>
                        </a:ext>
                      </a:extLst>
                    </a:blip>
                    <a:stretch>
                      <a:fillRect/>
                    </a:stretch>
                  </pic:blipFill>
                  <pic:spPr>
                    <a:xfrm>
                      <a:off x="0" y="0"/>
                      <a:ext cx="6725851" cy="2557956"/>
                    </a:xfrm>
                    <a:prstGeom prst="rect">
                      <a:avLst/>
                    </a:prstGeom>
                  </pic:spPr>
                </pic:pic>
              </a:graphicData>
            </a:graphic>
          </wp:inline>
        </w:drawing>
      </w:r>
    </w:p>
    <w:p w14:paraId="2E561524" w14:textId="77777777" w:rsidR="000210B1" w:rsidRDefault="00BC03B7" w:rsidP="00BC03B7">
      <w:pPr>
        <w:pStyle w:val="Descripcin"/>
        <w:jc w:val="center"/>
      </w:pPr>
      <w:r>
        <w:t xml:space="preserve">Figura </w:t>
      </w:r>
      <w:fldSimple w:instr=" SEQ Figura \* ARABIC ">
        <w:r w:rsidR="009616B2" w:rsidRPr="61739A22">
          <w:t>1</w:t>
        </w:r>
      </w:fldSimple>
      <w:r>
        <w:t xml:space="preserve">. </w:t>
      </w:r>
      <w:r w:rsidR="00F108BD">
        <w:t>Contexto de negocio del sistema</w:t>
      </w:r>
    </w:p>
    <w:p w14:paraId="58F789EC" w14:textId="77777777" w:rsidR="00D91F98" w:rsidRDefault="00D91F98" w:rsidP="00F108BD">
      <w:pPr>
        <w:rPr>
          <w:lang w:eastAsia="es-ES"/>
        </w:rPr>
      </w:pPr>
    </w:p>
    <w:p w14:paraId="3FAF912F" w14:textId="77777777" w:rsidR="00D91F98" w:rsidRDefault="00D91F98" w:rsidP="00F108BD">
      <w:pPr>
        <w:rPr>
          <w:lang w:eastAsia="es-ES"/>
        </w:rPr>
      </w:pPr>
    </w:p>
    <w:p w14:paraId="66E522E2" w14:textId="77777777" w:rsidR="00D91F98" w:rsidRDefault="00D91F98" w:rsidP="00F108BD">
      <w:pPr>
        <w:rPr>
          <w:lang w:eastAsia="es-ES"/>
        </w:rPr>
      </w:pPr>
    </w:p>
    <w:p w14:paraId="5CE6D9DA" w14:textId="77777777" w:rsidR="00D91F98" w:rsidRDefault="00D91F98" w:rsidP="00F108BD">
      <w:pPr>
        <w:rPr>
          <w:lang w:eastAsia="es-ES"/>
        </w:rPr>
      </w:pPr>
    </w:p>
    <w:p w14:paraId="3721EADF" w14:textId="77777777" w:rsidR="00D91F98" w:rsidRDefault="00D91F98" w:rsidP="00F108BD">
      <w:pPr>
        <w:rPr>
          <w:lang w:eastAsia="es-ES"/>
        </w:rPr>
      </w:pPr>
    </w:p>
    <w:p w14:paraId="2049AECA" w14:textId="77777777" w:rsidR="00D91F98" w:rsidRDefault="00D91F98" w:rsidP="00F108BD">
      <w:pPr>
        <w:rPr>
          <w:lang w:eastAsia="es-ES"/>
        </w:rPr>
      </w:pPr>
    </w:p>
    <w:p w14:paraId="5BE0957A" w14:textId="77777777" w:rsidR="00D91F98" w:rsidRDefault="00D91F98" w:rsidP="00F108BD">
      <w:pPr>
        <w:rPr>
          <w:lang w:eastAsia="es-ES"/>
        </w:rPr>
      </w:pPr>
    </w:p>
    <w:p w14:paraId="06F342C4" w14:textId="77777777" w:rsidR="00D91F98" w:rsidRDefault="00D91F98" w:rsidP="00F108BD">
      <w:pPr>
        <w:rPr>
          <w:lang w:eastAsia="es-ES"/>
        </w:rPr>
      </w:pPr>
    </w:p>
    <w:p w14:paraId="37E0A236" w14:textId="77777777" w:rsidR="00D91F98" w:rsidRDefault="00D91F98" w:rsidP="00F108BD">
      <w:pPr>
        <w:rPr>
          <w:lang w:eastAsia="es-ES"/>
        </w:rPr>
      </w:pPr>
    </w:p>
    <w:p w14:paraId="59B8337E" w14:textId="77777777" w:rsidR="00D91F98" w:rsidRDefault="00D91F98" w:rsidP="00F108BD">
      <w:pPr>
        <w:rPr>
          <w:lang w:eastAsia="es-ES"/>
        </w:rPr>
      </w:pPr>
    </w:p>
    <w:p w14:paraId="730BE7D5" w14:textId="77777777" w:rsidR="00D91F98" w:rsidRDefault="00D91F98" w:rsidP="00F108BD">
      <w:pPr>
        <w:rPr>
          <w:lang w:eastAsia="es-ES"/>
        </w:rPr>
      </w:pPr>
    </w:p>
    <w:p w14:paraId="39754667" w14:textId="77777777" w:rsidR="00CA64E4" w:rsidRDefault="00CA64E4" w:rsidP="00F108BD">
      <w:pPr>
        <w:rPr>
          <w:lang w:eastAsia="es-ES"/>
        </w:rPr>
      </w:pPr>
    </w:p>
    <w:p w14:paraId="2E561525" w14:textId="3DD542ED" w:rsidR="00F108BD" w:rsidRDefault="7585C140" w:rsidP="00F108BD">
      <w:pPr>
        <w:rPr>
          <w:lang w:eastAsia="es-ES"/>
        </w:rPr>
      </w:pPr>
      <w:r w:rsidRPr="7585C140">
        <w:rPr>
          <w:lang w:eastAsia="es-ES"/>
        </w:rPr>
        <w:lastRenderedPageBreak/>
        <w:t>A continuación, se incluye un diagrama de flujo de datos del sistema:</w:t>
      </w:r>
    </w:p>
    <w:p w14:paraId="2E561526" w14:textId="77777777" w:rsidR="00F108BD" w:rsidRPr="000634B9" w:rsidRDefault="00F108BD" w:rsidP="00F108BD">
      <w:pPr>
        <w:rPr>
          <w:lang w:eastAsia="es-ES"/>
        </w:rPr>
      </w:pPr>
    </w:p>
    <w:p w14:paraId="75D49AB6" w14:textId="53DD0F0E" w:rsidR="007F0AD4" w:rsidRDefault="00F108BD" w:rsidP="00413FFA">
      <w:pPr>
        <w:jc w:val="center"/>
        <w:rPr>
          <w:lang w:val="en-GB" w:eastAsia="es-ES"/>
        </w:rPr>
      </w:pPr>
      <w:r>
        <w:rPr>
          <w:noProof/>
          <w:lang w:eastAsia="es-ES"/>
        </w:rPr>
        <w:drawing>
          <wp:inline distT="0" distB="0" distL="0" distR="0" wp14:anchorId="2E561761" wp14:editId="2E561762">
            <wp:extent cx="3581400" cy="32956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1400" cy="3295650"/>
                    </a:xfrm>
                    <a:prstGeom prst="rect">
                      <a:avLst/>
                    </a:prstGeom>
                  </pic:spPr>
                </pic:pic>
              </a:graphicData>
            </a:graphic>
          </wp:inline>
        </w:drawing>
      </w:r>
    </w:p>
    <w:p w14:paraId="503E77F6" w14:textId="77777777" w:rsidR="007F0AD4" w:rsidRDefault="007F0AD4" w:rsidP="00F108BD">
      <w:pPr>
        <w:jc w:val="center"/>
        <w:rPr>
          <w:lang w:val="en-GB" w:eastAsia="es-ES"/>
        </w:rPr>
      </w:pPr>
    </w:p>
    <w:p w14:paraId="2E561527" w14:textId="118F1F97" w:rsidR="00F108BD" w:rsidRDefault="000F525C" w:rsidP="00C45A7E">
      <w:pPr>
        <w:ind w:left="708" w:hanging="708"/>
        <w:jc w:val="center"/>
        <w:rPr>
          <w:lang w:val="en-GB" w:eastAsia="es-ES"/>
        </w:rPr>
      </w:pPr>
      <w:r>
        <w:rPr>
          <w:noProof/>
          <w:lang w:eastAsia="es-ES"/>
        </w:rPr>
        <w:drawing>
          <wp:inline distT="0" distB="0" distL="0" distR="0" wp14:anchorId="3ABB8FB0" wp14:editId="35B9E75F">
            <wp:extent cx="2920621" cy="1901535"/>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8433" cy="1906621"/>
                    </a:xfrm>
                    <a:prstGeom prst="rect">
                      <a:avLst/>
                    </a:prstGeom>
                  </pic:spPr>
                </pic:pic>
              </a:graphicData>
            </a:graphic>
          </wp:inline>
        </w:drawing>
      </w:r>
    </w:p>
    <w:p w14:paraId="2E561528" w14:textId="77777777" w:rsidR="00F108BD" w:rsidRPr="00F108BD" w:rsidRDefault="00F108BD" w:rsidP="00F108BD">
      <w:pPr>
        <w:pStyle w:val="Descripcin"/>
        <w:jc w:val="center"/>
      </w:pPr>
      <w:r>
        <w:t xml:space="preserve">Figura </w:t>
      </w:r>
      <w:fldSimple w:instr=" SEQ Figura \* ARABIC ">
        <w:r w:rsidR="009616B2" w:rsidRPr="61739A22">
          <w:t>2</w:t>
        </w:r>
      </w:fldSimple>
      <w:r>
        <w:t>. Diagrama de flujo de datos</w:t>
      </w:r>
    </w:p>
    <w:p w14:paraId="2E561529" w14:textId="77777777" w:rsidR="00D70222" w:rsidRPr="00D3692F" w:rsidRDefault="00D70222" w:rsidP="002D7259">
      <w:pPr>
        <w:pStyle w:val="Ttulo1"/>
      </w:pPr>
      <w:bookmarkStart w:id="30" w:name="_Toc445836422"/>
      <w:r w:rsidRPr="00D3692F">
        <w:lastRenderedPageBreak/>
        <w:t>Escenarios de calidad</w:t>
      </w:r>
      <w:bookmarkEnd w:id="30"/>
      <w:r w:rsidRPr="00D3692F">
        <w:fldChar w:fldCharType="begin"/>
      </w:r>
      <w:r w:rsidRPr="00D3692F">
        <w:instrText xml:space="preserve"> XE </w:instrText>
      </w:r>
      <w:r w:rsidR="008E4A7C">
        <w:instrText>“</w:instrText>
      </w:r>
      <w:r w:rsidRPr="00D3692F">
        <w:instrText>Escenarios de calidad</w:instrText>
      </w:r>
      <w:r w:rsidR="008E4A7C">
        <w:instrText>”</w:instrText>
      </w:r>
      <w:r w:rsidRPr="00D3692F">
        <w:instrText xml:space="preserve"> </w:instrText>
      </w:r>
      <w:r w:rsidRPr="00D3692F">
        <w:fldChar w:fldCharType="end"/>
      </w:r>
    </w:p>
    <w:p w14:paraId="2E56152A" w14:textId="77777777" w:rsidR="00D70222" w:rsidRPr="00D3692F" w:rsidRDefault="7585C140" w:rsidP="00D70222">
      <w:r>
        <w:t>Con toda la información anterior se procederá a definir los escenarios de calidad que influencian esta arquitectura.</w:t>
      </w:r>
    </w:p>
    <w:p w14:paraId="2E56152B" w14:textId="77777777" w:rsidR="00D70222" w:rsidRPr="00D3692F" w:rsidRDefault="7585C140" w:rsidP="00D70222">
      <w:pPr>
        <w:sectPr w:rsidR="00D70222" w:rsidRPr="00D3692F" w:rsidSect="00657E5F">
          <w:footerReference w:type="even" r:id="rId20"/>
          <w:footerReference w:type="default" r:id="rId21"/>
          <w:pgSz w:w="11906" w:h="16838"/>
          <w:pgMar w:top="1276" w:right="1701" w:bottom="1701" w:left="1701" w:header="720" w:footer="720" w:gutter="0"/>
          <w:cols w:space="720"/>
        </w:sectPr>
      </w:pPr>
      <w:r>
        <w:t>En las próximas páginas se muestra una tabla con la lista de escenarios identificados.</w:t>
      </w:r>
    </w:p>
    <w:tbl>
      <w:tblPr>
        <w:tblStyle w:val="Sombreadoclaro"/>
        <w:tblW w:w="0" w:type="auto"/>
        <w:tblLayout w:type="fixed"/>
        <w:tblCellMar>
          <w:top w:w="28" w:type="dxa"/>
          <w:bottom w:w="28" w:type="dxa"/>
        </w:tblCellMar>
        <w:tblLook w:val="0620" w:firstRow="1" w:lastRow="0" w:firstColumn="0" w:lastColumn="0" w:noHBand="1" w:noVBand="1"/>
      </w:tblPr>
      <w:tblGrid>
        <w:gridCol w:w="1084"/>
        <w:gridCol w:w="1688"/>
        <w:gridCol w:w="2016"/>
        <w:gridCol w:w="1965"/>
        <w:gridCol w:w="18"/>
        <w:gridCol w:w="1895"/>
        <w:gridCol w:w="2016"/>
        <w:gridCol w:w="2184"/>
        <w:gridCol w:w="992"/>
        <w:gridCol w:w="35"/>
        <w:gridCol w:w="76"/>
      </w:tblGrid>
      <w:tr w:rsidR="00435CDA" w:rsidRPr="00D3692F" w14:paraId="2E561534" w14:textId="77777777" w:rsidTr="0090504C">
        <w:trPr>
          <w:gridAfter w:val="1"/>
          <w:cnfStyle w:val="100000000000" w:firstRow="1" w:lastRow="0" w:firstColumn="0" w:lastColumn="0" w:oddVBand="0" w:evenVBand="0" w:oddHBand="0" w:evenHBand="0" w:firstRowFirstColumn="0" w:firstRowLastColumn="0" w:lastRowFirstColumn="0" w:lastRowLastColumn="0"/>
          <w:wAfter w:w="76" w:type="dxa"/>
          <w:cantSplit/>
          <w:tblHeader/>
        </w:trPr>
        <w:tc>
          <w:tcPr>
            <w:tcW w:w="1084" w:type="dxa"/>
            <w:hideMark/>
          </w:tcPr>
          <w:p w14:paraId="2E56152C" w14:textId="77777777" w:rsidR="00D70222" w:rsidRPr="00D3692F" w:rsidRDefault="7585C140" w:rsidP="00CF0D90">
            <w:pPr>
              <w:jc w:val="left"/>
              <w:rPr>
                <w:sz w:val="18"/>
                <w:szCs w:val="18"/>
              </w:rPr>
            </w:pPr>
            <w:r w:rsidRPr="7585C140">
              <w:rPr>
                <w:sz w:val="18"/>
                <w:szCs w:val="18"/>
              </w:rPr>
              <w:lastRenderedPageBreak/>
              <w:t>Escenario Nº</w:t>
            </w:r>
          </w:p>
        </w:tc>
        <w:tc>
          <w:tcPr>
            <w:tcW w:w="1688" w:type="dxa"/>
            <w:hideMark/>
          </w:tcPr>
          <w:p w14:paraId="2E56152D" w14:textId="77777777" w:rsidR="00D70222" w:rsidRPr="00D3692F" w:rsidRDefault="00D70222" w:rsidP="00CF0D90">
            <w:pPr>
              <w:jc w:val="left"/>
              <w:rPr>
                <w:sz w:val="18"/>
                <w:szCs w:val="18"/>
              </w:rPr>
            </w:pPr>
            <w:r w:rsidRPr="00D3692F">
              <w:rPr>
                <w:sz w:val="18"/>
                <w:szCs w:val="18"/>
              </w:rPr>
              <w:t xml:space="preserve"> Fuente de estímulo</w:t>
            </w:r>
            <w:r w:rsidRPr="00D3692F">
              <w:fldChar w:fldCharType="begin"/>
            </w:r>
            <w:r w:rsidRPr="00D3692F">
              <w:rPr>
                <w:sz w:val="18"/>
                <w:szCs w:val="18"/>
              </w:rPr>
              <w:instrText xml:space="preserve"> XE </w:instrText>
            </w:r>
            <w:r w:rsidR="008E4A7C">
              <w:rPr>
                <w:sz w:val="18"/>
                <w:szCs w:val="18"/>
              </w:rPr>
              <w:instrText>“</w:instrText>
            </w:r>
            <w:r w:rsidRPr="00D3692F">
              <w:instrText>Fuente de estímulo</w:instrText>
            </w:r>
            <w:r w:rsidR="008E4A7C">
              <w:instrText>”</w:instrText>
            </w:r>
            <w:r w:rsidRPr="00D3692F">
              <w:rPr>
                <w:sz w:val="18"/>
                <w:szCs w:val="18"/>
              </w:rPr>
              <w:instrText xml:space="preserve"> </w:instrText>
            </w:r>
            <w:r w:rsidRPr="00D3692F">
              <w:rPr>
                <w:sz w:val="18"/>
                <w:szCs w:val="18"/>
              </w:rPr>
              <w:fldChar w:fldCharType="end"/>
            </w:r>
          </w:p>
        </w:tc>
        <w:tc>
          <w:tcPr>
            <w:tcW w:w="2016" w:type="dxa"/>
            <w:hideMark/>
          </w:tcPr>
          <w:p w14:paraId="2E56152E" w14:textId="77777777" w:rsidR="00D70222" w:rsidRPr="00D3692F" w:rsidRDefault="00D70222" w:rsidP="00CF0D90">
            <w:pPr>
              <w:jc w:val="left"/>
              <w:rPr>
                <w:sz w:val="18"/>
                <w:szCs w:val="18"/>
              </w:rPr>
            </w:pPr>
            <w:r w:rsidRPr="00D3692F">
              <w:rPr>
                <w:sz w:val="18"/>
                <w:szCs w:val="18"/>
              </w:rPr>
              <w:t>Estímulo</w:t>
            </w:r>
            <w:r w:rsidRPr="00D3692F">
              <w:fldChar w:fldCharType="begin"/>
            </w:r>
            <w:r w:rsidRPr="00D3692F">
              <w:rPr>
                <w:sz w:val="18"/>
                <w:szCs w:val="18"/>
              </w:rPr>
              <w:instrText xml:space="preserve"> XE </w:instrText>
            </w:r>
            <w:r w:rsidR="008E4A7C">
              <w:rPr>
                <w:sz w:val="18"/>
                <w:szCs w:val="18"/>
              </w:rPr>
              <w:instrText>“</w:instrText>
            </w:r>
            <w:r w:rsidRPr="00D3692F">
              <w:instrText>Estímulo</w:instrText>
            </w:r>
            <w:r w:rsidR="008E4A7C">
              <w:instrText>”</w:instrText>
            </w:r>
            <w:r w:rsidRPr="00D3692F">
              <w:rPr>
                <w:sz w:val="18"/>
                <w:szCs w:val="18"/>
              </w:rPr>
              <w:instrText xml:space="preserve"> </w:instrText>
            </w:r>
            <w:r w:rsidRPr="00D3692F">
              <w:rPr>
                <w:sz w:val="18"/>
                <w:szCs w:val="18"/>
              </w:rPr>
              <w:fldChar w:fldCharType="end"/>
            </w:r>
          </w:p>
        </w:tc>
        <w:tc>
          <w:tcPr>
            <w:tcW w:w="1983" w:type="dxa"/>
            <w:gridSpan w:val="2"/>
            <w:hideMark/>
          </w:tcPr>
          <w:p w14:paraId="2E56152F" w14:textId="77777777" w:rsidR="00D70222" w:rsidRPr="00D3692F" w:rsidRDefault="7585C140" w:rsidP="00CF0D90">
            <w:pPr>
              <w:jc w:val="left"/>
              <w:rPr>
                <w:sz w:val="18"/>
                <w:szCs w:val="18"/>
              </w:rPr>
            </w:pPr>
            <w:r w:rsidRPr="7585C140">
              <w:rPr>
                <w:sz w:val="18"/>
                <w:szCs w:val="18"/>
              </w:rPr>
              <w:t xml:space="preserve"> Entorno</w:t>
            </w:r>
          </w:p>
        </w:tc>
        <w:tc>
          <w:tcPr>
            <w:tcW w:w="1895" w:type="dxa"/>
            <w:hideMark/>
          </w:tcPr>
          <w:p w14:paraId="2E561530" w14:textId="77777777" w:rsidR="00D70222" w:rsidRPr="00D3692F" w:rsidRDefault="00D70222" w:rsidP="00CF0D90">
            <w:pPr>
              <w:jc w:val="left"/>
              <w:rPr>
                <w:sz w:val="18"/>
                <w:szCs w:val="18"/>
              </w:rPr>
            </w:pPr>
            <w:r w:rsidRPr="00D3692F">
              <w:rPr>
                <w:sz w:val="18"/>
                <w:szCs w:val="18"/>
              </w:rPr>
              <w:t>Artefacto</w:t>
            </w:r>
            <w:r w:rsidRPr="00D3692F">
              <w:fldChar w:fldCharType="begin"/>
            </w:r>
            <w:r w:rsidRPr="00D3692F">
              <w:rPr>
                <w:sz w:val="18"/>
                <w:szCs w:val="18"/>
              </w:rPr>
              <w:instrText xml:space="preserve"> XE </w:instrText>
            </w:r>
            <w:r w:rsidR="008E4A7C">
              <w:rPr>
                <w:sz w:val="18"/>
                <w:szCs w:val="18"/>
              </w:rPr>
              <w:instrText>“</w:instrText>
            </w:r>
            <w:r w:rsidRPr="00D3692F">
              <w:instrText>Artefacto</w:instrText>
            </w:r>
            <w:r w:rsidR="008E4A7C">
              <w:instrText>”</w:instrText>
            </w:r>
            <w:r w:rsidRPr="00D3692F">
              <w:rPr>
                <w:sz w:val="18"/>
                <w:szCs w:val="18"/>
              </w:rPr>
              <w:instrText xml:space="preserve"> </w:instrText>
            </w:r>
            <w:r w:rsidRPr="00D3692F">
              <w:rPr>
                <w:sz w:val="18"/>
                <w:szCs w:val="18"/>
              </w:rPr>
              <w:fldChar w:fldCharType="end"/>
            </w:r>
          </w:p>
        </w:tc>
        <w:tc>
          <w:tcPr>
            <w:tcW w:w="2016" w:type="dxa"/>
            <w:hideMark/>
          </w:tcPr>
          <w:p w14:paraId="2E561531" w14:textId="77777777" w:rsidR="00D70222" w:rsidRPr="00D3692F" w:rsidRDefault="00D70222" w:rsidP="00CF0D90">
            <w:pPr>
              <w:jc w:val="left"/>
              <w:rPr>
                <w:sz w:val="18"/>
                <w:szCs w:val="18"/>
              </w:rPr>
            </w:pPr>
            <w:r w:rsidRPr="00D3692F">
              <w:rPr>
                <w:sz w:val="18"/>
                <w:szCs w:val="18"/>
              </w:rPr>
              <w:t>Respuesta</w:t>
            </w:r>
            <w:r w:rsidRPr="00D3692F">
              <w:fldChar w:fldCharType="begin"/>
            </w:r>
            <w:r w:rsidRPr="00D3692F">
              <w:rPr>
                <w:sz w:val="18"/>
                <w:szCs w:val="18"/>
              </w:rPr>
              <w:instrText xml:space="preserve"> XE </w:instrText>
            </w:r>
            <w:r w:rsidR="008E4A7C">
              <w:rPr>
                <w:sz w:val="18"/>
                <w:szCs w:val="18"/>
              </w:rPr>
              <w:instrText>“</w:instrText>
            </w:r>
            <w:r w:rsidRPr="00D3692F">
              <w:instrText>Respuesta</w:instrText>
            </w:r>
            <w:r w:rsidR="008E4A7C">
              <w:instrText>”</w:instrText>
            </w:r>
            <w:r w:rsidRPr="00D3692F">
              <w:rPr>
                <w:sz w:val="18"/>
                <w:szCs w:val="18"/>
              </w:rPr>
              <w:instrText xml:space="preserve"> </w:instrText>
            </w:r>
            <w:r w:rsidRPr="00D3692F">
              <w:rPr>
                <w:sz w:val="18"/>
                <w:szCs w:val="18"/>
              </w:rPr>
              <w:fldChar w:fldCharType="end"/>
            </w:r>
          </w:p>
        </w:tc>
        <w:tc>
          <w:tcPr>
            <w:tcW w:w="2184" w:type="dxa"/>
            <w:hideMark/>
          </w:tcPr>
          <w:p w14:paraId="2E561532" w14:textId="77777777" w:rsidR="00D70222" w:rsidRPr="00D3692F" w:rsidRDefault="7585C140" w:rsidP="00CF0D90">
            <w:pPr>
              <w:jc w:val="left"/>
              <w:rPr>
                <w:sz w:val="18"/>
                <w:szCs w:val="18"/>
              </w:rPr>
            </w:pPr>
            <w:r w:rsidRPr="7585C140">
              <w:rPr>
                <w:sz w:val="18"/>
                <w:szCs w:val="18"/>
              </w:rPr>
              <w:t>Medición de la respuesta</w:t>
            </w:r>
          </w:p>
        </w:tc>
        <w:tc>
          <w:tcPr>
            <w:tcW w:w="1027" w:type="dxa"/>
            <w:gridSpan w:val="2"/>
            <w:hideMark/>
          </w:tcPr>
          <w:p w14:paraId="2E561533" w14:textId="77777777" w:rsidR="00D70222" w:rsidRPr="00D3692F" w:rsidRDefault="00D70222" w:rsidP="00CF0D90">
            <w:pPr>
              <w:jc w:val="left"/>
              <w:rPr>
                <w:sz w:val="18"/>
                <w:szCs w:val="18"/>
              </w:rPr>
            </w:pPr>
            <w:r w:rsidRPr="00D3692F">
              <w:rPr>
                <w:sz w:val="18"/>
                <w:szCs w:val="18"/>
              </w:rPr>
              <w:t>Atributo de calidad</w:t>
            </w:r>
            <w:r w:rsidRPr="00D3692F">
              <w:fldChar w:fldCharType="begin"/>
            </w:r>
            <w:r w:rsidRPr="00D3692F">
              <w:rPr>
                <w:sz w:val="18"/>
                <w:szCs w:val="18"/>
              </w:rPr>
              <w:instrText xml:space="preserve"> XE </w:instrText>
            </w:r>
            <w:r w:rsidR="008E4A7C">
              <w:rPr>
                <w:sz w:val="18"/>
                <w:szCs w:val="18"/>
              </w:rPr>
              <w:instrText>“</w:instrText>
            </w:r>
            <w:r w:rsidRPr="00D3692F">
              <w:instrText>Atributo de calidad</w:instrText>
            </w:r>
            <w:r w:rsidR="008E4A7C">
              <w:instrText>”</w:instrText>
            </w:r>
            <w:r w:rsidRPr="00D3692F">
              <w:rPr>
                <w:sz w:val="18"/>
                <w:szCs w:val="18"/>
              </w:rPr>
              <w:instrText xml:space="preserve"> </w:instrText>
            </w:r>
            <w:r w:rsidRPr="00D3692F">
              <w:rPr>
                <w:sz w:val="18"/>
                <w:szCs w:val="18"/>
              </w:rPr>
              <w:fldChar w:fldCharType="end"/>
            </w:r>
            <w:r w:rsidRPr="00D3692F">
              <w:rPr>
                <w:sz w:val="18"/>
                <w:szCs w:val="18"/>
              </w:rPr>
              <w:t xml:space="preserve"> afectado</w:t>
            </w:r>
          </w:p>
        </w:tc>
      </w:tr>
      <w:tr w:rsidR="00435CDA" w:rsidRPr="00D3692F" w14:paraId="2E56153D" w14:textId="77777777" w:rsidTr="0090504C">
        <w:trPr>
          <w:gridAfter w:val="1"/>
          <w:wAfter w:w="76" w:type="dxa"/>
          <w:cantSplit/>
        </w:trPr>
        <w:tc>
          <w:tcPr>
            <w:tcW w:w="1084" w:type="dxa"/>
          </w:tcPr>
          <w:p w14:paraId="2E561535" w14:textId="77777777" w:rsidR="00330929" w:rsidRPr="00330929" w:rsidRDefault="7585C140" w:rsidP="00330929">
            <w:pPr>
              <w:jc w:val="left"/>
              <w:rPr>
                <w:sz w:val="18"/>
                <w:szCs w:val="18"/>
              </w:rPr>
            </w:pPr>
            <w:r w:rsidRPr="7585C140">
              <w:rPr>
                <w:sz w:val="18"/>
                <w:szCs w:val="18"/>
              </w:rPr>
              <w:t>1</w:t>
            </w:r>
          </w:p>
        </w:tc>
        <w:tc>
          <w:tcPr>
            <w:tcW w:w="1688" w:type="dxa"/>
          </w:tcPr>
          <w:p w14:paraId="2E561536" w14:textId="77777777" w:rsidR="00330929" w:rsidRPr="00330929" w:rsidRDefault="7585C140" w:rsidP="00330929">
            <w:pPr>
              <w:jc w:val="left"/>
              <w:rPr>
                <w:sz w:val="18"/>
                <w:szCs w:val="18"/>
              </w:rPr>
            </w:pPr>
            <w:r w:rsidRPr="7585C140">
              <w:rPr>
                <w:sz w:val="18"/>
                <w:szCs w:val="18"/>
              </w:rPr>
              <w:t>Sistema de votación</w:t>
            </w:r>
          </w:p>
        </w:tc>
        <w:tc>
          <w:tcPr>
            <w:tcW w:w="2016" w:type="dxa"/>
          </w:tcPr>
          <w:p w14:paraId="2E561537" w14:textId="77777777" w:rsidR="00330929" w:rsidRPr="00330929" w:rsidRDefault="7585C140" w:rsidP="00330929">
            <w:pPr>
              <w:jc w:val="left"/>
              <w:rPr>
                <w:sz w:val="18"/>
                <w:szCs w:val="18"/>
              </w:rPr>
            </w:pPr>
            <w:r w:rsidRPr="7585C140">
              <w:rPr>
                <w:sz w:val="18"/>
                <w:szCs w:val="18"/>
              </w:rPr>
              <w:t>Realiza una petición sobre un usuario</w:t>
            </w:r>
          </w:p>
        </w:tc>
        <w:tc>
          <w:tcPr>
            <w:tcW w:w="1983" w:type="dxa"/>
            <w:gridSpan w:val="2"/>
          </w:tcPr>
          <w:p w14:paraId="2E561538" w14:textId="77777777" w:rsidR="00330929" w:rsidRPr="00330929" w:rsidRDefault="7585C140" w:rsidP="00330929">
            <w:pPr>
              <w:jc w:val="left"/>
              <w:rPr>
                <w:sz w:val="18"/>
                <w:szCs w:val="18"/>
              </w:rPr>
            </w:pPr>
            <w:r w:rsidRPr="7585C140">
              <w:rPr>
                <w:sz w:val="18"/>
                <w:szCs w:val="18"/>
              </w:rPr>
              <w:t>Tiempo de ejecución</w:t>
            </w:r>
          </w:p>
        </w:tc>
        <w:tc>
          <w:tcPr>
            <w:tcW w:w="1895" w:type="dxa"/>
          </w:tcPr>
          <w:p w14:paraId="2E561539" w14:textId="77777777" w:rsidR="00330929" w:rsidRPr="00330929" w:rsidRDefault="7585C140" w:rsidP="00330929">
            <w:pPr>
              <w:jc w:val="left"/>
              <w:rPr>
                <w:sz w:val="18"/>
                <w:szCs w:val="18"/>
              </w:rPr>
            </w:pPr>
            <w:r w:rsidRPr="7585C140">
              <w:rPr>
                <w:sz w:val="18"/>
                <w:szCs w:val="18"/>
              </w:rPr>
              <w:t>VoterAccess</w:t>
            </w:r>
          </w:p>
        </w:tc>
        <w:tc>
          <w:tcPr>
            <w:tcW w:w="2016" w:type="dxa"/>
          </w:tcPr>
          <w:p w14:paraId="2E56153A" w14:textId="77777777" w:rsidR="00330929" w:rsidRPr="00330929" w:rsidRDefault="7585C140" w:rsidP="00330929">
            <w:pPr>
              <w:jc w:val="left"/>
              <w:rPr>
                <w:sz w:val="18"/>
                <w:szCs w:val="18"/>
              </w:rPr>
            </w:pPr>
            <w:r w:rsidRPr="7585C140">
              <w:rPr>
                <w:sz w:val="18"/>
                <w:szCs w:val="18"/>
              </w:rPr>
              <w:t>El sistema de votación recibe la respuesta adecuada</w:t>
            </w:r>
          </w:p>
        </w:tc>
        <w:tc>
          <w:tcPr>
            <w:tcW w:w="2184" w:type="dxa"/>
          </w:tcPr>
          <w:p w14:paraId="2E56153B" w14:textId="77777777" w:rsidR="00330929" w:rsidRPr="00330929" w:rsidRDefault="7585C140" w:rsidP="00330929">
            <w:pPr>
              <w:jc w:val="left"/>
              <w:rPr>
                <w:sz w:val="18"/>
                <w:szCs w:val="18"/>
              </w:rPr>
            </w:pPr>
            <w:r w:rsidRPr="7585C140">
              <w:rPr>
                <w:sz w:val="18"/>
                <w:szCs w:val="18"/>
              </w:rPr>
              <w:t>La información adecuada es recibida</w:t>
            </w:r>
          </w:p>
        </w:tc>
        <w:tc>
          <w:tcPr>
            <w:tcW w:w="1027" w:type="dxa"/>
            <w:gridSpan w:val="2"/>
          </w:tcPr>
          <w:p w14:paraId="2E56153C" w14:textId="77777777" w:rsidR="00330929" w:rsidRPr="00330929" w:rsidRDefault="7585C140" w:rsidP="00330929">
            <w:pPr>
              <w:jc w:val="left"/>
              <w:rPr>
                <w:sz w:val="18"/>
                <w:szCs w:val="18"/>
              </w:rPr>
            </w:pPr>
            <w:r w:rsidRPr="7585C140">
              <w:rPr>
                <w:rFonts w:ascii="Calibri" w:eastAsia="Calibri" w:hAnsi="Calibri" w:cs="Calibri"/>
                <w:b/>
                <w:bCs/>
                <w:color w:val="000000" w:themeColor="text1"/>
                <w:sz w:val="18"/>
                <w:szCs w:val="18"/>
              </w:rPr>
              <w:t>AT001</w:t>
            </w:r>
          </w:p>
        </w:tc>
      </w:tr>
      <w:tr w:rsidR="00435CDA" w:rsidRPr="00D3692F" w14:paraId="2E561546" w14:textId="77777777" w:rsidTr="0090504C">
        <w:trPr>
          <w:gridAfter w:val="1"/>
          <w:wAfter w:w="76" w:type="dxa"/>
          <w:cantSplit/>
        </w:trPr>
        <w:tc>
          <w:tcPr>
            <w:tcW w:w="1084" w:type="dxa"/>
          </w:tcPr>
          <w:p w14:paraId="2E56153E" w14:textId="77777777" w:rsidR="00330929" w:rsidRPr="00330929" w:rsidRDefault="7585C140" w:rsidP="00330929">
            <w:pPr>
              <w:jc w:val="left"/>
              <w:rPr>
                <w:sz w:val="18"/>
                <w:szCs w:val="18"/>
              </w:rPr>
            </w:pPr>
            <w:r w:rsidRPr="7585C140">
              <w:rPr>
                <w:sz w:val="18"/>
                <w:szCs w:val="18"/>
              </w:rPr>
              <w:t>2</w:t>
            </w:r>
          </w:p>
        </w:tc>
        <w:tc>
          <w:tcPr>
            <w:tcW w:w="1688" w:type="dxa"/>
          </w:tcPr>
          <w:p w14:paraId="2E56153F" w14:textId="77777777" w:rsidR="00330929" w:rsidRPr="00330929" w:rsidRDefault="7585C140" w:rsidP="00330929">
            <w:pPr>
              <w:jc w:val="left"/>
              <w:rPr>
                <w:sz w:val="18"/>
                <w:szCs w:val="18"/>
              </w:rPr>
            </w:pPr>
            <w:r w:rsidRPr="7585C140">
              <w:rPr>
                <w:sz w:val="18"/>
                <w:szCs w:val="18"/>
              </w:rPr>
              <w:t>Desarrollador</w:t>
            </w:r>
          </w:p>
        </w:tc>
        <w:tc>
          <w:tcPr>
            <w:tcW w:w="2016" w:type="dxa"/>
          </w:tcPr>
          <w:p w14:paraId="2E561540" w14:textId="77777777" w:rsidR="00330929" w:rsidRPr="00330929" w:rsidRDefault="7585C140" w:rsidP="00330929">
            <w:pPr>
              <w:jc w:val="left"/>
              <w:rPr>
                <w:sz w:val="18"/>
                <w:szCs w:val="18"/>
              </w:rPr>
            </w:pPr>
            <w:r w:rsidRPr="7585C140">
              <w:rPr>
                <w:sz w:val="18"/>
                <w:szCs w:val="18"/>
              </w:rPr>
              <w:t>Se introduce un nuevo Parser</w:t>
            </w:r>
          </w:p>
        </w:tc>
        <w:tc>
          <w:tcPr>
            <w:tcW w:w="1983" w:type="dxa"/>
            <w:gridSpan w:val="2"/>
          </w:tcPr>
          <w:p w14:paraId="2E561541" w14:textId="77777777" w:rsidR="00330929" w:rsidRPr="00330929" w:rsidRDefault="7585C140" w:rsidP="00330929">
            <w:pPr>
              <w:jc w:val="left"/>
              <w:rPr>
                <w:sz w:val="18"/>
                <w:szCs w:val="18"/>
              </w:rPr>
            </w:pPr>
            <w:r w:rsidRPr="7585C140">
              <w:rPr>
                <w:sz w:val="18"/>
                <w:szCs w:val="18"/>
              </w:rPr>
              <w:t>Desarrollo</w:t>
            </w:r>
          </w:p>
        </w:tc>
        <w:tc>
          <w:tcPr>
            <w:tcW w:w="1895" w:type="dxa"/>
          </w:tcPr>
          <w:p w14:paraId="2E561542" w14:textId="77777777" w:rsidR="00330929" w:rsidRPr="00330929" w:rsidRDefault="7585C140" w:rsidP="00330929">
            <w:pPr>
              <w:jc w:val="left"/>
              <w:rPr>
                <w:sz w:val="18"/>
                <w:szCs w:val="18"/>
              </w:rPr>
            </w:pPr>
            <w:r w:rsidRPr="7585C140">
              <w:rPr>
                <w:sz w:val="18"/>
                <w:szCs w:val="18"/>
              </w:rPr>
              <w:t>Parser</w:t>
            </w:r>
          </w:p>
        </w:tc>
        <w:tc>
          <w:tcPr>
            <w:tcW w:w="2016" w:type="dxa"/>
          </w:tcPr>
          <w:p w14:paraId="2E561543" w14:textId="77777777" w:rsidR="00330929" w:rsidRPr="00330929" w:rsidRDefault="7585C140" w:rsidP="00330929">
            <w:pPr>
              <w:jc w:val="left"/>
              <w:rPr>
                <w:sz w:val="18"/>
                <w:szCs w:val="18"/>
              </w:rPr>
            </w:pPr>
            <w:r w:rsidRPr="7585C140">
              <w:rPr>
                <w:sz w:val="18"/>
                <w:szCs w:val="18"/>
              </w:rPr>
              <w:t>La modificación es introducida adecuadamente</w:t>
            </w:r>
          </w:p>
        </w:tc>
        <w:tc>
          <w:tcPr>
            <w:tcW w:w="2184" w:type="dxa"/>
          </w:tcPr>
          <w:p w14:paraId="2E561544" w14:textId="77777777" w:rsidR="00330929" w:rsidRPr="00330929" w:rsidRDefault="7585C140" w:rsidP="00330929">
            <w:pPr>
              <w:jc w:val="left"/>
              <w:rPr>
                <w:sz w:val="18"/>
                <w:szCs w:val="18"/>
              </w:rPr>
            </w:pPr>
            <w:r w:rsidRPr="7585C140">
              <w:rPr>
                <w:sz w:val="18"/>
                <w:szCs w:val="18"/>
              </w:rPr>
              <w:t>El sistema es compilado y pasa todas las pruebas</w:t>
            </w:r>
          </w:p>
        </w:tc>
        <w:tc>
          <w:tcPr>
            <w:tcW w:w="1027" w:type="dxa"/>
            <w:gridSpan w:val="2"/>
          </w:tcPr>
          <w:p w14:paraId="2E561545" w14:textId="77777777" w:rsidR="00330929" w:rsidRPr="00330929" w:rsidRDefault="7585C140" w:rsidP="00330929">
            <w:pPr>
              <w:jc w:val="left"/>
              <w:rPr>
                <w:sz w:val="18"/>
                <w:szCs w:val="18"/>
              </w:rPr>
            </w:pPr>
            <w:r w:rsidRPr="7585C140">
              <w:rPr>
                <w:rFonts w:ascii="Calibri" w:eastAsia="Calibri" w:hAnsi="Calibri" w:cs="Calibri"/>
                <w:b/>
                <w:bCs/>
                <w:color w:val="000000" w:themeColor="text1"/>
                <w:sz w:val="18"/>
                <w:szCs w:val="18"/>
              </w:rPr>
              <w:t>AT002</w:t>
            </w:r>
          </w:p>
        </w:tc>
      </w:tr>
      <w:tr w:rsidR="00435CDA" w:rsidRPr="00D3692F" w14:paraId="2E56154F" w14:textId="77777777" w:rsidTr="0090504C">
        <w:trPr>
          <w:gridAfter w:val="1"/>
          <w:wAfter w:w="76" w:type="dxa"/>
          <w:cantSplit/>
        </w:trPr>
        <w:tc>
          <w:tcPr>
            <w:tcW w:w="1084" w:type="dxa"/>
          </w:tcPr>
          <w:p w14:paraId="2E561547" w14:textId="77777777" w:rsidR="00330929" w:rsidRPr="00330929" w:rsidRDefault="7585C140" w:rsidP="00330929">
            <w:pPr>
              <w:jc w:val="left"/>
              <w:rPr>
                <w:sz w:val="18"/>
                <w:szCs w:val="18"/>
              </w:rPr>
            </w:pPr>
            <w:r w:rsidRPr="7585C140">
              <w:rPr>
                <w:sz w:val="18"/>
                <w:szCs w:val="18"/>
              </w:rPr>
              <w:t>3</w:t>
            </w:r>
          </w:p>
        </w:tc>
        <w:tc>
          <w:tcPr>
            <w:tcW w:w="1688" w:type="dxa"/>
          </w:tcPr>
          <w:p w14:paraId="2E561548" w14:textId="77777777" w:rsidR="00330929" w:rsidRPr="00330929" w:rsidRDefault="7585C140" w:rsidP="00330929">
            <w:pPr>
              <w:jc w:val="left"/>
              <w:rPr>
                <w:sz w:val="18"/>
                <w:szCs w:val="18"/>
              </w:rPr>
            </w:pPr>
            <w:r w:rsidRPr="7585C140">
              <w:rPr>
                <w:sz w:val="18"/>
                <w:szCs w:val="18"/>
              </w:rPr>
              <w:t>Desarrollador</w:t>
            </w:r>
          </w:p>
        </w:tc>
        <w:tc>
          <w:tcPr>
            <w:tcW w:w="2016" w:type="dxa"/>
          </w:tcPr>
          <w:p w14:paraId="2E561549" w14:textId="77777777" w:rsidR="00330929" w:rsidRPr="00330929" w:rsidRDefault="7585C140" w:rsidP="004D4487">
            <w:pPr>
              <w:jc w:val="left"/>
              <w:rPr>
                <w:sz w:val="18"/>
                <w:szCs w:val="18"/>
              </w:rPr>
            </w:pPr>
            <w:r w:rsidRPr="7585C140">
              <w:rPr>
                <w:sz w:val="18"/>
                <w:szCs w:val="18"/>
              </w:rPr>
              <w:t>Se implementa la generación de informes de error</w:t>
            </w:r>
          </w:p>
        </w:tc>
        <w:tc>
          <w:tcPr>
            <w:tcW w:w="1983" w:type="dxa"/>
            <w:gridSpan w:val="2"/>
          </w:tcPr>
          <w:p w14:paraId="2E56154A" w14:textId="77777777" w:rsidR="00330929" w:rsidRPr="00330929" w:rsidRDefault="7585C140" w:rsidP="00330929">
            <w:pPr>
              <w:jc w:val="left"/>
              <w:rPr>
                <w:sz w:val="18"/>
                <w:szCs w:val="18"/>
              </w:rPr>
            </w:pPr>
            <w:r w:rsidRPr="7585C140">
              <w:rPr>
                <w:sz w:val="18"/>
                <w:szCs w:val="18"/>
              </w:rPr>
              <w:t>Desarrollo</w:t>
            </w:r>
          </w:p>
        </w:tc>
        <w:tc>
          <w:tcPr>
            <w:tcW w:w="1895" w:type="dxa"/>
          </w:tcPr>
          <w:p w14:paraId="2E56154B" w14:textId="77777777" w:rsidR="00330929" w:rsidRPr="00330929" w:rsidRDefault="7585C140" w:rsidP="004D4487">
            <w:pPr>
              <w:jc w:val="left"/>
              <w:rPr>
                <w:sz w:val="18"/>
                <w:szCs w:val="18"/>
              </w:rPr>
            </w:pPr>
            <w:r w:rsidRPr="7585C140">
              <w:rPr>
                <w:sz w:val="18"/>
                <w:szCs w:val="18"/>
              </w:rPr>
              <w:t>ReportWriter, DBUpdate y Parser</w:t>
            </w:r>
          </w:p>
        </w:tc>
        <w:tc>
          <w:tcPr>
            <w:tcW w:w="2016" w:type="dxa"/>
          </w:tcPr>
          <w:p w14:paraId="2E56154C" w14:textId="77777777" w:rsidR="00330929" w:rsidRPr="00330929" w:rsidRDefault="7585C140" w:rsidP="004D4487">
            <w:pPr>
              <w:jc w:val="left"/>
              <w:rPr>
                <w:sz w:val="18"/>
                <w:szCs w:val="18"/>
              </w:rPr>
            </w:pPr>
            <w:r w:rsidRPr="7585C140">
              <w:rPr>
                <w:sz w:val="18"/>
                <w:szCs w:val="18"/>
              </w:rPr>
              <w:t>La opción es implementada con cambios mínimos que solamente afectan al módulo de generación de informes</w:t>
            </w:r>
          </w:p>
        </w:tc>
        <w:tc>
          <w:tcPr>
            <w:tcW w:w="2184" w:type="dxa"/>
          </w:tcPr>
          <w:p w14:paraId="2E56154D" w14:textId="77777777" w:rsidR="00330929" w:rsidRPr="00330929" w:rsidRDefault="7585C140" w:rsidP="00330929">
            <w:pPr>
              <w:jc w:val="left"/>
              <w:rPr>
                <w:sz w:val="18"/>
                <w:szCs w:val="18"/>
              </w:rPr>
            </w:pPr>
            <w:r w:rsidRPr="7585C140">
              <w:rPr>
                <w:sz w:val="18"/>
                <w:szCs w:val="18"/>
              </w:rPr>
              <w:t>Menos de un día de trabajo</w:t>
            </w:r>
          </w:p>
        </w:tc>
        <w:tc>
          <w:tcPr>
            <w:tcW w:w="1027" w:type="dxa"/>
            <w:gridSpan w:val="2"/>
          </w:tcPr>
          <w:p w14:paraId="2E56154E" w14:textId="77777777" w:rsidR="00330929" w:rsidRPr="00330929" w:rsidRDefault="7585C140" w:rsidP="00330929">
            <w:pPr>
              <w:jc w:val="left"/>
              <w:rPr>
                <w:sz w:val="18"/>
                <w:szCs w:val="18"/>
              </w:rPr>
            </w:pPr>
            <w:r w:rsidRPr="7585C140">
              <w:rPr>
                <w:rFonts w:ascii="Calibri" w:eastAsia="Calibri" w:hAnsi="Calibri" w:cs="Calibri"/>
                <w:b/>
                <w:bCs/>
                <w:color w:val="000000" w:themeColor="text1"/>
                <w:sz w:val="18"/>
                <w:szCs w:val="18"/>
              </w:rPr>
              <w:t>AT003</w:t>
            </w:r>
          </w:p>
        </w:tc>
      </w:tr>
      <w:tr w:rsidR="00435CDA" w:rsidRPr="00D3692F" w14:paraId="2E561558" w14:textId="77777777" w:rsidTr="0090504C">
        <w:trPr>
          <w:gridAfter w:val="1"/>
          <w:wAfter w:w="76" w:type="dxa"/>
          <w:cantSplit/>
        </w:trPr>
        <w:tc>
          <w:tcPr>
            <w:tcW w:w="1084" w:type="dxa"/>
          </w:tcPr>
          <w:p w14:paraId="2E561550" w14:textId="77777777" w:rsidR="00330929" w:rsidRPr="00330929" w:rsidRDefault="7585C140" w:rsidP="00330929">
            <w:pPr>
              <w:jc w:val="left"/>
              <w:rPr>
                <w:sz w:val="18"/>
                <w:szCs w:val="18"/>
              </w:rPr>
            </w:pPr>
            <w:r w:rsidRPr="7585C140">
              <w:rPr>
                <w:sz w:val="18"/>
                <w:szCs w:val="18"/>
              </w:rPr>
              <w:t>4</w:t>
            </w:r>
          </w:p>
        </w:tc>
        <w:tc>
          <w:tcPr>
            <w:tcW w:w="1688" w:type="dxa"/>
          </w:tcPr>
          <w:p w14:paraId="2E561551" w14:textId="77777777" w:rsidR="00330929" w:rsidRPr="00330929" w:rsidRDefault="7585C140" w:rsidP="00330929">
            <w:pPr>
              <w:jc w:val="left"/>
              <w:rPr>
                <w:sz w:val="18"/>
                <w:szCs w:val="18"/>
              </w:rPr>
            </w:pPr>
            <w:r w:rsidRPr="7585C140">
              <w:rPr>
                <w:sz w:val="18"/>
                <w:szCs w:val="18"/>
              </w:rPr>
              <w:t>Desarrollador</w:t>
            </w:r>
          </w:p>
        </w:tc>
        <w:tc>
          <w:tcPr>
            <w:tcW w:w="2016" w:type="dxa"/>
          </w:tcPr>
          <w:p w14:paraId="2E561552" w14:textId="77777777" w:rsidR="00330929" w:rsidRPr="000634B9" w:rsidRDefault="7585C140" w:rsidP="00330929">
            <w:pPr>
              <w:jc w:val="left"/>
              <w:rPr>
                <w:sz w:val="18"/>
                <w:szCs w:val="18"/>
                <w:lang w:val="en-US"/>
              </w:rPr>
            </w:pPr>
            <w:r w:rsidRPr="7585C140">
              <w:rPr>
                <w:sz w:val="18"/>
                <w:szCs w:val="18"/>
                <w:lang w:val="en-US"/>
              </w:rPr>
              <w:t>A new output format is added</w:t>
            </w:r>
          </w:p>
        </w:tc>
        <w:tc>
          <w:tcPr>
            <w:tcW w:w="1983" w:type="dxa"/>
            <w:gridSpan w:val="2"/>
          </w:tcPr>
          <w:p w14:paraId="2E561553" w14:textId="77777777" w:rsidR="00330929" w:rsidRPr="00330929" w:rsidRDefault="7585C140" w:rsidP="00330929">
            <w:pPr>
              <w:jc w:val="left"/>
              <w:rPr>
                <w:sz w:val="18"/>
                <w:szCs w:val="18"/>
              </w:rPr>
            </w:pPr>
            <w:r w:rsidRPr="7585C140">
              <w:rPr>
                <w:sz w:val="18"/>
                <w:szCs w:val="18"/>
              </w:rPr>
              <w:t>Desarrollo</w:t>
            </w:r>
          </w:p>
        </w:tc>
        <w:tc>
          <w:tcPr>
            <w:tcW w:w="1895" w:type="dxa"/>
          </w:tcPr>
          <w:p w14:paraId="2E561554" w14:textId="77777777" w:rsidR="00330929" w:rsidRPr="00330929" w:rsidRDefault="7585C140" w:rsidP="00330929">
            <w:pPr>
              <w:jc w:val="left"/>
              <w:rPr>
                <w:sz w:val="18"/>
                <w:szCs w:val="18"/>
              </w:rPr>
            </w:pPr>
            <w:r w:rsidRPr="7585C140">
              <w:rPr>
                <w:sz w:val="18"/>
                <w:szCs w:val="18"/>
              </w:rPr>
              <w:t>VoterAccess and DBManagement</w:t>
            </w:r>
          </w:p>
        </w:tc>
        <w:tc>
          <w:tcPr>
            <w:tcW w:w="2016" w:type="dxa"/>
          </w:tcPr>
          <w:p w14:paraId="2E561555" w14:textId="77777777" w:rsidR="00330929" w:rsidRPr="000634B9" w:rsidRDefault="7585C140" w:rsidP="00330929">
            <w:pPr>
              <w:jc w:val="left"/>
              <w:rPr>
                <w:sz w:val="18"/>
                <w:szCs w:val="18"/>
                <w:lang w:val="en-US"/>
              </w:rPr>
            </w:pPr>
            <w:r w:rsidRPr="7585C140">
              <w:rPr>
                <w:sz w:val="18"/>
                <w:szCs w:val="18"/>
                <w:lang w:val="en-US"/>
              </w:rPr>
              <w:t>The new output format is included with minimal changes to existing code.</w:t>
            </w:r>
          </w:p>
        </w:tc>
        <w:tc>
          <w:tcPr>
            <w:tcW w:w="2184" w:type="dxa"/>
          </w:tcPr>
          <w:p w14:paraId="2E561556" w14:textId="77777777" w:rsidR="00330929" w:rsidRPr="00330929" w:rsidRDefault="7585C140" w:rsidP="00330929">
            <w:pPr>
              <w:jc w:val="left"/>
              <w:rPr>
                <w:sz w:val="18"/>
                <w:szCs w:val="18"/>
              </w:rPr>
            </w:pPr>
            <w:r w:rsidRPr="7585C140">
              <w:rPr>
                <w:sz w:val="18"/>
                <w:szCs w:val="18"/>
              </w:rPr>
              <w:t>Menos de un día de trabajo</w:t>
            </w:r>
          </w:p>
        </w:tc>
        <w:tc>
          <w:tcPr>
            <w:tcW w:w="1027" w:type="dxa"/>
            <w:gridSpan w:val="2"/>
          </w:tcPr>
          <w:p w14:paraId="2E561557" w14:textId="77777777" w:rsidR="00330929" w:rsidRPr="00330929" w:rsidRDefault="7585C140" w:rsidP="00330929">
            <w:pPr>
              <w:jc w:val="left"/>
              <w:rPr>
                <w:rFonts w:ascii="Calibri" w:hAnsi="Calibri"/>
                <w:b/>
                <w:color w:val="000000"/>
                <w:sz w:val="18"/>
                <w:szCs w:val="18"/>
              </w:rPr>
            </w:pPr>
            <w:r w:rsidRPr="7585C140">
              <w:rPr>
                <w:rFonts w:ascii="Calibri" w:eastAsia="Calibri" w:hAnsi="Calibri" w:cs="Calibri"/>
                <w:b/>
                <w:bCs/>
                <w:color w:val="000000" w:themeColor="text1"/>
                <w:sz w:val="18"/>
                <w:szCs w:val="18"/>
              </w:rPr>
              <w:t>AT004</w:t>
            </w:r>
          </w:p>
        </w:tc>
      </w:tr>
      <w:tr w:rsidR="00435CDA" w:rsidRPr="00D3692F" w14:paraId="2E561561" w14:textId="77777777" w:rsidTr="0090504C">
        <w:trPr>
          <w:gridAfter w:val="1"/>
          <w:wAfter w:w="76" w:type="dxa"/>
          <w:cantSplit/>
        </w:trPr>
        <w:tc>
          <w:tcPr>
            <w:tcW w:w="1084" w:type="dxa"/>
          </w:tcPr>
          <w:p w14:paraId="2E561559" w14:textId="77777777" w:rsidR="00330929" w:rsidRPr="00330929" w:rsidRDefault="7585C140" w:rsidP="00330929">
            <w:pPr>
              <w:jc w:val="left"/>
              <w:rPr>
                <w:sz w:val="18"/>
                <w:szCs w:val="18"/>
              </w:rPr>
            </w:pPr>
            <w:r w:rsidRPr="7585C140">
              <w:rPr>
                <w:sz w:val="18"/>
                <w:szCs w:val="18"/>
              </w:rPr>
              <w:t>5</w:t>
            </w:r>
          </w:p>
        </w:tc>
        <w:tc>
          <w:tcPr>
            <w:tcW w:w="1688" w:type="dxa"/>
          </w:tcPr>
          <w:p w14:paraId="2E56155A" w14:textId="77777777" w:rsidR="00330929" w:rsidRPr="00330929" w:rsidRDefault="7585C140" w:rsidP="00330929">
            <w:pPr>
              <w:jc w:val="left"/>
              <w:rPr>
                <w:sz w:val="18"/>
                <w:szCs w:val="18"/>
              </w:rPr>
            </w:pPr>
            <w:r w:rsidRPr="7585C140">
              <w:rPr>
                <w:sz w:val="18"/>
                <w:szCs w:val="18"/>
              </w:rPr>
              <w:t>Desarrollador</w:t>
            </w:r>
          </w:p>
        </w:tc>
        <w:tc>
          <w:tcPr>
            <w:tcW w:w="2016" w:type="dxa"/>
          </w:tcPr>
          <w:p w14:paraId="2E56155B" w14:textId="77777777" w:rsidR="00330929" w:rsidRPr="000634B9" w:rsidRDefault="7585C140" w:rsidP="00330929">
            <w:pPr>
              <w:jc w:val="left"/>
              <w:rPr>
                <w:sz w:val="18"/>
                <w:szCs w:val="18"/>
                <w:lang w:val="en-US"/>
              </w:rPr>
            </w:pPr>
            <w:r w:rsidRPr="7585C140">
              <w:rPr>
                <w:sz w:val="18"/>
                <w:szCs w:val="18"/>
                <w:lang w:val="en-US"/>
              </w:rPr>
              <w:t>The option to change user's password is introduced</w:t>
            </w:r>
          </w:p>
        </w:tc>
        <w:tc>
          <w:tcPr>
            <w:tcW w:w="1983" w:type="dxa"/>
            <w:gridSpan w:val="2"/>
          </w:tcPr>
          <w:p w14:paraId="2E56155C" w14:textId="77777777" w:rsidR="00330929" w:rsidRPr="00330929" w:rsidRDefault="7585C140" w:rsidP="00330929">
            <w:pPr>
              <w:jc w:val="left"/>
              <w:rPr>
                <w:sz w:val="18"/>
                <w:szCs w:val="18"/>
              </w:rPr>
            </w:pPr>
            <w:r w:rsidRPr="7585C140">
              <w:rPr>
                <w:sz w:val="18"/>
                <w:szCs w:val="18"/>
              </w:rPr>
              <w:t>Desarrollo</w:t>
            </w:r>
          </w:p>
        </w:tc>
        <w:tc>
          <w:tcPr>
            <w:tcW w:w="1895" w:type="dxa"/>
          </w:tcPr>
          <w:p w14:paraId="2E56155D" w14:textId="77777777" w:rsidR="00330929" w:rsidRPr="00330929" w:rsidRDefault="7585C140" w:rsidP="00330929">
            <w:pPr>
              <w:jc w:val="left"/>
              <w:rPr>
                <w:sz w:val="18"/>
                <w:szCs w:val="18"/>
              </w:rPr>
            </w:pPr>
            <w:r w:rsidRPr="7585C140">
              <w:rPr>
                <w:sz w:val="18"/>
                <w:szCs w:val="18"/>
              </w:rPr>
              <w:t>VoterAccess and DBManagement</w:t>
            </w:r>
          </w:p>
        </w:tc>
        <w:tc>
          <w:tcPr>
            <w:tcW w:w="2016" w:type="dxa"/>
          </w:tcPr>
          <w:p w14:paraId="2E56155E" w14:textId="77777777" w:rsidR="00330929" w:rsidRPr="000634B9" w:rsidRDefault="7585C140" w:rsidP="00330929">
            <w:pPr>
              <w:jc w:val="left"/>
              <w:rPr>
                <w:sz w:val="18"/>
                <w:szCs w:val="18"/>
                <w:lang w:val="en-US"/>
              </w:rPr>
            </w:pPr>
            <w:r w:rsidRPr="7585C140">
              <w:rPr>
                <w:sz w:val="18"/>
                <w:szCs w:val="18"/>
                <w:lang w:val="en-US"/>
              </w:rPr>
              <w:t>The password of a user is successfully changes</w:t>
            </w:r>
          </w:p>
        </w:tc>
        <w:tc>
          <w:tcPr>
            <w:tcW w:w="2184" w:type="dxa"/>
          </w:tcPr>
          <w:p w14:paraId="2E56155F" w14:textId="77777777" w:rsidR="00330929" w:rsidRPr="00330929" w:rsidRDefault="7585C140" w:rsidP="00330929">
            <w:pPr>
              <w:jc w:val="left"/>
              <w:rPr>
                <w:sz w:val="18"/>
                <w:szCs w:val="18"/>
              </w:rPr>
            </w:pPr>
            <w:r w:rsidRPr="7585C140">
              <w:rPr>
                <w:sz w:val="18"/>
                <w:szCs w:val="18"/>
              </w:rPr>
              <w:t>Menos de un día de trabajo</w:t>
            </w:r>
          </w:p>
        </w:tc>
        <w:tc>
          <w:tcPr>
            <w:tcW w:w="1027" w:type="dxa"/>
            <w:gridSpan w:val="2"/>
          </w:tcPr>
          <w:p w14:paraId="2E561560" w14:textId="77777777" w:rsidR="00330929" w:rsidRPr="00330929" w:rsidRDefault="7585C140" w:rsidP="00330929">
            <w:pPr>
              <w:jc w:val="left"/>
              <w:rPr>
                <w:rFonts w:ascii="Calibri" w:hAnsi="Calibri"/>
                <w:b/>
                <w:color w:val="000000"/>
                <w:sz w:val="18"/>
                <w:szCs w:val="18"/>
              </w:rPr>
            </w:pPr>
            <w:r w:rsidRPr="7585C140">
              <w:rPr>
                <w:rFonts w:ascii="Calibri" w:eastAsia="Calibri" w:hAnsi="Calibri" w:cs="Calibri"/>
                <w:b/>
                <w:bCs/>
                <w:color w:val="000000" w:themeColor="text1"/>
                <w:sz w:val="18"/>
                <w:szCs w:val="18"/>
              </w:rPr>
              <w:t>AT005</w:t>
            </w:r>
          </w:p>
        </w:tc>
      </w:tr>
      <w:tr w:rsidR="00435CDA" w:rsidRPr="00D3692F" w14:paraId="2E56156A" w14:textId="77777777" w:rsidTr="0090504C">
        <w:trPr>
          <w:gridAfter w:val="1"/>
          <w:wAfter w:w="76" w:type="dxa"/>
          <w:cantSplit/>
        </w:trPr>
        <w:tc>
          <w:tcPr>
            <w:tcW w:w="1084" w:type="dxa"/>
          </w:tcPr>
          <w:p w14:paraId="2E561562" w14:textId="77777777" w:rsidR="00330929" w:rsidRPr="00330929" w:rsidRDefault="7585C140" w:rsidP="00330929">
            <w:pPr>
              <w:jc w:val="left"/>
              <w:rPr>
                <w:sz w:val="18"/>
                <w:szCs w:val="18"/>
              </w:rPr>
            </w:pPr>
            <w:r w:rsidRPr="7585C140">
              <w:rPr>
                <w:sz w:val="18"/>
                <w:szCs w:val="18"/>
              </w:rPr>
              <w:t>6</w:t>
            </w:r>
          </w:p>
        </w:tc>
        <w:tc>
          <w:tcPr>
            <w:tcW w:w="1688" w:type="dxa"/>
          </w:tcPr>
          <w:p w14:paraId="2E561563" w14:textId="77777777" w:rsidR="00330929" w:rsidRPr="00330929" w:rsidRDefault="7585C140" w:rsidP="00330929">
            <w:pPr>
              <w:jc w:val="left"/>
              <w:rPr>
                <w:sz w:val="18"/>
                <w:szCs w:val="18"/>
              </w:rPr>
            </w:pPr>
            <w:r w:rsidRPr="7585C140">
              <w:rPr>
                <w:sz w:val="18"/>
                <w:szCs w:val="18"/>
              </w:rPr>
              <w:t>Desarrollador</w:t>
            </w:r>
          </w:p>
        </w:tc>
        <w:tc>
          <w:tcPr>
            <w:tcW w:w="2016" w:type="dxa"/>
          </w:tcPr>
          <w:p w14:paraId="2E561564" w14:textId="77777777" w:rsidR="00330929" w:rsidRPr="000634B9" w:rsidRDefault="7585C140" w:rsidP="00330929">
            <w:pPr>
              <w:jc w:val="left"/>
              <w:rPr>
                <w:sz w:val="18"/>
                <w:szCs w:val="18"/>
                <w:lang w:val="en-US"/>
              </w:rPr>
            </w:pPr>
            <w:r w:rsidRPr="7585C140">
              <w:rPr>
                <w:sz w:val="18"/>
                <w:szCs w:val="18"/>
                <w:lang w:val="en-US"/>
              </w:rPr>
              <w:t>A new format is added to the web service</w:t>
            </w:r>
          </w:p>
        </w:tc>
        <w:tc>
          <w:tcPr>
            <w:tcW w:w="1983" w:type="dxa"/>
            <w:gridSpan w:val="2"/>
          </w:tcPr>
          <w:p w14:paraId="2E561565" w14:textId="77777777" w:rsidR="00330929" w:rsidRPr="00330929" w:rsidRDefault="7585C140" w:rsidP="00330929">
            <w:pPr>
              <w:jc w:val="left"/>
              <w:rPr>
                <w:sz w:val="18"/>
                <w:szCs w:val="18"/>
              </w:rPr>
            </w:pPr>
            <w:r w:rsidRPr="7585C140">
              <w:rPr>
                <w:sz w:val="18"/>
                <w:szCs w:val="18"/>
              </w:rPr>
              <w:t>Desarrollo</w:t>
            </w:r>
          </w:p>
        </w:tc>
        <w:tc>
          <w:tcPr>
            <w:tcW w:w="1895" w:type="dxa"/>
          </w:tcPr>
          <w:p w14:paraId="2E561566" w14:textId="77777777" w:rsidR="00330929" w:rsidRPr="00330929" w:rsidRDefault="7585C140" w:rsidP="00330929">
            <w:pPr>
              <w:jc w:val="left"/>
              <w:rPr>
                <w:sz w:val="18"/>
                <w:szCs w:val="18"/>
              </w:rPr>
            </w:pPr>
            <w:r w:rsidRPr="7585C140">
              <w:rPr>
                <w:sz w:val="18"/>
                <w:szCs w:val="18"/>
              </w:rPr>
              <w:t>VoterAccess</w:t>
            </w:r>
          </w:p>
        </w:tc>
        <w:tc>
          <w:tcPr>
            <w:tcW w:w="2016" w:type="dxa"/>
          </w:tcPr>
          <w:p w14:paraId="2E561567" w14:textId="77777777" w:rsidR="00330929" w:rsidRPr="000634B9" w:rsidRDefault="7585C140" w:rsidP="00330929">
            <w:pPr>
              <w:jc w:val="left"/>
              <w:rPr>
                <w:sz w:val="18"/>
                <w:szCs w:val="18"/>
                <w:lang w:val="en-US"/>
              </w:rPr>
            </w:pPr>
            <w:r w:rsidRPr="7585C140">
              <w:rPr>
                <w:sz w:val="18"/>
                <w:szCs w:val="18"/>
                <w:lang w:val="en-US"/>
              </w:rPr>
              <w:t xml:space="preserve">The new format is implemented </w:t>
            </w:r>
          </w:p>
        </w:tc>
        <w:tc>
          <w:tcPr>
            <w:tcW w:w="2184" w:type="dxa"/>
          </w:tcPr>
          <w:p w14:paraId="2E561568" w14:textId="77777777" w:rsidR="00330929" w:rsidRPr="00330929" w:rsidRDefault="7585C140" w:rsidP="004D4487">
            <w:pPr>
              <w:jc w:val="left"/>
              <w:rPr>
                <w:sz w:val="18"/>
                <w:szCs w:val="18"/>
              </w:rPr>
            </w:pPr>
            <w:r w:rsidRPr="7585C140">
              <w:rPr>
                <w:sz w:val="18"/>
                <w:szCs w:val="18"/>
              </w:rPr>
              <w:t>Menos de dos día de trabajo</w:t>
            </w:r>
          </w:p>
        </w:tc>
        <w:tc>
          <w:tcPr>
            <w:tcW w:w="1027" w:type="dxa"/>
            <w:gridSpan w:val="2"/>
          </w:tcPr>
          <w:p w14:paraId="2E561569" w14:textId="77777777" w:rsidR="00330929" w:rsidRPr="00330929" w:rsidRDefault="7585C140" w:rsidP="00330929">
            <w:pPr>
              <w:jc w:val="left"/>
              <w:rPr>
                <w:rFonts w:ascii="Calibri" w:hAnsi="Calibri"/>
                <w:b/>
                <w:color w:val="000000"/>
                <w:sz w:val="18"/>
                <w:szCs w:val="18"/>
              </w:rPr>
            </w:pPr>
            <w:r w:rsidRPr="7585C140">
              <w:rPr>
                <w:rFonts w:ascii="Calibri" w:eastAsia="Calibri" w:hAnsi="Calibri" w:cs="Calibri"/>
                <w:b/>
                <w:bCs/>
                <w:color w:val="000000" w:themeColor="text1"/>
                <w:sz w:val="18"/>
                <w:szCs w:val="18"/>
              </w:rPr>
              <w:t>AT006</w:t>
            </w:r>
          </w:p>
        </w:tc>
      </w:tr>
      <w:tr w:rsidR="00435CDA" w:rsidRPr="00D3692F" w14:paraId="2E561573" w14:textId="77777777" w:rsidTr="0090504C">
        <w:trPr>
          <w:gridAfter w:val="1"/>
          <w:wAfter w:w="76" w:type="dxa"/>
          <w:cantSplit/>
        </w:trPr>
        <w:tc>
          <w:tcPr>
            <w:tcW w:w="1084" w:type="dxa"/>
          </w:tcPr>
          <w:p w14:paraId="2E56156B" w14:textId="77777777" w:rsidR="00330929" w:rsidRPr="00330929" w:rsidRDefault="7585C140" w:rsidP="00330929">
            <w:pPr>
              <w:jc w:val="left"/>
              <w:rPr>
                <w:sz w:val="18"/>
                <w:szCs w:val="18"/>
              </w:rPr>
            </w:pPr>
            <w:r w:rsidRPr="7585C140">
              <w:rPr>
                <w:sz w:val="18"/>
                <w:szCs w:val="18"/>
              </w:rPr>
              <w:t>7</w:t>
            </w:r>
          </w:p>
        </w:tc>
        <w:tc>
          <w:tcPr>
            <w:tcW w:w="1688" w:type="dxa"/>
          </w:tcPr>
          <w:p w14:paraId="2E56156C" w14:textId="77777777" w:rsidR="00330929" w:rsidRPr="00330929" w:rsidRDefault="7585C140" w:rsidP="00330929">
            <w:pPr>
              <w:jc w:val="left"/>
              <w:rPr>
                <w:sz w:val="18"/>
                <w:szCs w:val="18"/>
              </w:rPr>
            </w:pPr>
            <w:r w:rsidRPr="7585C140">
              <w:rPr>
                <w:sz w:val="18"/>
                <w:szCs w:val="18"/>
              </w:rPr>
              <w:t>Administrador del Sistema</w:t>
            </w:r>
          </w:p>
        </w:tc>
        <w:tc>
          <w:tcPr>
            <w:tcW w:w="2016" w:type="dxa"/>
          </w:tcPr>
          <w:p w14:paraId="2E56156D" w14:textId="77777777" w:rsidR="00330929" w:rsidRPr="000634B9" w:rsidRDefault="7585C140" w:rsidP="00330929">
            <w:pPr>
              <w:jc w:val="left"/>
              <w:rPr>
                <w:sz w:val="18"/>
                <w:szCs w:val="18"/>
                <w:lang w:val="en-US"/>
              </w:rPr>
            </w:pPr>
            <w:r w:rsidRPr="7585C140">
              <w:rPr>
                <w:sz w:val="18"/>
                <w:szCs w:val="18"/>
                <w:lang w:val="en-US"/>
              </w:rPr>
              <w:t>Load an Excel file into the System (DB)</w:t>
            </w:r>
          </w:p>
        </w:tc>
        <w:tc>
          <w:tcPr>
            <w:tcW w:w="1983" w:type="dxa"/>
            <w:gridSpan w:val="2"/>
          </w:tcPr>
          <w:p w14:paraId="2E56156E" w14:textId="77777777" w:rsidR="00330929" w:rsidRPr="00330929" w:rsidRDefault="7585C140" w:rsidP="00330929">
            <w:pPr>
              <w:jc w:val="left"/>
              <w:rPr>
                <w:sz w:val="18"/>
                <w:szCs w:val="18"/>
              </w:rPr>
            </w:pPr>
            <w:r w:rsidRPr="7585C140">
              <w:rPr>
                <w:sz w:val="18"/>
                <w:szCs w:val="18"/>
              </w:rPr>
              <w:t>Tiempo de ejecución</w:t>
            </w:r>
          </w:p>
        </w:tc>
        <w:tc>
          <w:tcPr>
            <w:tcW w:w="1895" w:type="dxa"/>
          </w:tcPr>
          <w:p w14:paraId="2E56156F" w14:textId="77777777" w:rsidR="00330929" w:rsidRPr="00330929" w:rsidRDefault="7585C140" w:rsidP="00330929">
            <w:pPr>
              <w:jc w:val="left"/>
              <w:rPr>
                <w:sz w:val="18"/>
                <w:szCs w:val="18"/>
              </w:rPr>
            </w:pPr>
            <w:r w:rsidRPr="7585C140">
              <w:rPr>
                <w:sz w:val="18"/>
                <w:szCs w:val="18"/>
              </w:rPr>
              <w:t xml:space="preserve">Parser, DBUpdate and ReportWriter </w:t>
            </w:r>
          </w:p>
        </w:tc>
        <w:tc>
          <w:tcPr>
            <w:tcW w:w="2016" w:type="dxa"/>
          </w:tcPr>
          <w:p w14:paraId="2E561570" w14:textId="77777777" w:rsidR="00330929" w:rsidRPr="000634B9" w:rsidRDefault="7585C140" w:rsidP="00330929">
            <w:pPr>
              <w:jc w:val="left"/>
              <w:rPr>
                <w:sz w:val="18"/>
                <w:szCs w:val="18"/>
                <w:lang w:val="en-US"/>
              </w:rPr>
            </w:pPr>
            <w:r w:rsidRPr="7585C140">
              <w:rPr>
                <w:sz w:val="18"/>
                <w:szCs w:val="18"/>
                <w:lang w:val="en-US"/>
              </w:rPr>
              <w:t xml:space="preserve">Loading an excel file without errors is done in a reasonable time. </w:t>
            </w:r>
          </w:p>
        </w:tc>
        <w:tc>
          <w:tcPr>
            <w:tcW w:w="2184" w:type="dxa"/>
          </w:tcPr>
          <w:p w14:paraId="2E561571" w14:textId="77777777" w:rsidR="00330929" w:rsidRPr="00330929" w:rsidRDefault="7585C140" w:rsidP="004D4487">
            <w:pPr>
              <w:jc w:val="left"/>
              <w:rPr>
                <w:sz w:val="18"/>
                <w:szCs w:val="18"/>
              </w:rPr>
            </w:pPr>
            <w:r w:rsidRPr="7585C140">
              <w:rPr>
                <w:sz w:val="18"/>
                <w:szCs w:val="18"/>
              </w:rPr>
              <w:t>&lt; 1 segundo por cada 10 votantes</w:t>
            </w:r>
          </w:p>
        </w:tc>
        <w:tc>
          <w:tcPr>
            <w:tcW w:w="1027" w:type="dxa"/>
            <w:gridSpan w:val="2"/>
          </w:tcPr>
          <w:p w14:paraId="2E561572" w14:textId="77777777" w:rsidR="00330929" w:rsidRPr="00330929" w:rsidRDefault="7585C140" w:rsidP="00330929">
            <w:pPr>
              <w:jc w:val="left"/>
              <w:rPr>
                <w:sz w:val="18"/>
                <w:szCs w:val="18"/>
              </w:rPr>
            </w:pPr>
            <w:r w:rsidRPr="7585C140">
              <w:rPr>
                <w:rFonts w:ascii="Calibri" w:eastAsia="Calibri" w:hAnsi="Calibri" w:cs="Calibri"/>
                <w:b/>
                <w:bCs/>
                <w:color w:val="000000" w:themeColor="text1"/>
                <w:sz w:val="18"/>
                <w:szCs w:val="18"/>
              </w:rPr>
              <w:t>AT007</w:t>
            </w:r>
          </w:p>
        </w:tc>
      </w:tr>
      <w:tr w:rsidR="00435CDA" w:rsidRPr="00D3692F" w14:paraId="2E56157D" w14:textId="77777777" w:rsidTr="0090504C">
        <w:trPr>
          <w:gridAfter w:val="1"/>
          <w:wAfter w:w="76" w:type="dxa"/>
          <w:cantSplit/>
        </w:trPr>
        <w:tc>
          <w:tcPr>
            <w:tcW w:w="1084" w:type="dxa"/>
          </w:tcPr>
          <w:p w14:paraId="2E561574" w14:textId="77777777" w:rsidR="00330929" w:rsidRPr="00330929" w:rsidRDefault="7585C140" w:rsidP="00330929">
            <w:pPr>
              <w:jc w:val="left"/>
              <w:rPr>
                <w:sz w:val="18"/>
                <w:szCs w:val="18"/>
              </w:rPr>
            </w:pPr>
            <w:r w:rsidRPr="7585C140">
              <w:rPr>
                <w:sz w:val="18"/>
                <w:szCs w:val="18"/>
              </w:rPr>
              <w:t>8</w:t>
            </w:r>
          </w:p>
        </w:tc>
        <w:tc>
          <w:tcPr>
            <w:tcW w:w="1688" w:type="dxa"/>
          </w:tcPr>
          <w:p w14:paraId="2E561575" w14:textId="77777777" w:rsidR="00330929" w:rsidRPr="00330929" w:rsidRDefault="7585C140" w:rsidP="00330929">
            <w:pPr>
              <w:jc w:val="left"/>
              <w:rPr>
                <w:sz w:val="18"/>
                <w:szCs w:val="18"/>
              </w:rPr>
            </w:pPr>
            <w:r w:rsidRPr="7585C140">
              <w:rPr>
                <w:sz w:val="18"/>
                <w:szCs w:val="18"/>
              </w:rPr>
              <w:t>Desarrollador</w:t>
            </w:r>
          </w:p>
        </w:tc>
        <w:tc>
          <w:tcPr>
            <w:tcW w:w="2016" w:type="dxa"/>
          </w:tcPr>
          <w:p w14:paraId="2E561576" w14:textId="77777777" w:rsidR="00330929" w:rsidRPr="000634B9" w:rsidRDefault="7585C140" w:rsidP="00330929">
            <w:pPr>
              <w:jc w:val="left"/>
              <w:rPr>
                <w:sz w:val="18"/>
                <w:szCs w:val="18"/>
                <w:lang w:val="en-US"/>
              </w:rPr>
            </w:pPr>
            <w:r w:rsidRPr="7585C140">
              <w:rPr>
                <w:sz w:val="18"/>
                <w:szCs w:val="18"/>
                <w:lang w:val="en-US"/>
              </w:rPr>
              <w:t>Load an Excel file into the system (DB)</w:t>
            </w:r>
          </w:p>
        </w:tc>
        <w:tc>
          <w:tcPr>
            <w:tcW w:w="1983" w:type="dxa"/>
            <w:gridSpan w:val="2"/>
          </w:tcPr>
          <w:p w14:paraId="2E561577" w14:textId="77777777" w:rsidR="00330929" w:rsidRPr="00330929" w:rsidRDefault="7585C140" w:rsidP="00330929">
            <w:pPr>
              <w:jc w:val="left"/>
              <w:rPr>
                <w:sz w:val="18"/>
                <w:szCs w:val="18"/>
              </w:rPr>
            </w:pPr>
            <w:r w:rsidRPr="7585C140">
              <w:rPr>
                <w:sz w:val="18"/>
                <w:szCs w:val="18"/>
              </w:rPr>
              <w:t>Desarrollo/</w:t>
            </w:r>
          </w:p>
          <w:p w14:paraId="2E561578" w14:textId="77777777" w:rsidR="00330929" w:rsidRPr="00330929" w:rsidRDefault="7585C140" w:rsidP="00330929">
            <w:pPr>
              <w:jc w:val="left"/>
              <w:rPr>
                <w:sz w:val="18"/>
                <w:szCs w:val="18"/>
              </w:rPr>
            </w:pPr>
            <w:r w:rsidRPr="7585C140">
              <w:rPr>
                <w:sz w:val="18"/>
                <w:szCs w:val="18"/>
              </w:rPr>
              <w:t>Tiempo de ejecución</w:t>
            </w:r>
          </w:p>
        </w:tc>
        <w:tc>
          <w:tcPr>
            <w:tcW w:w="1895" w:type="dxa"/>
          </w:tcPr>
          <w:p w14:paraId="2E561579" w14:textId="77777777" w:rsidR="00330929" w:rsidRPr="000634B9" w:rsidRDefault="7585C140" w:rsidP="00330929">
            <w:pPr>
              <w:jc w:val="left"/>
              <w:rPr>
                <w:sz w:val="18"/>
                <w:szCs w:val="18"/>
                <w:lang w:val="en-US"/>
              </w:rPr>
            </w:pPr>
            <w:r w:rsidRPr="7585C140">
              <w:rPr>
                <w:sz w:val="18"/>
                <w:szCs w:val="18"/>
                <w:lang w:val="en-US"/>
              </w:rPr>
              <w:t>Parser, DBUpdate and ReportWriter (Optional)</w:t>
            </w:r>
          </w:p>
        </w:tc>
        <w:tc>
          <w:tcPr>
            <w:tcW w:w="2016" w:type="dxa"/>
          </w:tcPr>
          <w:p w14:paraId="2E56157A" w14:textId="77777777" w:rsidR="00330929" w:rsidRPr="000634B9" w:rsidRDefault="7585C140" w:rsidP="00330929">
            <w:pPr>
              <w:jc w:val="left"/>
              <w:rPr>
                <w:sz w:val="18"/>
                <w:szCs w:val="18"/>
                <w:lang w:val="en-US"/>
              </w:rPr>
            </w:pPr>
            <w:r w:rsidRPr="7585C140">
              <w:rPr>
                <w:sz w:val="18"/>
                <w:szCs w:val="18"/>
                <w:lang w:val="en-US"/>
              </w:rPr>
              <w:t>Loading data should be done in a safe way</w:t>
            </w:r>
          </w:p>
        </w:tc>
        <w:tc>
          <w:tcPr>
            <w:tcW w:w="2184" w:type="dxa"/>
          </w:tcPr>
          <w:p w14:paraId="2E56157B" w14:textId="77777777" w:rsidR="00330929" w:rsidRPr="00330929" w:rsidRDefault="7585C140" w:rsidP="004D4487">
            <w:pPr>
              <w:jc w:val="left"/>
              <w:rPr>
                <w:sz w:val="18"/>
                <w:szCs w:val="18"/>
              </w:rPr>
            </w:pPr>
            <w:r w:rsidRPr="7585C140">
              <w:rPr>
                <w:sz w:val="18"/>
                <w:szCs w:val="18"/>
              </w:rPr>
              <w:t xml:space="preserve">No es posible acceder a los datos personales de los usuarios salvo el administrador del sistema, que tampoco puede acceder a las contraseñas. </w:t>
            </w:r>
          </w:p>
        </w:tc>
        <w:tc>
          <w:tcPr>
            <w:tcW w:w="1027" w:type="dxa"/>
            <w:gridSpan w:val="2"/>
          </w:tcPr>
          <w:p w14:paraId="2E56157C" w14:textId="77777777" w:rsidR="00330929" w:rsidRPr="00330929" w:rsidRDefault="7585C140" w:rsidP="00330929">
            <w:pPr>
              <w:jc w:val="left"/>
              <w:rPr>
                <w:sz w:val="18"/>
                <w:szCs w:val="18"/>
              </w:rPr>
            </w:pPr>
            <w:r w:rsidRPr="7585C140">
              <w:rPr>
                <w:rFonts w:ascii="Calibri" w:eastAsia="Calibri" w:hAnsi="Calibri" w:cs="Calibri"/>
                <w:b/>
                <w:bCs/>
                <w:color w:val="000000" w:themeColor="text1"/>
                <w:sz w:val="18"/>
                <w:szCs w:val="18"/>
              </w:rPr>
              <w:t>AT008</w:t>
            </w:r>
          </w:p>
        </w:tc>
      </w:tr>
      <w:tr w:rsidR="00435CDA" w:rsidRPr="00D3692F" w14:paraId="2E561586" w14:textId="77777777" w:rsidTr="0090504C">
        <w:trPr>
          <w:gridAfter w:val="1"/>
          <w:wAfter w:w="76" w:type="dxa"/>
          <w:cantSplit/>
        </w:trPr>
        <w:tc>
          <w:tcPr>
            <w:tcW w:w="1084" w:type="dxa"/>
          </w:tcPr>
          <w:p w14:paraId="2E56157E" w14:textId="77777777" w:rsidR="00330929" w:rsidRPr="00330929" w:rsidRDefault="7585C140" w:rsidP="00330929">
            <w:pPr>
              <w:jc w:val="left"/>
              <w:rPr>
                <w:sz w:val="18"/>
                <w:szCs w:val="18"/>
              </w:rPr>
            </w:pPr>
            <w:r w:rsidRPr="7585C140">
              <w:rPr>
                <w:sz w:val="18"/>
                <w:szCs w:val="18"/>
              </w:rPr>
              <w:lastRenderedPageBreak/>
              <w:t>9</w:t>
            </w:r>
          </w:p>
        </w:tc>
        <w:tc>
          <w:tcPr>
            <w:tcW w:w="1688" w:type="dxa"/>
          </w:tcPr>
          <w:p w14:paraId="2E56157F" w14:textId="77777777" w:rsidR="00330929" w:rsidRPr="00330929" w:rsidRDefault="7585C140" w:rsidP="00330929">
            <w:pPr>
              <w:jc w:val="left"/>
              <w:rPr>
                <w:sz w:val="18"/>
                <w:szCs w:val="18"/>
              </w:rPr>
            </w:pPr>
            <w:r w:rsidRPr="7585C140">
              <w:rPr>
                <w:sz w:val="18"/>
                <w:szCs w:val="18"/>
              </w:rPr>
              <w:t>Voters</w:t>
            </w:r>
          </w:p>
        </w:tc>
        <w:tc>
          <w:tcPr>
            <w:tcW w:w="2016" w:type="dxa"/>
          </w:tcPr>
          <w:p w14:paraId="2E561580" w14:textId="77777777" w:rsidR="00330929" w:rsidRPr="00330929" w:rsidRDefault="7585C140" w:rsidP="00330929">
            <w:pPr>
              <w:jc w:val="left"/>
              <w:rPr>
                <w:sz w:val="18"/>
                <w:szCs w:val="18"/>
              </w:rPr>
            </w:pPr>
            <w:r w:rsidRPr="7585C140">
              <w:rPr>
                <w:sz w:val="18"/>
                <w:szCs w:val="18"/>
              </w:rPr>
              <w:t>Accede a la aplicación</w:t>
            </w:r>
          </w:p>
        </w:tc>
        <w:tc>
          <w:tcPr>
            <w:tcW w:w="1983" w:type="dxa"/>
            <w:gridSpan w:val="2"/>
          </w:tcPr>
          <w:p w14:paraId="2E561581" w14:textId="77777777" w:rsidR="00330929" w:rsidRPr="00330929" w:rsidRDefault="7585C140" w:rsidP="00330929">
            <w:pPr>
              <w:jc w:val="left"/>
              <w:rPr>
                <w:sz w:val="18"/>
                <w:szCs w:val="18"/>
              </w:rPr>
            </w:pPr>
            <w:r w:rsidRPr="7585C140">
              <w:rPr>
                <w:sz w:val="18"/>
                <w:szCs w:val="18"/>
              </w:rPr>
              <w:t>Tiempo de ejecución</w:t>
            </w:r>
          </w:p>
        </w:tc>
        <w:tc>
          <w:tcPr>
            <w:tcW w:w="1895" w:type="dxa"/>
          </w:tcPr>
          <w:p w14:paraId="2E561582" w14:textId="77777777" w:rsidR="00330929" w:rsidRPr="00330929" w:rsidRDefault="7585C140" w:rsidP="00330929">
            <w:pPr>
              <w:jc w:val="left"/>
              <w:rPr>
                <w:sz w:val="18"/>
                <w:szCs w:val="18"/>
              </w:rPr>
            </w:pPr>
            <w:r w:rsidRPr="7585C140">
              <w:rPr>
                <w:sz w:val="18"/>
                <w:szCs w:val="18"/>
              </w:rPr>
              <w:t>VoterAccess</w:t>
            </w:r>
          </w:p>
        </w:tc>
        <w:tc>
          <w:tcPr>
            <w:tcW w:w="2016" w:type="dxa"/>
          </w:tcPr>
          <w:p w14:paraId="2E561583" w14:textId="77777777" w:rsidR="00330929" w:rsidRPr="000634B9" w:rsidRDefault="7585C140" w:rsidP="00330929">
            <w:pPr>
              <w:jc w:val="left"/>
              <w:rPr>
                <w:sz w:val="18"/>
                <w:szCs w:val="18"/>
                <w:lang w:val="en-US"/>
              </w:rPr>
            </w:pPr>
            <w:r w:rsidRPr="7585C140">
              <w:rPr>
                <w:sz w:val="18"/>
                <w:szCs w:val="18"/>
                <w:lang w:val="en-US"/>
              </w:rPr>
              <w:t>A user can get access to his data but not to other user's data</w:t>
            </w:r>
          </w:p>
        </w:tc>
        <w:tc>
          <w:tcPr>
            <w:tcW w:w="2184" w:type="dxa"/>
          </w:tcPr>
          <w:p w14:paraId="2E561584" w14:textId="77777777" w:rsidR="00330929" w:rsidRPr="00330929" w:rsidRDefault="7585C140" w:rsidP="004D4487">
            <w:pPr>
              <w:jc w:val="left"/>
              <w:rPr>
                <w:sz w:val="18"/>
                <w:szCs w:val="18"/>
              </w:rPr>
            </w:pPr>
            <w:r w:rsidRPr="7585C140">
              <w:rPr>
                <w:sz w:val="18"/>
                <w:szCs w:val="18"/>
              </w:rPr>
              <w:t xml:space="preserve">El acceso a los datos se permite solamente cuando la información de email/contraseña son correctas. </w:t>
            </w:r>
          </w:p>
        </w:tc>
        <w:tc>
          <w:tcPr>
            <w:tcW w:w="1027" w:type="dxa"/>
            <w:gridSpan w:val="2"/>
          </w:tcPr>
          <w:p w14:paraId="2E561585" w14:textId="77777777" w:rsidR="00330929" w:rsidRPr="00330929" w:rsidRDefault="7585C140" w:rsidP="00330929">
            <w:pPr>
              <w:jc w:val="left"/>
              <w:rPr>
                <w:sz w:val="18"/>
                <w:szCs w:val="18"/>
              </w:rPr>
            </w:pPr>
            <w:r w:rsidRPr="7585C140">
              <w:rPr>
                <w:rFonts w:ascii="Calibri" w:eastAsia="Calibri" w:hAnsi="Calibri" w:cs="Calibri"/>
                <w:b/>
                <w:bCs/>
                <w:color w:val="000000" w:themeColor="text1"/>
                <w:sz w:val="18"/>
                <w:szCs w:val="18"/>
              </w:rPr>
              <w:t>AT009</w:t>
            </w:r>
          </w:p>
        </w:tc>
      </w:tr>
      <w:tr w:rsidR="00435CDA" w:rsidRPr="00D3692F" w14:paraId="2E56158F" w14:textId="77777777" w:rsidTr="0090504C">
        <w:trPr>
          <w:gridAfter w:val="1"/>
          <w:wAfter w:w="76" w:type="dxa"/>
          <w:cantSplit/>
        </w:trPr>
        <w:tc>
          <w:tcPr>
            <w:tcW w:w="1084" w:type="dxa"/>
          </w:tcPr>
          <w:p w14:paraId="2E561587" w14:textId="77777777" w:rsidR="00330929" w:rsidRPr="00330929" w:rsidRDefault="7585C140" w:rsidP="00330929">
            <w:pPr>
              <w:jc w:val="left"/>
              <w:rPr>
                <w:sz w:val="18"/>
                <w:szCs w:val="18"/>
              </w:rPr>
            </w:pPr>
            <w:r w:rsidRPr="7585C140">
              <w:rPr>
                <w:sz w:val="18"/>
                <w:szCs w:val="18"/>
              </w:rPr>
              <w:t>10</w:t>
            </w:r>
          </w:p>
        </w:tc>
        <w:tc>
          <w:tcPr>
            <w:tcW w:w="1688" w:type="dxa"/>
          </w:tcPr>
          <w:p w14:paraId="2E561588" w14:textId="77777777" w:rsidR="00330929" w:rsidRPr="00330929" w:rsidRDefault="7585C140" w:rsidP="00330929">
            <w:pPr>
              <w:jc w:val="left"/>
              <w:rPr>
                <w:sz w:val="18"/>
                <w:szCs w:val="18"/>
              </w:rPr>
            </w:pPr>
            <w:r w:rsidRPr="7585C140">
              <w:rPr>
                <w:sz w:val="18"/>
                <w:szCs w:val="18"/>
              </w:rPr>
              <w:t>Administrador del Sistema</w:t>
            </w:r>
          </w:p>
        </w:tc>
        <w:tc>
          <w:tcPr>
            <w:tcW w:w="2016" w:type="dxa"/>
          </w:tcPr>
          <w:p w14:paraId="2E561589" w14:textId="77777777" w:rsidR="00330929" w:rsidRPr="00330929" w:rsidRDefault="7585C140" w:rsidP="004D4487">
            <w:pPr>
              <w:jc w:val="left"/>
              <w:rPr>
                <w:sz w:val="18"/>
                <w:szCs w:val="18"/>
              </w:rPr>
            </w:pPr>
            <w:r w:rsidRPr="7585C140">
              <w:rPr>
                <w:sz w:val="18"/>
                <w:szCs w:val="18"/>
              </w:rPr>
              <w:t>Carga un fichero Excel en la base de datos</w:t>
            </w:r>
          </w:p>
        </w:tc>
        <w:tc>
          <w:tcPr>
            <w:tcW w:w="1983" w:type="dxa"/>
            <w:gridSpan w:val="2"/>
          </w:tcPr>
          <w:p w14:paraId="2E56158A" w14:textId="77777777" w:rsidR="00330929" w:rsidRPr="00330929" w:rsidRDefault="7585C140" w:rsidP="00330929">
            <w:pPr>
              <w:jc w:val="left"/>
              <w:rPr>
                <w:sz w:val="18"/>
                <w:szCs w:val="18"/>
              </w:rPr>
            </w:pPr>
            <w:r w:rsidRPr="7585C140">
              <w:rPr>
                <w:sz w:val="18"/>
                <w:szCs w:val="18"/>
              </w:rPr>
              <w:t>Tiempo de ejecución</w:t>
            </w:r>
          </w:p>
        </w:tc>
        <w:tc>
          <w:tcPr>
            <w:tcW w:w="1895" w:type="dxa"/>
          </w:tcPr>
          <w:p w14:paraId="2E56158B" w14:textId="77777777" w:rsidR="00330929" w:rsidRPr="00330929" w:rsidRDefault="7585C140" w:rsidP="004D4487">
            <w:pPr>
              <w:jc w:val="left"/>
              <w:rPr>
                <w:sz w:val="18"/>
                <w:szCs w:val="18"/>
              </w:rPr>
            </w:pPr>
            <w:r w:rsidRPr="7585C140">
              <w:rPr>
                <w:sz w:val="18"/>
                <w:szCs w:val="18"/>
              </w:rPr>
              <w:t xml:space="preserve">Parser, DBUpdate y ReportWriter </w:t>
            </w:r>
          </w:p>
        </w:tc>
        <w:tc>
          <w:tcPr>
            <w:tcW w:w="2016" w:type="dxa"/>
          </w:tcPr>
          <w:p w14:paraId="2E56158C" w14:textId="77777777" w:rsidR="00330929" w:rsidRPr="00330929" w:rsidRDefault="7585C140" w:rsidP="004D4487">
            <w:pPr>
              <w:jc w:val="left"/>
              <w:rPr>
                <w:sz w:val="18"/>
                <w:szCs w:val="18"/>
              </w:rPr>
            </w:pPr>
            <w:r w:rsidRPr="7585C140">
              <w:rPr>
                <w:sz w:val="18"/>
                <w:szCs w:val="18"/>
              </w:rPr>
              <w:t>El proceso de carga se realiza de una forma fiable y es posible chequear que los datos han sido cargados adecuadamente.</w:t>
            </w:r>
          </w:p>
        </w:tc>
        <w:tc>
          <w:tcPr>
            <w:tcW w:w="2184" w:type="dxa"/>
          </w:tcPr>
          <w:p w14:paraId="2E56158D" w14:textId="77777777" w:rsidR="00330929" w:rsidRPr="00330929" w:rsidRDefault="7585C140" w:rsidP="004D4487">
            <w:pPr>
              <w:jc w:val="left"/>
              <w:rPr>
                <w:sz w:val="18"/>
                <w:szCs w:val="18"/>
              </w:rPr>
            </w:pPr>
            <w:r w:rsidRPr="7585C140">
              <w:rPr>
                <w:sz w:val="18"/>
                <w:szCs w:val="18"/>
              </w:rPr>
              <w:t xml:space="preserve">No hay errores en la base de datos ni registros duplicados. Ningún votante tiene menos información que la requerida. </w:t>
            </w:r>
          </w:p>
        </w:tc>
        <w:tc>
          <w:tcPr>
            <w:tcW w:w="1027" w:type="dxa"/>
            <w:gridSpan w:val="2"/>
          </w:tcPr>
          <w:p w14:paraId="2E56158E" w14:textId="77777777" w:rsidR="00330929" w:rsidRPr="00330929" w:rsidRDefault="7585C140" w:rsidP="00330929">
            <w:pPr>
              <w:jc w:val="left"/>
              <w:rPr>
                <w:sz w:val="18"/>
                <w:szCs w:val="18"/>
              </w:rPr>
            </w:pPr>
            <w:r w:rsidRPr="7585C140">
              <w:rPr>
                <w:rFonts w:ascii="Calibri" w:eastAsia="Calibri" w:hAnsi="Calibri" w:cs="Calibri"/>
                <w:b/>
                <w:bCs/>
                <w:color w:val="000000" w:themeColor="text1"/>
                <w:sz w:val="18"/>
                <w:szCs w:val="18"/>
              </w:rPr>
              <w:t>AT010</w:t>
            </w:r>
          </w:p>
        </w:tc>
      </w:tr>
      <w:tr w:rsidR="00435CDA" w:rsidRPr="00D3692F" w14:paraId="2E561598" w14:textId="77777777" w:rsidTr="0090504C">
        <w:trPr>
          <w:gridAfter w:val="1"/>
          <w:wAfter w:w="76" w:type="dxa"/>
          <w:cantSplit/>
        </w:trPr>
        <w:tc>
          <w:tcPr>
            <w:tcW w:w="1084" w:type="dxa"/>
          </w:tcPr>
          <w:p w14:paraId="2E561590" w14:textId="77777777" w:rsidR="00330929" w:rsidRPr="00330929" w:rsidRDefault="7585C140" w:rsidP="00330929">
            <w:pPr>
              <w:jc w:val="left"/>
              <w:rPr>
                <w:sz w:val="18"/>
                <w:szCs w:val="18"/>
              </w:rPr>
            </w:pPr>
            <w:r w:rsidRPr="7585C140">
              <w:rPr>
                <w:sz w:val="18"/>
                <w:szCs w:val="18"/>
              </w:rPr>
              <w:t>11</w:t>
            </w:r>
          </w:p>
        </w:tc>
        <w:tc>
          <w:tcPr>
            <w:tcW w:w="1688" w:type="dxa"/>
          </w:tcPr>
          <w:p w14:paraId="2E561591" w14:textId="77777777" w:rsidR="00330929" w:rsidRPr="00330929" w:rsidRDefault="7585C140" w:rsidP="00330929">
            <w:pPr>
              <w:jc w:val="left"/>
              <w:rPr>
                <w:sz w:val="18"/>
                <w:szCs w:val="18"/>
              </w:rPr>
            </w:pPr>
            <w:r w:rsidRPr="7585C140">
              <w:rPr>
                <w:sz w:val="18"/>
                <w:szCs w:val="18"/>
              </w:rPr>
              <w:t>Administrador del Sistema</w:t>
            </w:r>
          </w:p>
        </w:tc>
        <w:tc>
          <w:tcPr>
            <w:tcW w:w="2016" w:type="dxa"/>
          </w:tcPr>
          <w:p w14:paraId="2E561592" w14:textId="77777777" w:rsidR="00330929" w:rsidRPr="00330929" w:rsidRDefault="7585C140" w:rsidP="00330929">
            <w:pPr>
              <w:jc w:val="left"/>
              <w:rPr>
                <w:sz w:val="18"/>
                <w:szCs w:val="18"/>
              </w:rPr>
            </w:pPr>
            <w:r w:rsidRPr="7585C140">
              <w:rPr>
                <w:sz w:val="18"/>
                <w:szCs w:val="18"/>
              </w:rPr>
              <w:t>Carga un fichero Excel en la base de datos</w:t>
            </w:r>
          </w:p>
        </w:tc>
        <w:tc>
          <w:tcPr>
            <w:tcW w:w="1983" w:type="dxa"/>
            <w:gridSpan w:val="2"/>
          </w:tcPr>
          <w:p w14:paraId="2E561593" w14:textId="77777777" w:rsidR="00330929" w:rsidRPr="00330929" w:rsidRDefault="7585C140" w:rsidP="00330929">
            <w:pPr>
              <w:jc w:val="left"/>
              <w:rPr>
                <w:sz w:val="18"/>
                <w:szCs w:val="18"/>
              </w:rPr>
            </w:pPr>
            <w:r w:rsidRPr="7585C140">
              <w:rPr>
                <w:sz w:val="18"/>
                <w:szCs w:val="18"/>
              </w:rPr>
              <w:t>Tiempo de ejecución</w:t>
            </w:r>
          </w:p>
        </w:tc>
        <w:tc>
          <w:tcPr>
            <w:tcW w:w="1895" w:type="dxa"/>
          </w:tcPr>
          <w:p w14:paraId="2E561594" w14:textId="77777777" w:rsidR="00330929" w:rsidRPr="00330929" w:rsidRDefault="7585C140" w:rsidP="004D4487">
            <w:pPr>
              <w:jc w:val="left"/>
              <w:rPr>
                <w:sz w:val="18"/>
                <w:szCs w:val="18"/>
              </w:rPr>
            </w:pPr>
            <w:r w:rsidRPr="7585C140">
              <w:rPr>
                <w:sz w:val="18"/>
                <w:szCs w:val="18"/>
              </w:rPr>
              <w:t>Parser, DBUpdate y ReportWriter</w:t>
            </w:r>
          </w:p>
        </w:tc>
        <w:tc>
          <w:tcPr>
            <w:tcW w:w="2016" w:type="dxa"/>
          </w:tcPr>
          <w:p w14:paraId="2E561595" w14:textId="77777777" w:rsidR="00330929" w:rsidRPr="00330929" w:rsidRDefault="7585C140" w:rsidP="00330929">
            <w:pPr>
              <w:jc w:val="left"/>
              <w:rPr>
                <w:sz w:val="18"/>
                <w:szCs w:val="18"/>
              </w:rPr>
            </w:pPr>
            <w:r w:rsidRPr="7585C140">
              <w:rPr>
                <w:sz w:val="18"/>
                <w:szCs w:val="18"/>
              </w:rPr>
              <w:t>El proceso de carga se comporta de una forma habitual y las opciones son fáciles de comprender</w:t>
            </w:r>
          </w:p>
        </w:tc>
        <w:tc>
          <w:tcPr>
            <w:tcW w:w="2184" w:type="dxa"/>
          </w:tcPr>
          <w:p w14:paraId="2E561596" w14:textId="77777777" w:rsidR="00330929" w:rsidRPr="00330929" w:rsidRDefault="7585C140" w:rsidP="00330929">
            <w:pPr>
              <w:jc w:val="left"/>
              <w:rPr>
                <w:sz w:val="18"/>
                <w:szCs w:val="18"/>
              </w:rPr>
            </w:pPr>
            <w:r w:rsidRPr="7585C140">
              <w:rPr>
                <w:sz w:val="18"/>
                <w:szCs w:val="18"/>
              </w:rPr>
              <w:t>El sistema muestra ayuda si el usuario la solicita. Los mensajes de error y otra información son comprensibles por personal técnico</w:t>
            </w:r>
          </w:p>
        </w:tc>
        <w:tc>
          <w:tcPr>
            <w:tcW w:w="1027" w:type="dxa"/>
            <w:gridSpan w:val="2"/>
          </w:tcPr>
          <w:p w14:paraId="2E561597" w14:textId="77777777" w:rsidR="00330929" w:rsidRPr="00330929" w:rsidRDefault="7585C140" w:rsidP="00330929">
            <w:pPr>
              <w:jc w:val="left"/>
              <w:rPr>
                <w:sz w:val="18"/>
                <w:szCs w:val="18"/>
              </w:rPr>
            </w:pPr>
            <w:r w:rsidRPr="7585C140">
              <w:rPr>
                <w:rFonts w:ascii="Calibri" w:eastAsia="Calibri" w:hAnsi="Calibri" w:cs="Calibri"/>
                <w:b/>
                <w:bCs/>
                <w:color w:val="000000" w:themeColor="text1"/>
                <w:sz w:val="18"/>
                <w:szCs w:val="18"/>
              </w:rPr>
              <w:t>AT011</w:t>
            </w:r>
          </w:p>
        </w:tc>
      </w:tr>
      <w:tr w:rsidR="00435CDA" w:rsidRPr="00D3692F" w14:paraId="2E5615A1" w14:textId="77777777" w:rsidTr="0090504C">
        <w:trPr>
          <w:gridAfter w:val="1"/>
          <w:wAfter w:w="76" w:type="dxa"/>
          <w:cantSplit/>
        </w:trPr>
        <w:tc>
          <w:tcPr>
            <w:tcW w:w="1084" w:type="dxa"/>
          </w:tcPr>
          <w:p w14:paraId="2E561599" w14:textId="77777777" w:rsidR="00330929" w:rsidRPr="00330929" w:rsidRDefault="7585C140" w:rsidP="00330929">
            <w:pPr>
              <w:jc w:val="left"/>
              <w:rPr>
                <w:sz w:val="18"/>
                <w:szCs w:val="18"/>
              </w:rPr>
            </w:pPr>
            <w:r w:rsidRPr="7585C140">
              <w:rPr>
                <w:sz w:val="18"/>
                <w:szCs w:val="18"/>
              </w:rPr>
              <w:t>12</w:t>
            </w:r>
          </w:p>
        </w:tc>
        <w:tc>
          <w:tcPr>
            <w:tcW w:w="1688" w:type="dxa"/>
          </w:tcPr>
          <w:p w14:paraId="2E56159A" w14:textId="77777777" w:rsidR="00330929" w:rsidRPr="00330929" w:rsidRDefault="7585C140" w:rsidP="00330929">
            <w:pPr>
              <w:jc w:val="left"/>
              <w:rPr>
                <w:sz w:val="18"/>
                <w:szCs w:val="18"/>
              </w:rPr>
            </w:pPr>
            <w:r w:rsidRPr="7585C140">
              <w:rPr>
                <w:sz w:val="18"/>
                <w:szCs w:val="18"/>
              </w:rPr>
              <w:t>Sistema de votación</w:t>
            </w:r>
          </w:p>
        </w:tc>
        <w:tc>
          <w:tcPr>
            <w:tcW w:w="2016" w:type="dxa"/>
          </w:tcPr>
          <w:p w14:paraId="2E56159B" w14:textId="77777777" w:rsidR="00330929" w:rsidRPr="00330929" w:rsidRDefault="7585C140" w:rsidP="00330929">
            <w:pPr>
              <w:jc w:val="left"/>
              <w:rPr>
                <w:sz w:val="18"/>
                <w:szCs w:val="18"/>
              </w:rPr>
            </w:pPr>
            <w:r w:rsidRPr="7585C140">
              <w:rPr>
                <w:sz w:val="18"/>
                <w:szCs w:val="18"/>
              </w:rPr>
              <w:t>Accede al servicio Web</w:t>
            </w:r>
          </w:p>
        </w:tc>
        <w:tc>
          <w:tcPr>
            <w:tcW w:w="1983" w:type="dxa"/>
            <w:gridSpan w:val="2"/>
          </w:tcPr>
          <w:p w14:paraId="2E56159C" w14:textId="77777777" w:rsidR="00330929" w:rsidRPr="00330929" w:rsidRDefault="7585C140" w:rsidP="00330929">
            <w:pPr>
              <w:jc w:val="left"/>
              <w:rPr>
                <w:sz w:val="18"/>
                <w:szCs w:val="18"/>
              </w:rPr>
            </w:pPr>
            <w:r w:rsidRPr="7585C140">
              <w:rPr>
                <w:sz w:val="18"/>
                <w:szCs w:val="18"/>
              </w:rPr>
              <w:t>Tiempo de ejecución</w:t>
            </w:r>
          </w:p>
        </w:tc>
        <w:tc>
          <w:tcPr>
            <w:tcW w:w="1895" w:type="dxa"/>
          </w:tcPr>
          <w:p w14:paraId="2E56159D" w14:textId="77777777" w:rsidR="00330929" w:rsidRPr="00330929" w:rsidRDefault="7585C140" w:rsidP="00330929">
            <w:pPr>
              <w:jc w:val="left"/>
              <w:rPr>
                <w:sz w:val="18"/>
                <w:szCs w:val="18"/>
              </w:rPr>
            </w:pPr>
            <w:r w:rsidRPr="7585C140">
              <w:rPr>
                <w:sz w:val="18"/>
                <w:szCs w:val="18"/>
              </w:rPr>
              <w:t>VoterAccess</w:t>
            </w:r>
          </w:p>
        </w:tc>
        <w:tc>
          <w:tcPr>
            <w:tcW w:w="2016" w:type="dxa"/>
          </w:tcPr>
          <w:p w14:paraId="2E56159E" w14:textId="77777777" w:rsidR="00330929" w:rsidRPr="00330929" w:rsidRDefault="7585C140" w:rsidP="00330929">
            <w:pPr>
              <w:jc w:val="left"/>
              <w:rPr>
                <w:sz w:val="18"/>
                <w:szCs w:val="18"/>
              </w:rPr>
            </w:pPr>
            <w:r w:rsidRPr="7585C140">
              <w:rPr>
                <w:sz w:val="18"/>
                <w:szCs w:val="18"/>
              </w:rPr>
              <w:t>El sistema de votación solicita información sobre un usuario pasando una combinación de email y contraseña</w:t>
            </w:r>
          </w:p>
        </w:tc>
        <w:tc>
          <w:tcPr>
            <w:tcW w:w="2184" w:type="dxa"/>
          </w:tcPr>
          <w:p w14:paraId="2E56159F" w14:textId="77777777" w:rsidR="00330929" w:rsidRPr="00330929" w:rsidRDefault="7585C140" w:rsidP="00330929">
            <w:pPr>
              <w:jc w:val="left"/>
              <w:rPr>
                <w:sz w:val="18"/>
                <w:szCs w:val="18"/>
              </w:rPr>
            </w:pPr>
            <w:r w:rsidRPr="7585C140">
              <w:rPr>
                <w:sz w:val="18"/>
                <w:szCs w:val="18"/>
              </w:rPr>
              <w:t>Se envía respuesta 200 OK si la combinación aparece en el sistema o error en caso contrario</w:t>
            </w:r>
          </w:p>
        </w:tc>
        <w:tc>
          <w:tcPr>
            <w:tcW w:w="1027" w:type="dxa"/>
            <w:gridSpan w:val="2"/>
          </w:tcPr>
          <w:p w14:paraId="2E5615A0" w14:textId="77777777" w:rsidR="00330929" w:rsidRPr="00330929" w:rsidRDefault="7585C140" w:rsidP="00330929">
            <w:pPr>
              <w:jc w:val="left"/>
              <w:rPr>
                <w:rFonts w:ascii="Calibri" w:hAnsi="Calibri"/>
                <w:b/>
                <w:color w:val="000000"/>
                <w:sz w:val="18"/>
                <w:szCs w:val="18"/>
              </w:rPr>
            </w:pPr>
            <w:r w:rsidRPr="7585C140">
              <w:rPr>
                <w:rFonts w:ascii="Calibri" w:eastAsia="Calibri" w:hAnsi="Calibri" w:cs="Calibri"/>
                <w:b/>
                <w:bCs/>
                <w:color w:val="000000" w:themeColor="text1"/>
                <w:sz w:val="18"/>
                <w:szCs w:val="18"/>
              </w:rPr>
              <w:t>AT012</w:t>
            </w:r>
          </w:p>
        </w:tc>
      </w:tr>
      <w:tr w:rsidR="00435CDA" w:rsidRPr="00D3692F" w14:paraId="2E5615AB" w14:textId="77777777" w:rsidTr="0090504C">
        <w:trPr>
          <w:gridAfter w:val="1"/>
          <w:wAfter w:w="76" w:type="dxa"/>
          <w:cantSplit/>
        </w:trPr>
        <w:tc>
          <w:tcPr>
            <w:tcW w:w="1084" w:type="dxa"/>
          </w:tcPr>
          <w:p w14:paraId="2E5615A2" w14:textId="77777777" w:rsidR="00330929" w:rsidRPr="00330929" w:rsidRDefault="7585C140" w:rsidP="00330929">
            <w:pPr>
              <w:jc w:val="left"/>
              <w:rPr>
                <w:sz w:val="18"/>
                <w:szCs w:val="18"/>
              </w:rPr>
            </w:pPr>
            <w:r w:rsidRPr="7585C140">
              <w:rPr>
                <w:sz w:val="18"/>
                <w:szCs w:val="18"/>
              </w:rPr>
              <w:t>13</w:t>
            </w:r>
          </w:p>
        </w:tc>
        <w:tc>
          <w:tcPr>
            <w:tcW w:w="1688" w:type="dxa"/>
          </w:tcPr>
          <w:p w14:paraId="2E5615A3" w14:textId="798E20E7" w:rsidR="00330929" w:rsidRPr="00330929" w:rsidRDefault="7585C140" w:rsidP="00330929">
            <w:pPr>
              <w:jc w:val="left"/>
              <w:rPr>
                <w:sz w:val="18"/>
                <w:szCs w:val="18"/>
              </w:rPr>
            </w:pPr>
            <w:r w:rsidRPr="7585C140">
              <w:rPr>
                <w:sz w:val="18"/>
                <w:szCs w:val="18"/>
              </w:rPr>
              <w:t>Desarrollador</w:t>
            </w:r>
          </w:p>
        </w:tc>
        <w:tc>
          <w:tcPr>
            <w:tcW w:w="2016" w:type="dxa"/>
          </w:tcPr>
          <w:p w14:paraId="2E5615A4" w14:textId="77777777" w:rsidR="00330929" w:rsidRPr="00330929" w:rsidRDefault="7585C140" w:rsidP="00330929">
            <w:pPr>
              <w:jc w:val="left"/>
              <w:rPr>
                <w:sz w:val="18"/>
                <w:szCs w:val="18"/>
              </w:rPr>
            </w:pPr>
            <w:r w:rsidRPr="7585C140">
              <w:rPr>
                <w:sz w:val="18"/>
                <w:szCs w:val="18"/>
              </w:rPr>
              <w:t>Implementa el sistema</w:t>
            </w:r>
          </w:p>
        </w:tc>
        <w:tc>
          <w:tcPr>
            <w:tcW w:w="1983" w:type="dxa"/>
            <w:gridSpan w:val="2"/>
          </w:tcPr>
          <w:p w14:paraId="2E5615A5" w14:textId="77777777" w:rsidR="00330929" w:rsidRPr="00330929" w:rsidRDefault="7585C140" w:rsidP="00330929">
            <w:pPr>
              <w:jc w:val="left"/>
              <w:rPr>
                <w:sz w:val="18"/>
                <w:szCs w:val="18"/>
              </w:rPr>
            </w:pPr>
            <w:r w:rsidRPr="7585C140">
              <w:rPr>
                <w:sz w:val="18"/>
                <w:szCs w:val="18"/>
              </w:rPr>
              <w:t>Desarrollo</w:t>
            </w:r>
          </w:p>
        </w:tc>
        <w:tc>
          <w:tcPr>
            <w:tcW w:w="1895" w:type="dxa"/>
          </w:tcPr>
          <w:p w14:paraId="2E5615A6" w14:textId="77777777" w:rsidR="00330929" w:rsidRPr="00330929" w:rsidRDefault="7585C140" w:rsidP="00330929">
            <w:pPr>
              <w:jc w:val="left"/>
              <w:rPr>
                <w:sz w:val="18"/>
                <w:szCs w:val="18"/>
              </w:rPr>
            </w:pPr>
            <w:r w:rsidRPr="7585C140">
              <w:rPr>
                <w:sz w:val="18"/>
                <w:szCs w:val="18"/>
              </w:rPr>
              <w:t>VoterInfo</w:t>
            </w:r>
          </w:p>
          <w:p w14:paraId="2E5615A7" w14:textId="77777777" w:rsidR="00330929" w:rsidRPr="00330929" w:rsidRDefault="7585C140" w:rsidP="00330929">
            <w:pPr>
              <w:jc w:val="left"/>
              <w:rPr>
                <w:sz w:val="18"/>
                <w:szCs w:val="18"/>
              </w:rPr>
            </w:pPr>
            <w:r w:rsidRPr="7585C140">
              <w:rPr>
                <w:sz w:val="18"/>
                <w:szCs w:val="18"/>
              </w:rPr>
              <w:t>Censuses</w:t>
            </w:r>
          </w:p>
        </w:tc>
        <w:tc>
          <w:tcPr>
            <w:tcW w:w="2016" w:type="dxa"/>
          </w:tcPr>
          <w:p w14:paraId="2E5615A8" w14:textId="77777777" w:rsidR="00330929" w:rsidRPr="00330929" w:rsidRDefault="7585C140" w:rsidP="00330929">
            <w:pPr>
              <w:jc w:val="left"/>
              <w:rPr>
                <w:sz w:val="18"/>
                <w:szCs w:val="18"/>
              </w:rPr>
            </w:pPr>
            <w:r w:rsidRPr="7585C140">
              <w:rPr>
                <w:sz w:val="18"/>
                <w:szCs w:val="18"/>
              </w:rPr>
              <w:t>Los desarrolladores pueden implementar el sistema</w:t>
            </w:r>
          </w:p>
        </w:tc>
        <w:tc>
          <w:tcPr>
            <w:tcW w:w="2184" w:type="dxa"/>
          </w:tcPr>
          <w:p w14:paraId="2E5615A9" w14:textId="77777777" w:rsidR="00330929" w:rsidRPr="00330929" w:rsidRDefault="7585C140" w:rsidP="00330929">
            <w:pPr>
              <w:jc w:val="left"/>
              <w:rPr>
                <w:sz w:val="18"/>
                <w:szCs w:val="18"/>
              </w:rPr>
            </w:pPr>
            <w:r w:rsidRPr="7585C140">
              <w:rPr>
                <w:sz w:val="18"/>
                <w:szCs w:val="18"/>
              </w:rPr>
              <w:t>El sistema puede implementarse en 2 semanas</w:t>
            </w:r>
          </w:p>
        </w:tc>
        <w:tc>
          <w:tcPr>
            <w:tcW w:w="1027" w:type="dxa"/>
            <w:gridSpan w:val="2"/>
          </w:tcPr>
          <w:p w14:paraId="2E5615AA" w14:textId="77777777" w:rsidR="00330929" w:rsidRPr="00330929" w:rsidRDefault="7585C140" w:rsidP="00330929">
            <w:pPr>
              <w:jc w:val="left"/>
              <w:rPr>
                <w:rFonts w:ascii="Calibri" w:hAnsi="Calibri"/>
                <w:b/>
                <w:color w:val="000000"/>
                <w:sz w:val="18"/>
                <w:szCs w:val="18"/>
              </w:rPr>
            </w:pPr>
            <w:r w:rsidRPr="7585C140">
              <w:rPr>
                <w:rFonts w:ascii="Calibri" w:eastAsia="Calibri" w:hAnsi="Calibri" w:cs="Calibri"/>
                <w:b/>
                <w:bCs/>
                <w:color w:val="000000" w:themeColor="text1"/>
                <w:sz w:val="18"/>
                <w:szCs w:val="18"/>
              </w:rPr>
              <w:t>AT013</w:t>
            </w:r>
          </w:p>
        </w:tc>
      </w:tr>
      <w:tr w:rsidR="00435CDA" w:rsidRPr="00D3692F" w14:paraId="2E5615B4" w14:textId="77777777" w:rsidTr="0090504C">
        <w:trPr>
          <w:gridAfter w:val="1"/>
          <w:wAfter w:w="76" w:type="dxa"/>
          <w:cantSplit/>
        </w:trPr>
        <w:tc>
          <w:tcPr>
            <w:tcW w:w="1084" w:type="dxa"/>
          </w:tcPr>
          <w:p w14:paraId="2E5615AC" w14:textId="77777777" w:rsidR="00330929" w:rsidRPr="00330929" w:rsidRDefault="7585C140" w:rsidP="00330929">
            <w:pPr>
              <w:jc w:val="left"/>
              <w:rPr>
                <w:sz w:val="18"/>
                <w:szCs w:val="18"/>
              </w:rPr>
            </w:pPr>
            <w:r w:rsidRPr="7585C140">
              <w:rPr>
                <w:sz w:val="18"/>
                <w:szCs w:val="18"/>
              </w:rPr>
              <w:t>14</w:t>
            </w:r>
          </w:p>
        </w:tc>
        <w:tc>
          <w:tcPr>
            <w:tcW w:w="1688" w:type="dxa"/>
          </w:tcPr>
          <w:p w14:paraId="2E5615AD" w14:textId="77777777" w:rsidR="00330929" w:rsidRPr="00330929" w:rsidRDefault="7585C140" w:rsidP="00330929">
            <w:pPr>
              <w:jc w:val="left"/>
              <w:rPr>
                <w:sz w:val="18"/>
                <w:szCs w:val="18"/>
              </w:rPr>
            </w:pPr>
            <w:r w:rsidRPr="7585C140">
              <w:rPr>
                <w:sz w:val="18"/>
                <w:szCs w:val="18"/>
              </w:rPr>
              <w:t>Administrador del Sistema</w:t>
            </w:r>
          </w:p>
        </w:tc>
        <w:tc>
          <w:tcPr>
            <w:tcW w:w="2016" w:type="dxa"/>
          </w:tcPr>
          <w:p w14:paraId="2E5615AE" w14:textId="77777777" w:rsidR="00330929" w:rsidRPr="00330929" w:rsidRDefault="7585C140" w:rsidP="00330929">
            <w:pPr>
              <w:jc w:val="left"/>
              <w:rPr>
                <w:sz w:val="18"/>
                <w:szCs w:val="18"/>
              </w:rPr>
            </w:pPr>
            <w:r w:rsidRPr="7585C140">
              <w:rPr>
                <w:sz w:val="18"/>
                <w:szCs w:val="18"/>
              </w:rPr>
              <w:t>Despliega el sistema</w:t>
            </w:r>
          </w:p>
        </w:tc>
        <w:tc>
          <w:tcPr>
            <w:tcW w:w="1983" w:type="dxa"/>
            <w:gridSpan w:val="2"/>
          </w:tcPr>
          <w:p w14:paraId="2E5615AF" w14:textId="77777777" w:rsidR="00330929" w:rsidRPr="00330929" w:rsidRDefault="7585C140" w:rsidP="00330929">
            <w:pPr>
              <w:jc w:val="left"/>
              <w:rPr>
                <w:sz w:val="18"/>
                <w:szCs w:val="18"/>
              </w:rPr>
            </w:pPr>
            <w:r w:rsidRPr="7585C140">
              <w:rPr>
                <w:sz w:val="18"/>
                <w:szCs w:val="18"/>
              </w:rPr>
              <w:t>Despliegue</w:t>
            </w:r>
          </w:p>
        </w:tc>
        <w:tc>
          <w:tcPr>
            <w:tcW w:w="1895" w:type="dxa"/>
          </w:tcPr>
          <w:p w14:paraId="2E5615B0" w14:textId="77777777" w:rsidR="00330929" w:rsidRPr="00330929" w:rsidRDefault="7585C140" w:rsidP="00330929">
            <w:pPr>
              <w:jc w:val="left"/>
              <w:rPr>
                <w:sz w:val="18"/>
                <w:szCs w:val="18"/>
              </w:rPr>
            </w:pPr>
            <w:r w:rsidRPr="7585C140">
              <w:rPr>
                <w:sz w:val="18"/>
                <w:szCs w:val="18"/>
              </w:rPr>
              <w:t>Censuses, VoterInfo</w:t>
            </w:r>
          </w:p>
        </w:tc>
        <w:tc>
          <w:tcPr>
            <w:tcW w:w="2016" w:type="dxa"/>
          </w:tcPr>
          <w:p w14:paraId="2E5615B1" w14:textId="77777777" w:rsidR="00330929" w:rsidRPr="00330929" w:rsidRDefault="7585C140" w:rsidP="00330929">
            <w:pPr>
              <w:jc w:val="left"/>
              <w:rPr>
                <w:sz w:val="18"/>
                <w:szCs w:val="18"/>
              </w:rPr>
            </w:pPr>
            <w:r w:rsidRPr="7585C140">
              <w:rPr>
                <w:sz w:val="18"/>
                <w:szCs w:val="18"/>
              </w:rPr>
              <w:t>El sistema es desplegado en un entorno de producción</w:t>
            </w:r>
          </w:p>
        </w:tc>
        <w:tc>
          <w:tcPr>
            <w:tcW w:w="2184" w:type="dxa"/>
          </w:tcPr>
          <w:p w14:paraId="2E5615B2" w14:textId="77777777" w:rsidR="00330929" w:rsidRPr="00330929" w:rsidRDefault="7585C140" w:rsidP="00330929">
            <w:pPr>
              <w:jc w:val="left"/>
              <w:rPr>
                <w:sz w:val="18"/>
                <w:szCs w:val="18"/>
              </w:rPr>
            </w:pPr>
            <w:r w:rsidRPr="7585C140">
              <w:rPr>
                <w:sz w:val="18"/>
                <w:szCs w:val="18"/>
              </w:rPr>
              <w:t>El sistema puede desplegarse en menos de una hora</w:t>
            </w:r>
          </w:p>
        </w:tc>
        <w:tc>
          <w:tcPr>
            <w:tcW w:w="1027" w:type="dxa"/>
            <w:gridSpan w:val="2"/>
          </w:tcPr>
          <w:p w14:paraId="2E5615B3" w14:textId="61667ACC" w:rsidR="00330929" w:rsidRPr="00330929" w:rsidRDefault="7585C140" w:rsidP="00330929">
            <w:pPr>
              <w:jc w:val="left"/>
              <w:rPr>
                <w:rFonts w:ascii="Calibri" w:hAnsi="Calibri"/>
                <w:b/>
                <w:color w:val="000000"/>
                <w:sz w:val="18"/>
                <w:szCs w:val="18"/>
              </w:rPr>
            </w:pPr>
            <w:r w:rsidRPr="7585C140">
              <w:rPr>
                <w:rFonts w:ascii="Calibri" w:eastAsia="Calibri" w:hAnsi="Calibri" w:cs="Calibri"/>
                <w:b/>
                <w:bCs/>
                <w:color w:val="000000" w:themeColor="text1"/>
                <w:sz w:val="18"/>
                <w:szCs w:val="18"/>
              </w:rPr>
              <w:t>AT014</w:t>
            </w:r>
          </w:p>
        </w:tc>
      </w:tr>
      <w:tr w:rsidR="00435CDA" w:rsidRPr="00D3692F" w14:paraId="0E673340" w14:textId="77777777" w:rsidTr="0090504C">
        <w:trPr>
          <w:cantSplit/>
        </w:trPr>
        <w:tc>
          <w:tcPr>
            <w:tcW w:w="1084" w:type="dxa"/>
          </w:tcPr>
          <w:p w14:paraId="206B1215" w14:textId="77777777" w:rsidR="00282648" w:rsidRPr="00330929" w:rsidRDefault="7585C140" w:rsidP="00C36972">
            <w:pPr>
              <w:jc w:val="left"/>
              <w:rPr>
                <w:sz w:val="18"/>
                <w:szCs w:val="18"/>
              </w:rPr>
            </w:pPr>
            <w:r w:rsidRPr="7585C140">
              <w:rPr>
                <w:sz w:val="18"/>
                <w:szCs w:val="18"/>
              </w:rPr>
              <w:lastRenderedPageBreak/>
              <w:t>15</w:t>
            </w:r>
          </w:p>
        </w:tc>
        <w:tc>
          <w:tcPr>
            <w:tcW w:w="1688" w:type="dxa"/>
          </w:tcPr>
          <w:p w14:paraId="46A16CD9" w14:textId="77777777" w:rsidR="00282648" w:rsidRPr="00330929" w:rsidRDefault="7585C140" w:rsidP="00C36972">
            <w:pPr>
              <w:jc w:val="left"/>
              <w:rPr>
                <w:sz w:val="18"/>
                <w:szCs w:val="18"/>
              </w:rPr>
            </w:pPr>
            <w:r w:rsidRPr="7585C140">
              <w:rPr>
                <w:sz w:val="18"/>
                <w:szCs w:val="18"/>
              </w:rPr>
              <w:t>Voters</w:t>
            </w:r>
          </w:p>
        </w:tc>
        <w:tc>
          <w:tcPr>
            <w:tcW w:w="2016" w:type="dxa"/>
          </w:tcPr>
          <w:p w14:paraId="39D99AAC" w14:textId="77777777" w:rsidR="00282648" w:rsidRPr="00330929" w:rsidRDefault="7585C140" w:rsidP="00C36972">
            <w:pPr>
              <w:jc w:val="left"/>
              <w:rPr>
                <w:sz w:val="18"/>
                <w:szCs w:val="18"/>
              </w:rPr>
            </w:pPr>
            <w:r w:rsidRPr="7585C140">
              <w:rPr>
                <w:sz w:val="18"/>
                <w:szCs w:val="18"/>
              </w:rPr>
              <w:t>Acceden al servicio web para consultar los resultados</w:t>
            </w:r>
          </w:p>
        </w:tc>
        <w:tc>
          <w:tcPr>
            <w:tcW w:w="1983" w:type="dxa"/>
            <w:gridSpan w:val="2"/>
          </w:tcPr>
          <w:p w14:paraId="6C0F8A27" w14:textId="77777777" w:rsidR="00282648" w:rsidRPr="00330929" w:rsidRDefault="7585C140" w:rsidP="00C36972">
            <w:pPr>
              <w:jc w:val="left"/>
              <w:rPr>
                <w:sz w:val="18"/>
                <w:szCs w:val="18"/>
              </w:rPr>
            </w:pPr>
            <w:r w:rsidRPr="7585C140">
              <w:rPr>
                <w:sz w:val="18"/>
                <w:szCs w:val="18"/>
              </w:rPr>
              <w:t>Tiempo de ejecución</w:t>
            </w:r>
          </w:p>
        </w:tc>
        <w:tc>
          <w:tcPr>
            <w:tcW w:w="1895" w:type="dxa"/>
          </w:tcPr>
          <w:p w14:paraId="2B33F9EC" w14:textId="048D6A9A" w:rsidR="00282648" w:rsidRPr="00330929" w:rsidRDefault="0090504C" w:rsidP="00C36972">
            <w:pPr>
              <w:jc w:val="left"/>
              <w:rPr>
                <w:sz w:val="18"/>
                <w:szCs w:val="18"/>
              </w:rPr>
            </w:pPr>
            <w:r>
              <w:rPr>
                <w:sz w:val="18"/>
                <w:szCs w:val="18"/>
              </w:rPr>
              <w:t>V</w:t>
            </w:r>
            <w:r w:rsidR="00BE060C">
              <w:rPr>
                <w:sz w:val="18"/>
                <w:szCs w:val="18"/>
              </w:rPr>
              <w:t>oter System</w:t>
            </w:r>
          </w:p>
        </w:tc>
        <w:tc>
          <w:tcPr>
            <w:tcW w:w="2016" w:type="dxa"/>
          </w:tcPr>
          <w:p w14:paraId="0407A10A" w14:textId="77777777" w:rsidR="00282648" w:rsidRPr="00330929" w:rsidRDefault="7585C140" w:rsidP="00C36972">
            <w:pPr>
              <w:jc w:val="left"/>
              <w:rPr>
                <w:sz w:val="18"/>
                <w:szCs w:val="18"/>
              </w:rPr>
            </w:pPr>
            <w:r w:rsidRPr="7585C140">
              <w:rPr>
                <w:sz w:val="18"/>
                <w:szCs w:val="18"/>
              </w:rPr>
              <w:t>El servicio devuelve los datos del escrutinio</w:t>
            </w:r>
          </w:p>
        </w:tc>
        <w:tc>
          <w:tcPr>
            <w:tcW w:w="2184" w:type="dxa"/>
          </w:tcPr>
          <w:p w14:paraId="33B9A8FE" w14:textId="77777777" w:rsidR="00282648" w:rsidRPr="00330929" w:rsidRDefault="7585C140" w:rsidP="00C36972">
            <w:pPr>
              <w:jc w:val="left"/>
              <w:rPr>
                <w:sz w:val="18"/>
                <w:szCs w:val="18"/>
              </w:rPr>
            </w:pPr>
            <w:r w:rsidRPr="7585C140">
              <w:rPr>
                <w:sz w:val="18"/>
                <w:szCs w:val="18"/>
              </w:rPr>
              <w:t>El sistema puede mostrar los resultados en menos de 10 segundos</w:t>
            </w:r>
          </w:p>
        </w:tc>
        <w:tc>
          <w:tcPr>
            <w:tcW w:w="1103" w:type="dxa"/>
            <w:gridSpan w:val="3"/>
          </w:tcPr>
          <w:p w14:paraId="7494E020" w14:textId="77777777" w:rsidR="00282648" w:rsidRPr="00330929" w:rsidRDefault="7585C140" w:rsidP="00C36972">
            <w:pPr>
              <w:jc w:val="left"/>
              <w:rPr>
                <w:rFonts w:ascii="Calibri" w:hAnsi="Calibri"/>
                <w:b/>
                <w:color w:val="000000"/>
                <w:sz w:val="18"/>
                <w:szCs w:val="18"/>
              </w:rPr>
            </w:pPr>
            <w:r w:rsidRPr="7585C140">
              <w:rPr>
                <w:rFonts w:ascii="Calibri" w:eastAsia="Calibri" w:hAnsi="Calibri" w:cs="Calibri"/>
                <w:b/>
                <w:bCs/>
                <w:color w:val="000000" w:themeColor="text1"/>
                <w:sz w:val="18"/>
                <w:szCs w:val="18"/>
              </w:rPr>
              <w:t>AT015</w:t>
            </w:r>
          </w:p>
        </w:tc>
      </w:tr>
      <w:tr w:rsidR="00BE060C" w:rsidRPr="00D3692F" w14:paraId="148A3200" w14:textId="77777777" w:rsidTr="7585C140">
        <w:trPr>
          <w:cantSplit/>
        </w:trPr>
        <w:tc>
          <w:tcPr>
            <w:tcW w:w="1084" w:type="dxa"/>
          </w:tcPr>
          <w:p w14:paraId="21053858" w14:textId="77777777" w:rsidR="00BE060C" w:rsidRDefault="00BE060C" w:rsidP="00BE060C">
            <w:pPr>
              <w:jc w:val="left"/>
              <w:rPr>
                <w:sz w:val="18"/>
                <w:szCs w:val="18"/>
              </w:rPr>
            </w:pPr>
            <w:r w:rsidRPr="7585C140">
              <w:rPr>
                <w:sz w:val="18"/>
                <w:szCs w:val="18"/>
              </w:rPr>
              <w:t>16</w:t>
            </w:r>
          </w:p>
        </w:tc>
        <w:tc>
          <w:tcPr>
            <w:tcW w:w="1688" w:type="dxa"/>
          </w:tcPr>
          <w:p w14:paraId="604F5990" w14:textId="77777777" w:rsidR="00BE060C" w:rsidRDefault="00BE060C" w:rsidP="00BE060C">
            <w:pPr>
              <w:jc w:val="left"/>
              <w:rPr>
                <w:sz w:val="18"/>
                <w:szCs w:val="18"/>
              </w:rPr>
            </w:pPr>
            <w:r w:rsidRPr="7585C140">
              <w:rPr>
                <w:sz w:val="18"/>
                <w:szCs w:val="18"/>
              </w:rPr>
              <w:t>Desarrollador</w:t>
            </w:r>
          </w:p>
        </w:tc>
        <w:tc>
          <w:tcPr>
            <w:tcW w:w="2016" w:type="dxa"/>
          </w:tcPr>
          <w:p w14:paraId="5F2BE218" w14:textId="77777777" w:rsidR="00BE060C" w:rsidRDefault="00BE060C" w:rsidP="00BE060C">
            <w:pPr>
              <w:jc w:val="left"/>
              <w:rPr>
                <w:sz w:val="18"/>
                <w:szCs w:val="18"/>
              </w:rPr>
            </w:pPr>
            <w:r w:rsidRPr="7585C140">
              <w:rPr>
                <w:sz w:val="18"/>
                <w:szCs w:val="18"/>
              </w:rPr>
              <w:t>Implementa el sistema</w:t>
            </w:r>
          </w:p>
        </w:tc>
        <w:tc>
          <w:tcPr>
            <w:tcW w:w="1965" w:type="dxa"/>
          </w:tcPr>
          <w:p w14:paraId="318DAB6E" w14:textId="77777777" w:rsidR="00BE060C" w:rsidRDefault="00BE060C" w:rsidP="00BE060C">
            <w:pPr>
              <w:jc w:val="left"/>
              <w:rPr>
                <w:sz w:val="18"/>
                <w:szCs w:val="18"/>
              </w:rPr>
            </w:pPr>
            <w:r w:rsidRPr="7585C140">
              <w:rPr>
                <w:sz w:val="18"/>
                <w:szCs w:val="18"/>
              </w:rPr>
              <w:t>Desarrollo</w:t>
            </w:r>
          </w:p>
        </w:tc>
        <w:tc>
          <w:tcPr>
            <w:tcW w:w="1913" w:type="dxa"/>
            <w:gridSpan w:val="2"/>
          </w:tcPr>
          <w:p w14:paraId="22F66657" w14:textId="074C3D80" w:rsidR="00BE060C" w:rsidRPr="00793ADD" w:rsidRDefault="00BE060C" w:rsidP="00BE060C">
            <w:pPr>
              <w:jc w:val="left"/>
              <w:rPr>
                <w:sz w:val="18"/>
                <w:szCs w:val="18"/>
                <w:lang w:val="en-US"/>
              </w:rPr>
            </w:pPr>
            <w:r w:rsidRPr="00793ADD">
              <w:rPr>
                <w:sz w:val="18"/>
                <w:szCs w:val="18"/>
                <w:lang w:val="en-US"/>
              </w:rPr>
              <w:t>Voter System, Counting and Publication System</w:t>
            </w:r>
          </w:p>
        </w:tc>
        <w:tc>
          <w:tcPr>
            <w:tcW w:w="2016" w:type="dxa"/>
          </w:tcPr>
          <w:p w14:paraId="61C0E71A" w14:textId="77777777" w:rsidR="00BE060C" w:rsidRDefault="00BE060C" w:rsidP="00BE060C">
            <w:pPr>
              <w:jc w:val="left"/>
              <w:rPr>
                <w:sz w:val="18"/>
                <w:szCs w:val="18"/>
              </w:rPr>
            </w:pPr>
            <w:r w:rsidRPr="7585C140">
              <w:rPr>
                <w:sz w:val="18"/>
                <w:szCs w:val="18"/>
              </w:rPr>
              <w:t>No se guardan referencias entre los votos y los votantes</w:t>
            </w:r>
          </w:p>
        </w:tc>
        <w:tc>
          <w:tcPr>
            <w:tcW w:w="2184" w:type="dxa"/>
          </w:tcPr>
          <w:p w14:paraId="406EC5EF" w14:textId="77777777" w:rsidR="00BE060C" w:rsidRDefault="00BE060C" w:rsidP="00BE060C">
            <w:pPr>
              <w:jc w:val="left"/>
              <w:rPr>
                <w:sz w:val="18"/>
                <w:szCs w:val="18"/>
              </w:rPr>
            </w:pPr>
            <w:r w:rsidRPr="7585C140">
              <w:rPr>
                <w:sz w:val="18"/>
                <w:szCs w:val="18"/>
              </w:rPr>
              <w:t>No se puede obtener el DNI de un votante a través de su voto</w:t>
            </w:r>
          </w:p>
        </w:tc>
        <w:tc>
          <w:tcPr>
            <w:tcW w:w="1103" w:type="dxa"/>
            <w:gridSpan w:val="3"/>
          </w:tcPr>
          <w:p w14:paraId="74AC3478" w14:textId="77777777" w:rsidR="00BE060C" w:rsidRDefault="00BE060C" w:rsidP="00BE060C">
            <w:pPr>
              <w:jc w:val="left"/>
              <w:rPr>
                <w:rFonts w:ascii="Calibri" w:hAnsi="Calibri"/>
                <w:b/>
                <w:color w:val="000000"/>
                <w:sz w:val="18"/>
                <w:szCs w:val="18"/>
              </w:rPr>
            </w:pPr>
            <w:r w:rsidRPr="7585C140">
              <w:rPr>
                <w:rFonts w:ascii="Calibri" w:eastAsia="Calibri" w:hAnsi="Calibri" w:cs="Calibri"/>
                <w:b/>
                <w:bCs/>
                <w:color w:val="000000" w:themeColor="text1"/>
                <w:sz w:val="18"/>
                <w:szCs w:val="18"/>
              </w:rPr>
              <w:t>AT016</w:t>
            </w:r>
          </w:p>
          <w:p w14:paraId="0D65C6D9" w14:textId="77777777" w:rsidR="00BE060C" w:rsidRDefault="00BE060C" w:rsidP="00BE060C">
            <w:pPr>
              <w:jc w:val="left"/>
              <w:rPr>
                <w:rFonts w:ascii="Calibri" w:hAnsi="Calibri"/>
                <w:b/>
                <w:color w:val="000000"/>
                <w:sz w:val="18"/>
                <w:szCs w:val="18"/>
              </w:rPr>
            </w:pPr>
          </w:p>
        </w:tc>
      </w:tr>
      <w:tr w:rsidR="00BE060C" w:rsidRPr="00D3692F" w14:paraId="4F427E1A" w14:textId="77777777" w:rsidTr="7585C140">
        <w:trPr>
          <w:cantSplit/>
        </w:trPr>
        <w:tc>
          <w:tcPr>
            <w:tcW w:w="1084" w:type="dxa"/>
          </w:tcPr>
          <w:p w14:paraId="14ACE233" w14:textId="77777777" w:rsidR="00BE060C" w:rsidRDefault="00BE060C" w:rsidP="00BE060C">
            <w:pPr>
              <w:jc w:val="left"/>
              <w:rPr>
                <w:sz w:val="18"/>
                <w:szCs w:val="18"/>
              </w:rPr>
            </w:pPr>
            <w:r w:rsidRPr="7585C140">
              <w:rPr>
                <w:sz w:val="18"/>
                <w:szCs w:val="18"/>
              </w:rPr>
              <w:t>17</w:t>
            </w:r>
          </w:p>
        </w:tc>
        <w:tc>
          <w:tcPr>
            <w:tcW w:w="1688" w:type="dxa"/>
          </w:tcPr>
          <w:p w14:paraId="476E7AD8" w14:textId="77777777" w:rsidR="00BE060C" w:rsidRDefault="00BE060C" w:rsidP="00BE060C">
            <w:pPr>
              <w:jc w:val="left"/>
              <w:rPr>
                <w:sz w:val="18"/>
                <w:szCs w:val="18"/>
              </w:rPr>
            </w:pPr>
            <w:r w:rsidRPr="7585C140">
              <w:rPr>
                <w:sz w:val="18"/>
                <w:szCs w:val="18"/>
              </w:rPr>
              <w:t>Voters</w:t>
            </w:r>
          </w:p>
        </w:tc>
        <w:tc>
          <w:tcPr>
            <w:tcW w:w="2016" w:type="dxa"/>
          </w:tcPr>
          <w:p w14:paraId="746B92C6" w14:textId="77777777" w:rsidR="00BE060C" w:rsidRDefault="00BE060C" w:rsidP="00BE060C">
            <w:pPr>
              <w:jc w:val="left"/>
              <w:rPr>
                <w:sz w:val="18"/>
                <w:szCs w:val="18"/>
              </w:rPr>
            </w:pPr>
            <w:r w:rsidRPr="7585C140">
              <w:rPr>
                <w:sz w:val="18"/>
                <w:szCs w:val="18"/>
              </w:rPr>
              <w:t>Acceden al servicio web para consultar los resultados</w:t>
            </w:r>
          </w:p>
        </w:tc>
        <w:tc>
          <w:tcPr>
            <w:tcW w:w="1965" w:type="dxa"/>
          </w:tcPr>
          <w:p w14:paraId="5DEA9BC1" w14:textId="77777777" w:rsidR="00BE060C" w:rsidRDefault="00BE060C" w:rsidP="00BE060C">
            <w:pPr>
              <w:jc w:val="left"/>
              <w:rPr>
                <w:sz w:val="18"/>
                <w:szCs w:val="18"/>
              </w:rPr>
            </w:pPr>
            <w:r w:rsidRPr="7585C140">
              <w:rPr>
                <w:sz w:val="18"/>
                <w:szCs w:val="18"/>
              </w:rPr>
              <w:t>Tiempo de ejecución</w:t>
            </w:r>
          </w:p>
        </w:tc>
        <w:tc>
          <w:tcPr>
            <w:tcW w:w="1913" w:type="dxa"/>
            <w:gridSpan w:val="2"/>
          </w:tcPr>
          <w:p w14:paraId="0C6635A0" w14:textId="58CED28B" w:rsidR="00BE060C" w:rsidRPr="00793ADD" w:rsidRDefault="00BE060C" w:rsidP="00BE060C">
            <w:pPr>
              <w:jc w:val="left"/>
              <w:rPr>
                <w:sz w:val="18"/>
                <w:szCs w:val="18"/>
                <w:lang w:val="en-US"/>
              </w:rPr>
            </w:pPr>
            <w:r w:rsidRPr="00793ADD">
              <w:rPr>
                <w:sz w:val="18"/>
                <w:szCs w:val="18"/>
                <w:lang w:val="en-US"/>
              </w:rPr>
              <w:t>Voter System, Counting and Publication System</w:t>
            </w:r>
          </w:p>
        </w:tc>
        <w:tc>
          <w:tcPr>
            <w:tcW w:w="2016" w:type="dxa"/>
          </w:tcPr>
          <w:p w14:paraId="4823EDED" w14:textId="77777777" w:rsidR="00BE060C" w:rsidRDefault="00BE060C" w:rsidP="00BE060C">
            <w:pPr>
              <w:jc w:val="left"/>
              <w:rPr>
                <w:sz w:val="18"/>
                <w:szCs w:val="18"/>
              </w:rPr>
            </w:pPr>
            <w:r w:rsidRPr="7585C140">
              <w:rPr>
                <w:sz w:val="18"/>
                <w:szCs w:val="18"/>
              </w:rPr>
              <w:t>El sistema muestra las gráficas según los estándares</w:t>
            </w:r>
          </w:p>
        </w:tc>
        <w:tc>
          <w:tcPr>
            <w:tcW w:w="2184" w:type="dxa"/>
          </w:tcPr>
          <w:p w14:paraId="256B7CC8" w14:textId="77777777" w:rsidR="00BE060C" w:rsidRDefault="00BE060C" w:rsidP="00BE060C">
            <w:pPr>
              <w:jc w:val="left"/>
              <w:rPr>
                <w:sz w:val="18"/>
                <w:szCs w:val="18"/>
              </w:rPr>
            </w:pPr>
            <w:r w:rsidRPr="7585C140">
              <w:rPr>
                <w:sz w:val="18"/>
                <w:szCs w:val="18"/>
              </w:rPr>
              <w:t>Se ajustan a los estándares de accesibilidad</w:t>
            </w:r>
          </w:p>
        </w:tc>
        <w:tc>
          <w:tcPr>
            <w:tcW w:w="1103" w:type="dxa"/>
            <w:gridSpan w:val="3"/>
          </w:tcPr>
          <w:p w14:paraId="279EDCC6" w14:textId="77777777" w:rsidR="00BE060C" w:rsidRDefault="00BE060C" w:rsidP="00BE060C">
            <w:pPr>
              <w:jc w:val="left"/>
              <w:rPr>
                <w:rFonts w:ascii="Calibri" w:hAnsi="Calibri"/>
                <w:b/>
                <w:color w:val="000000"/>
                <w:sz w:val="18"/>
                <w:szCs w:val="18"/>
              </w:rPr>
            </w:pPr>
            <w:r w:rsidRPr="7585C140">
              <w:rPr>
                <w:rFonts w:ascii="Calibri" w:eastAsia="Calibri" w:hAnsi="Calibri" w:cs="Calibri"/>
                <w:b/>
                <w:bCs/>
                <w:color w:val="000000" w:themeColor="text1"/>
                <w:sz w:val="18"/>
                <w:szCs w:val="18"/>
              </w:rPr>
              <w:t>AT017</w:t>
            </w:r>
          </w:p>
          <w:p w14:paraId="148862C9" w14:textId="77777777" w:rsidR="00BE060C" w:rsidRDefault="00BE060C" w:rsidP="00BE060C">
            <w:pPr>
              <w:jc w:val="left"/>
              <w:rPr>
                <w:rFonts w:ascii="Calibri" w:hAnsi="Calibri"/>
                <w:b/>
                <w:color w:val="000000"/>
                <w:sz w:val="18"/>
                <w:szCs w:val="18"/>
              </w:rPr>
            </w:pPr>
          </w:p>
        </w:tc>
      </w:tr>
      <w:tr w:rsidR="00435CDA" w:rsidRPr="00D3692F" w14:paraId="055177C1" w14:textId="77777777" w:rsidTr="0090504C">
        <w:trPr>
          <w:gridAfter w:val="1"/>
          <w:wAfter w:w="76" w:type="dxa"/>
          <w:cantSplit/>
        </w:trPr>
        <w:tc>
          <w:tcPr>
            <w:tcW w:w="1084" w:type="dxa"/>
          </w:tcPr>
          <w:p w14:paraId="15085A22" w14:textId="77777777" w:rsidR="00282648" w:rsidRPr="61739A22" w:rsidRDefault="00282648" w:rsidP="61739A22">
            <w:pPr>
              <w:jc w:val="left"/>
              <w:rPr>
                <w:sz w:val="18"/>
                <w:szCs w:val="18"/>
              </w:rPr>
            </w:pPr>
          </w:p>
        </w:tc>
        <w:tc>
          <w:tcPr>
            <w:tcW w:w="1688" w:type="dxa"/>
          </w:tcPr>
          <w:p w14:paraId="7C767F8C" w14:textId="77777777" w:rsidR="00282648" w:rsidRPr="61739A22" w:rsidRDefault="00282648" w:rsidP="00330929">
            <w:pPr>
              <w:jc w:val="left"/>
              <w:rPr>
                <w:sz w:val="18"/>
                <w:szCs w:val="18"/>
              </w:rPr>
            </w:pPr>
          </w:p>
        </w:tc>
        <w:tc>
          <w:tcPr>
            <w:tcW w:w="2016" w:type="dxa"/>
          </w:tcPr>
          <w:p w14:paraId="69081CB6" w14:textId="77777777" w:rsidR="00282648" w:rsidRPr="61739A22" w:rsidRDefault="00282648" w:rsidP="00330929">
            <w:pPr>
              <w:jc w:val="left"/>
              <w:rPr>
                <w:sz w:val="18"/>
                <w:szCs w:val="18"/>
              </w:rPr>
            </w:pPr>
          </w:p>
        </w:tc>
        <w:tc>
          <w:tcPr>
            <w:tcW w:w="1983" w:type="dxa"/>
            <w:gridSpan w:val="2"/>
          </w:tcPr>
          <w:p w14:paraId="77425FE2" w14:textId="77777777" w:rsidR="00282648" w:rsidRPr="61739A22" w:rsidRDefault="00282648" w:rsidP="00330929">
            <w:pPr>
              <w:jc w:val="left"/>
              <w:rPr>
                <w:sz w:val="18"/>
                <w:szCs w:val="18"/>
              </w:rPr>
            </w:pPr>
          </w:p>
        </w:tc>
        <w:tc>
          <w:tcPr>
            <w:tcW w:w="1895" w:type="dxa"/>
          </w:tcPr>
          <w:p w14:paraId="48656546" w14:textId="77777777" w:rsidR="00282648" w:rsidRPr="00330929" w:rsidRDefault="00282648" w:rsidP="00330929">
            <w:pPr>
              <w:jc w:val="left"/>
              <w:rPr>
                <w:sz w:val="18"/>
                <w:szCs w:val="18"/>
              </w:rPr>
            </w:pPr>
          </w:p>
        </w:tc>
        <w:tc>
          <w:tcPr>
            <w:tcW w:w="2016" w:type="dxa"/>
          </w:tcPr>
          <w:p w14:paraId="74EB1827" w14:textId="77777777" w:rsidR="00282648" w:rsidRPr="61739A22" w:rsidRDefault="00282648" w:rsidP="00330929">
            <w:pPr>
              <w:jc w:val="left"/>
              <w:rPr>
                <w:sz w:val="18"/>
                <w:szCs w:val="18"/>
              </w:rPr>
            </w:pPr>
          </w:p>
        </w:tc>
        <w:tc>
          <w:tcPr>
            <w:tcW w:w="2184" w:type="dxa"/>
          </w:tcPr>
          <w:p w14:paraId="7A0A7551" w14:textId="77777777" w:rsidR="00282648" w:rsidRPr="61739A22" w:rsidRDefault="00282648" w:rsidP="00330929">
            <w:pPr>
              <w:jc w:val="left"/>
              <w:rPr>
                <w:sz w:val="18"/>
                <w:szCs w:val="18"/>
              </w:rPr>
            </w:pPr>
          </w:p>
        </w:tc>
        <w:tc>
          <w:tcPr>
            <w:tcW w:w="1027" w:type="dxa"/>
            <w:gridSpan w:val="2"/>
          </w:tcPr>
          <w:p w14:paraId="7E43AD04" w14:textId="77777777" w:rsidR="00282648" w:rsidRPr="61739A22" w:rsidRDefault="00282648" w:rsidP="00330929">
            <w:pPr>
              <w:jc w:val="left"/>
              <w:rPr>
                <w:rFonts w:ascii="Calibri" w:eastAsia="Calibri" w:hAnsi="Calibri" w:cs="Calibri"/>
                <w:b/>
                <w:bCs/>
                <w:color w:val="000000" w:themeColor="text1"/>
                <w:sz w:val="18"/>
                <w:szCs w:val="18"/>
              </w:rPr>
            </w:pPr>
          </w:p>
        </w:tc>
      </w:tr>
      <w:tr w:rsidR="0090504C" w:rsidRPr="00D3692F" w14:paraId="3B59012D" w14:textId="77777777" w:rsidTr="0090504C">
        <w:trPr>
          <w:gridAfter w:val="1"/>
          <w:wAfter w:w="76" w:type="dxa"/>
          <w:cantSplit/>
        </w:trPr>
        <w:tc>
          <w:tcPr>
            <w:tcW w:w="1084" w:type="dxa"/>
          </w:tcPr>
          <w:p w14:paraId="67CF8FE5" w14:textId="517B7073" w:rsidR="0090504C" w:rsidRDefault="0090504C" w:rsidP="0090504C">
            <w:pPr>
              <w:jc w:val="left"/>
              <w:rPr>
                <w:sz w:val="18"/>
                <w:szCs w:val="18"/>
              </w:rPr>
            </w:pPr>
            <w:r w:rsidRPr="7585C140">
              <w:rPr>
                <w:sz w:val="18"/>
                <w:szCs w:val="18"/>
              </w:rPr>
              <w:t>18</w:t>
            </w:r>
          </w:p>
        </w:tc>
        <w:tc>
          <w:tcPr>
            <w:tcW w:w="1688" w:type="dxa"/>
          </w:tcPr>
          <w:p w14:paraId="20D02454" w14:textId="1B9983E2" w:rsidR="0090504C" w:rsidRDefault="0090504C" w:rsidP="0090504C">
            <w:pPr>
              <w:jc w:val="left"/>
              <w:rPr>
                <w:sz w:val="18"/>
                <w:szCs w:val="18"/>
              </w:rPr>
            </w:pPr>
            <w:r w:rsidRPr="7585C140">
              <w:rPr>
                <w:sz w:val="18"/>
                <w:szCs w:val="18"/>
              </w:rPr>
              <w:t>Voters</w:t>
            </w:r>
          </w:p>
        </w:tc>
        <w:tc>
          <w:tcPr>
            <w:tcW w:w="2016" w:type="dxa"/>
          </w:tcPr>
          <w:p w14:paraId="6C0E5FB6" w14:textId="4D403555" w:rsidR="0090504C" w:rsidRDefault="0090504C" w:rsidP="0090504C">
            <w:pPr>
              <w:jc w:val="left"/>
              <w:rPr>
                <w:sz w:val="18"/>
                <w:szCs w:val="18"/>
              </w:rPr>
            </w:pPr>
            <w:r w:rsidRPr="7585C140">
              <w:rPr>
                <w:sz w:val="18"/>
                <w:szCs w:val="18"/>
              </w:rPr>
              <w:t>Llega un número alto de peticiones simultáneas al sistema</w:t>
            </w:r>
          </w:p>
        </w:tc>
        <w:tc>
          <w:tcPr>
            <w:tcW w:w="1983" w:type="dxa"/>
            <w:gridSpan w:val="2"/>
          </w:tcPr>
          <w:p w14:paraId="7E7AC7F8" w14:textId="5B36A903" w:rsidR="0090504C" w:rsidRDefault="0090504C" w:rsidP="0090504C">
            <w:pPr>
              <w:jc w:val="left"/>
              <w:rPr>
                <w:sz w:val="18"/>
                <w:szCs w:val="18"/>
              </w:rPr>
            </w:pPr>
            <w:r w:rsidRPr="7585C140">
              <w:rPr>
                <w:sz w:val="18"/>
                <w:szCs w:val="18"/>
              </w:rPr>
              <w:t>Tiempo de ejecución</w:t>
            </w:r>
          </w:p>
        </w:tc>
        <w:tc>
          <w:tcPr>
            <w:tcW w:w="1895" w:type="dxa"/>
          </w:tcPr>
          <w:p w14:paraId="475662DD" w14:textId="403F44C7" w:rsidR="0090504C" w:rsidRPr="00793ADD" w:rsidRDefault="0090504C" w:rsidP="0090504C">
            <w:pPr>
              <w:jc w:val="left"/>
              <w:rPr>
                <w:sz w:val="18"/>
                <w:szCs w:val="18"/>
                <w:lang w:val="en-US"/>
              </w:rPr>
            </w:pPr>
            <w:r w:rsidRPr="00793ADD">
              <w:rPr>
                <w:sz w:val="18"/>
                <w:szCs w:val="18"/>
                <w:lang w:val="en-US"/>
              </w:rPr>
              <w:t>Voter</w:t>
            </w:r>
            <w:r w:rsidR="00BE060C" w:rsidRPr="00793ADD">
              <w:rPr>
                <w:sz w:val="18"/>
                <w:szCs w:val="18"/>
                <w:lang w:val="en-US"/>
              </w:rPr>
              <w:t xml:space="preserve"> </w:t>
            </w:r>
            <w:r w:rsidRPr="00793ADD">
              <w:rPr>
                <w:sz w:val="18"/>
                <w:szCs w:val="18"/>
                <w:lang w:val="en-US"/>
              </w:rPr>
              <w:t>System, Counting and Publication System</w:t>
            </w:r>
          </w:p>
        </w:tc>
        <w:tc>
          <w:tcPr>
            <w:tcW w:w="2016" w:type="dxa"/>
          </w:tcPr>
          <w:p w14:paraId="581B962B" w14:textId="5AFEBD51" w:rsidR="0090504C" w:rsidRDefault="0090504C" w:rsidP="0090504C">
            <w:pPr>
              <w:jc w:val="left"/>
              <w:rPr>
                <w:sz w:val="18"/>
                <w:szCs w:val="18"/>
              </w:rPr>
            </w:pPr>
            <w:r w:rsidRPr="7585C140">
              <w:rPr>
                <w:sz w:val="18"/>
                <w:szCs w:val="18"/>
              </w:rPr>
              <w:t>El sistema se mantiene activo y no se satura</w:t>
            </w:r>
          </w:p>
        </w:tc>
        <w:tc>
          <w:tcPr>
            <w:tcW w:w="2184" w:type="dxa"/>
          </w:tcPr>
          <w:p w14:paraId="355CE050" w14:textId="6BC14BAB" w:rsidR="0090504C" w:rsidRDefault="0090504C" w:rsidP="0090504C">
            <w:pPr>
              <w:jc w:val="left"/>
              <w:rPr>
                <w:sz w:val="18"/>
                <w:szCs w:val="18"/>
              </w:rPr>
            </w:pPr>
            <w:r w:rsidRPr="7585C140">
              <w:rPr>
                <w:sz w:val="18"/>
                <w:szCs w:val="18"/>
              </w:rPr>
              <w:t>El sistema es capaz de recibir 1000 peticiones simultáneas sin colapsarse</w:t>
            </w:r>
          </w:p>
        </w:tc>
        <w:tc>
          <w:tcPr>
            <w:tcW w:w="1027" w:type="dxa"/>
            <w:gridSpan w:val="2"/>
          </w:tcPr>
          <w:p w14:paraId="47163E18" w14:textId="5764CF8E" w:rsidR="0090504C" w:rsidRDefault="0090504C" w:rsidP="0090504C">
            <w:pPr>
              <w:jc w:val="left"/>
              <w:rPr>
                <w:rFonts w:ascii="Calibri" w:hAnsi="Calibri"/>
                <w:b/>
                <w:color w:val="000000"/>
                <w:sz w:val="18"/>
                <w:szCs w:val="18"/>
              </w:rPr>
            </w:pPr>
            <w:r w:rsidRPr="7585C140">
              <w:rPr>
                <w:rFonts w:ascii="Calibri" w:eastAsia="Calibri" w:hAnsi="Calibri" w:cs="Calibri"/>
                <w:b/>
                <w:bCs/>
                <w:color w:val="000000" w:themeColor="text1"/>
                <w:sz w:val="18"/>
                <w:szCs w:val="18"/>
              </w:rPr>
              <w:t>AT018</w:t>
            </w:r>
          </w:p>
        </w:tc>
      </w:tr>
      <w:tr w:rsidR="0090504C" w:rsidRPr="00D3692F" w14:paraId="39CDCC47" w14:textId="77777777" w:rsidTr="0090504C">
        <w:trPr>
          <w:gridAfter w:val="2"/>
          <w:wAfter w:w="111" w:type="dxa"/>
          <w:cantSplit/>
        </w:trPr>
        <w:tc>
          <w:tcPr>
            <w:tcW w:w="1084" w:type="dxa"/>
          </w:tcPr>
          <w:p w14:paraId="58502A44" w14:textId="5717E581" w:rsidR="0090504C" w:rsidRDefault="0090504C" w:rsidP="0090504C">
            <w:pPr>
              <w:jc w:val="left"/>
              <w:rPr>
                <w:sz w:val="18"/>
                <w:szCs w:val="18"/>
              </w:rPr>
            </w:pPr>
            <w:r w:rsidRPr="7585C140">
              <w:rPr>
                <w:sz w:val="18"/>
                <w:szCs w:val="18"/>
              </w:rPr>
              <w:t>19</w:t>
            </w:r>
          </w:p>
        </w:tc>
        <w:tc>
          <w:tcPr>
            <w:tcW w:w="1688" w:type="dxa"/>
          </w:tcPr>
          <w:p w14:paraId="16725BAE" w14:textId="5C91489C" w:rsidR="0090504C" w:rsidRDefault="0090504C" w:rsidP="0090504C">
            <w:pPr>
              <w:jc w:val="left"/>
              <w:rPr>
                <w:sz w:val="18"/>
                <w:szCs w:val="18"/>
              </w:rPr>
            </w:pPr>
            <w:r w:rsidRPr="7585C140">
              <w:rPr>
                <w:sz w:val="18"/>
                <w:szCs w:val="18"/>
              </w:rPr>
              <w:t>Desarrollador</w:t>
            </w:r>
          </w:p>
        </w:tc>
        <w:tc>
          <w:tcPr>
            <w:tcW w:w="2016" w:type="dxa"/>
          </w:tcPr>
          <w:p w14:paraId="3C33E80B" w14:textId="66859DE7" w:rsidR="0090504C" w:rsidRDefault="0090504C" w:rsidP="0090504C">
            <w:pPr>
              <w:jc w:val="left"/>
              <w:rPr>
                <w:sz w:val="18"/>
                <w:szCs w:val="18"/>
              </w:rPr>
            </w:pPr>
            <w:r w:rsidRPr="7585C140">
              <w:rPr>
                <w:sz w:val="18"/>
                <w:szCs w:val="18"/>
              </w:rPr>
              <w:t>Se introduce una nueva forma de procesar los datos de una votación</w:t>
            </w:r>
          </w:p>
        </w:tc>
        <w:tc>
          <w:tcPr>
            <w:tcW w:w="1983" w:type="dxa"/>
            <w:gridSpan w:val="2"/>
          </w:tcPr>
          <w:p w14:paraId="2E59D2ED" w14:textId="34CBAAF8" w:rsidR="0090504C" w:rsidRDefault="0090504C" w:rsidP="0090504C">
            <w:pPr>
              <w:jc w:val="left"/>
              <w:rPr>
                <w:sz w:val="18"/>
                <w:szCs w:val="18"/>
              </w:rPr>
            </w:pPr>
            <w:r w:rsidRPr="7585C140">
              <w:rPr>
                <w:sz w:val="18"/>
                <w:szCs w:val="18"/>
              </w:rPr>
              <w:t>Desarrollo</w:t>
            </w:r>
          </w:p>
        </w:tc>
        <w:tc>
          <w:tcPr>
            <w:tcW w:w="1895" w:type="dxa"/>
          </w:tcPr>
          <w:p w14:paraId="46FD9B46" w14:textId="6ABCC270" w:rsidR="0090504C" w:rsidRPr="00330929" w:rsidRDefault="0090504C" w:rsidP="0090504C">
            <w:pPr>
              <w:jc w:val="left"/>
              <w:rPr>
                <w:sz w:val="18"/>
                <w:szCs w:val="18"/>
              </w:rPr>
            </w:pPr>
            <w:r>
              <w:rPr>
                <w:sz w:val="18"/>
                <w:szCs w:val="18"/>
              </w:rPr>
              <w:t>Counting and Publication System</w:t>
            </w:r>
          </w:p>
        </w:tc>
        <w:tc>
          <w:tcPr>
            <w:tcW w:w="2016" w:type="dxa"/>
          </w:tcPr>
          <w:p w14:paraId="0A3AA9B8" w14:textId="4AE9AD4C" w:rsidR="0090504C" w:rsidRDefault="0090504C" w:rsidP="0090504C">
            <w:pPr>
              <w:jc w:val="left"/>
              <w:rPr>
                <w:sz w:val="18"/>
                <w:szCs w:val="18"/>
              </w:rPr>
            </w:pPr>
            <w:r w:rsidRPr="7585C140">
              <w:rPr>
                <w:sz w:val="18"/>
                <w:szCs w:val="18"/>
              </w:rPr>
              <w:t>La nueva forma de proceso de datos es implementada</w:t>
            </w:r>
          </w:p>
        </w:tc>
        <w:tc>
          <w:tcPr>
            <w:tcW w:w="2184" w:type="dxa"/>
          </w:tcPr>
          <w:p w14:paraId="0E0EF14B" w14:textId="6C56830D" w:rsidR="0090504C" w:rsidRPr="00435CDA" w:rsidRDefault="0090504C" w:rsidP="0090504C">
            <w:pPr>
              <w:jc w:val="left"/>
              <w:rPr>
                <w:rFonts w:ascii="Calibri" w:eastAsia="Calibri" w:hAnsi="Calibri" w:cs="Calibri"/>
                <w:bCs/>
                <w:color w:val="000000" w:themeColor="text1"/>
                <w:sz w:val="18"/>
                <w:szCs w:val="18"/>
              </w:rPr>
            </w:pPr>
            <w:r w:rsidRPr="7585C140">
              <w:rPr>
                <w:rFonts w:ascii="Calibri" w:eastAsia="Calibri" w:hAnsi="Calibri" w:cs="Calibri"/>
                <w:color w:val="000000" w:themeColor="text1"/>
                <w:sz w:val="18"/>
                <w:szCs w:val="18"/>
              </w:rPr>
              <w:t>El número de módulos a implementar/modificar es mínimo y no implicará más de 5 días</w:t>
            </w:r>
          </w:p>
        </w:tc>
        <w:tc>
          <w:tcPr>
            <w:tcW w:w="992" w:type="dxa"/>
          </w:tcPr>
          <w:p w14:paraId="61C41105" w14:textId="7F6815C3" w:rsidR="0090504C" w:rsidRDefault="0090504C" w:rsidP="0090504C">
            <w:pPr>
              <w:jc w:val="left"/>
              <w:rPr>
                <w:rFonts w:ascii="Calibri" w:hAnsi="Calibri"/>
                <w:b/>
                <w:color w:val="000000"/>
                <w:sz w:val="18"/>
                <w:szCs w:val="18"/>
              </w:rPr>
            </w:pPr>
            <w:r w:rsidRPr="7585C140">
              <w:rPr>
                <w:rFonts w:ascii="Calibri" w:eastAsia="Calibri" w:hAnsi="Calibri" w:cs="Calibri"/>
                <w:b/>
                <w:bCs/>
                <w:color w:val="000000" w:themeColor="text1"/>
                <w:sz w:val="18"/>
                <w:szCs w:val="18"/>
              </w:rPr>
              <w:t>AT019</w:t>
            </w:r>
          </w:p>
        </w:tc>
      </w:tr>
      <w:tr w:rsidR="0090504C" w:rsidRPr="00D3692F" w14:paraId="2642073C" w14:textId="77777777" w:rsidTr="0090504C">
        <w:trPr>
          <w:gridAfter w:val="1"/>
          <w:wAfter w:w="76" w:type="dxa"/>
          <w:cantSplit/>
        </w:trPr>
        <w:tc>
          <w:tcPr>
            <w:tcW w:w="1084" w:type="dxa"/>
          </w:tcPr>
          <w:p w14:paraId="73AB8DBE" w14:textId="4D458765" w:rsidR="0090504C" w:rsidRPr="00330929" w:rsidRDefault="0090504C" w:rsidP="0090504C">
            <w:pPr>
              <w:jc w:val="left"/>
              <w:rPr>
                <w:sz w:val="18"/>
                <w:szCs w:val="18"/>
              </w:rPr>
            </w:pPr>
            <w:r w:rsidRPr="7585C140">
              <w:rPr>
                <w:sz w:val="18"/>
                <w:szCs w:val="18"/>
              </w:rPr>
              <w:t>20</w:t>
            </w:r>
          </w:p>
        </w:tc>
        <w:tc>
          <w:tcPr>
            <w:tcW w:w="1688" w:type="dxa"/>
          </w:tcPr>
          <w:p w14:paraId="17699801" w14:textId="23BF6114" w:rsidR="0090504C" w:rsidRDefault="0090504C" w:rsidP="0090504C">
            <w:pPr>
              <w:jc w:val="left"/>
              <w:rPr>
                <w:sz w:val="18"/>
                <w:szCs w:val="18"/>
              </w:rPr>
            </w:pPr>
            <w:r w:rsidRPr="7585C140">
              <w:rPr>
                <w:sz w:val="18"/>
                <w:szCs w:val="18"/>
              </w:rPr>
              <w:t>Voters</w:t>
            </w:r>
          </w:p>
        </w:tc>
        <w:tc>
          <w:tcPr>
            <w:tcW w:w="2016" w:type="dxa"/>
          </w:tcPr>
          <w:p w14:paraId="48F91A15" w14:textId="032E2F67" w:rsidR="0090504C" w:rsidRDefault="0090504C" w:rsidP="0090504C">
            <w:pPr>
              <w:jc w:val="left"/>
              <w:rPr>
                <w:sz w:val="18"/>
                <w:szCs w:val="18"/>
              </w:rPr>
            </w:pPr>
            <w:r w:rsidRPr="7585C140">
              <w:rPr>
                <w:sz w:val="18"/>
                <w:szCs w:val="18"/>
              </w:rPr>
              <w:t>Accede a la aplicación</w:t>
            </w:r>
          </w:p>
        </w:tc>
        <w:tc>
          <w:tcPr>
            <w:tcW w:w="1983" w:type="dxa"/>
            <w:gridSpan w:val="2"/>
          </w:tcPr>
          <w:p w14:paraId="176A688E" w14:textId="47B782E7" w:rsidR="0090504C" w:rsidRDefault="0090504C" w:rsidP="0090504C">
            <w:pPr>
              <w:jc w:val="left"/>
              <w:rPr>
                <w:sz w:val="18"/>
                <w:szCs w:val="18"/>
              </w:rPr>
            </w:pPr>
            <w:r w:rsidRPr="7585C140">
              <w:rPr>
                <w:sz w:val="18"/>
                <w:szCs w:val="18"/>
              </w:rPr>
              <w:t>Tiempo de ejecución</w:t>
            </w:r>
          </w:p>
        </w:tc>
        <w:tc>
          <w:tcPr>
            <w:tcW w:w="1895" w:type="dxa"/>
          </w:tcPr>
          <w:p w14:paraId="6839C9A7" w14:textId="5D9931E5" w:rsidR="0090504C" w:rsidRPr="00330929" w:rsidRDefault="0090504C" w:rsidP="0090504C">
            <w:pPr>
              <w:jc w:val="left"/>
              <w:rPr>
                <w:sz w:val="18"/>
                <w:szCs w:val="18"/>
              </w:rPr>
            </w:pPr>
            <w:r>
              <w:rPr>
                <w:sz w:val="18"/>
                <w:szCs w:val="18"/>
              </w:rPr>
              <w:t>Voter System</w:t>
            </w:r>
          </w:p>
        </w:tc>
        <w:tc>
          <w:tcPr>
            <w:tcW w:w="2016" w:type="dxa"/>
          </w:tcPr>
          <w:p w14:paraId="0BFA031B" w14:textId="545E7D9A" w:rsidR="0090504C" w:rsidRDefault="0090504C" w:rsidP="0090504C">
            <w:pPr>
              <w:jc w:val="left"/>
              <w:rPr>
                <w:sz w:val="18"/>
                <w:szCs w:val="18"/>
              </w:rPr>
            </w:pPr>
            <w:r w:rsidRPr="7585C140">
              <w:rPr>
                <w:sz w:val="18"/>
                <w:szCs w:val="18"/>
              </w:rPr>
              <w:t>El sistema muestra los datos de los resultados de las votaciones</w:t>
            </w:r>
          </w:p>
        </w:tc>
        <w:tc>
          <w:tcPr>
            <w:tcW w:w="2184" w:type="dxa"/>
          </w:tcPr>
          <w:p w14:paraId="1155EAD1" w14:textId="750F4B7A" w:rsidR="0090504C" w:rsidRDefault="0090504C" w:rsidP="0090504C">
            <w:pPr>
              <w:jc w:val="left"/>
              <w:rPr>
                <w:sz w:val="18"/>
                <w:szCs w:val="18"/>
              </w:rPr>
            </w:pPr>
            <w:r w:rsidRPr="7585C140">
              <w:rPr>
                <w:sz w:val="18"/>
                <w:szCs w:val="18"/>
              </w:rPr>
              <w:t>No hay errores en la representación de los datos ni carencias de información de los mismos</w:t>
            </w:r>
          </w:p>
        </w:tc>
        <w:tc>
          <w:tcPr>
            <w:tcW w:w="1027" w:type="dxa"/>
            <w:gridSpan w:val="2"/>
          </w:tcPr>
          <w:p w14:paraId="281E1CC2" w14:textId="23DC1605" w:rsidR="0090504C" w:rsidRPr="00330929" w:rsidRDefault="0090504C" w:rsidP="0090504C">
            <w:pPr>
              <w:jc w:val="left"/>
              <w:rPr>
                <w:rFonts w:ascii="Calibri" w:hAnsi="Calibri"/>
                <w:b/>
                <w:color w:val="000000"/>
                <w:sz w:val="18"/>
                <w:szCs w:val="18"/>
              </w:rPr>
            </w:pPr>
            <w:r w:rsidRPr="7585C140">
              <w:rPr>
                <w:rFonts w:ascii="Calibri" w:eastAsia="Calibri" w:hAnsi="Calibri" w:cs="Calibri"/>
                <w:b/>
                <w:bCs/>
                <w:color w:val="000000" w:themeColor="text1"/>
                <w:sz w:val="18"/>
                <w:szCs w:val="18"/>
              </w:rPr>
              <w:t>AT020</w:t>
            </w:r>
          </w:p>
        </w:tc>
      </w:tr>
      <w:tr w:rsidR="0090504C" w:rsidRPr="00D3692F" w14:paraId="05D01DEC" w14:textId="77777777" w:rsidTr="0090504C">
        <w:trPr>
          <w:gridAfter w:val="1"/>
          <w:wAfter w:w="76" w:type="dxa"/>
          <w:cantSplit/>
        </w:trPr>
        <w:tc>
          <w:tcPr>
            <w:tcW w:w="1084" w:type="dxa"/>
          </w:tcPr>
          <w:p w14:paraId="64844FB8" w14:textId="7ED897C7" w:rsidR="0090504C" w:rsidRPr="61739A22" w:rsidRDefault="0090504C" w:rsidP="0090504C">
            <w:pPr>
              <w:jc w:val="left"/>
              <w:rPr>
                <w:sz w:val="18"/>
                <w:szCs w:val="18"/>
              </w:rPr>
            </w:pPr>
            <w:r w:rsidRPr="7585C140">
              <w:rPr>
                <w:sz w:val="18"/>
                <w:szCs w:val="18"/>
              </w:rPr>
              <w:t>21</w:t>
            </w:r>
          </w:p>
        </w:tc>
        <w:tc>
          <w:tcPr>
            <w:tcW w:w="1688" w:type="dxa"/>
          </w:tcPr>
          <w:p w14:paraId="42F32561" w14:textId="597298D4" w:rsidR="0090504C" w:rsidRPr="61739A22" w:rsidRDefault="0090504C" w:rsidP="0090504C">
            <w:pPr>
              <w:jc w:val="left"/>
              <w:rPr>
                <w:sz w:val="18"/>
                <w:szCs w:val="18"/>
              </w:rPr>
            </w:pPr>
            <w:r w:rsidRPr="7585C140">
              <w:rPr>
                <w:sz w:val="18"/>
                <w:szCs w:val="18"/>
              </w:rPr>
              <w:t>Administrador del sistema</w:t>
            </w:r>
          </w:p>
        </w:tc>
        <w:tc>
          <w:tcPr>
            <w:tcW w:w="2016" w:type="dxa"/>
          </w:tcPr>
          <w:p w14:paraId="04EDC46C" w14:textId="1C5DF2CE" w:rsidR="0090504C" w:rsidRPr="61739A22" w:rsidRDefault="0090504C" w:rsidP="0090504C">
            <w:pPr>
              <w:jc w:val="left"/>
              <w:rPr>
                <w:sz w:val="18"/>
                <w:szCs w:val="18"/>
              </w:rPr>
            </w:pPr>
            <w:r w:rsidRPr="7585C140">
              <w:rPr>
                <w:sz w:val="18"/>
                <w:szCs w:val="18"/>
              </w:rPr>
              <w:t>Despliegue del sistema</w:t>
            </w:r>
          </w:p>
        </w:tc>
        <w:tc>
          <w:tcPr>
            <w:tcW w:w="1983" w:type="dxa"/>
            <w:gridSpan w:val="2"/>
          </w:tcPr>
          <w:p w14:paraId="30950FF8" w14:textId="2623D8C7" w:rsidR="0090504C" w:rsidRPr="61739A22" w:rsidRDefault="0090504C" w:rsidP="0090504C">
            <w:pPr>
              <w:jc w:val="left"/>
              <w:rPr>
                <w:sz w:val="18"/>
                <w:szCs w:val="18"/>
              </w:rPr>
            </w:pPr>
            <w:r w:rsidRPr="7585C140">
              <w:rPr>
                <w:sz w:val="18"/>
                <w:szCs w:val="18"/>
              </w:rPr>
              <w:t>Despliegue</w:t>
            </w:r>
          </w:p>
        </w:tc>
        <w:tc>
          <w:tcPr>
            <w:tcW w:w="1895" w:type="dxa"/>
          </w:tcPr>
          <w:p w14:paraId="6192616D" w14:textId="6C381E7D" w:rsidR="0090504C" w:rsidRPr="00330929" w:rsidRDefault="0090504C" w:rsidP="0090504C">
            <w:pPr>
              <w:jc w:val="left"/>
              <w:rPr>
                <w:sz w:val="18"/>
                <w:szCs w:val="18"/>
              </w:rPr>
            </w:pPr>
            <w:r>
              <w:rPr>
                <w:sz w:val="18"/>
                <w:szCs w:val="18"/>
              </w:rPr>
              <w:t>Counting and Publication System</w:t>
            </w:r>
          </w:p>
        </w:tc>
        <w:tc>
          <w:tcPr>
            <w:tcW w:w="2016" w:type="dxa"/>
          </w:tcPr>
          <w:p w14:paraId="47B0859D" w14:textId="22A50D4C" w:rsidR="0090504C" w:rsidRPr="61739A22" w:rsidRDefault="0090504C" w:rsidP="0090504C">
            <w:pPr>
              <w:jc w:val="left"/>
              <w:rPr>
                <w:sz w:val="18"/>
                <w:szCs w:val="18"/>
              </w:rPr>
            </w:pPr>
            <w:r w:rsidRPr="7585C140">
              <w:rPr>
                <w:sz w:val="18"/>
                <w:szCs w:val="18"/>
              </w:rPr>
              <w:t>El sistema se inicia según los datos de la votación propocionados</w:t>
            </w:r>
          </w:p>
        </w:tc>
        <w:tc>
          <w:tcPr>
            <w:tcW w:w="2184" w:type="dxa"/>
          </w:tcPr>
          <w:p w14:paraId="5A02AAE8" w14:textId="40379823" w:rsidR="0090504C" w:rsidRPr="61739A22" w:rsidRDefault="0090504C" w:rsidP="0090504C">
            <w:pPr>
              <w:jc w:val="left"/>
              <w:rPr>
                <w:sz w:val="18"/>
                <w:szCs w:val="18"/>
              </w:rPr>
            </w:pPr>
            <w:r w:rsidRPr="7585C140">
              <w:rPr>
                <w:sz w:val="18"/>
                <w:szCs w:val="18"/>
              </w:rPr>
              <w:t>El sistema es capaz de identificar esos datos y hace tanto los cálculos, como la representación de datos correcta para la forma de votación en curso.</w:t>
            </w:r>
          </w:p>
        </w:tc>
        <w:tc>
          <w:tcPr>
            <w:tcW w:w="1027" w:type="dxa"/>
            <w:gridSpan w:val="2"/>
          </w:tcPr>
          <w:p w14:paraId="33635C13" w14:textId="1BAAB46E" w:rsidR="0090504C" w:rsidRPr="61739A22" w:rsidRDefault="0090504C" w:rsidP="0090504C">
            <w:pPr>
              <w:jc w:val="left"/>
              <w:rPr>
                <w:rFonts w:ascii="Calibri" w:eastAsia="Calibri" w:hAnsi="Calibri" w:cs="Calibri"/>
                <w:b/>
                <w:bCs/>
                <w:color w:val="000000" w:themeColor="text1"/>
                <w:sz w:val="18"/>
                <w:szCs w:val="18"/>
              </w:rPr>
            </w:pPr>
            <w:r w:rsidRPr="7585C140">
              <w:rPr>
                <w:rFonts w:ascii="Calibri" w:eastAsia="Calibri" w:hAnsi="Calibri" w:cs="Calibri"/>
                <w:b/>
                <w:bCs/>
                <w:color w:val="000000" w:themeColor="text1"/>
                <w:sz w:val="18"/>
                <w:szCs w:val="18"/>
              </w:rPr>
              <w:t>AT021</w:t>
            </w:r>
          </w:p>
        </w:tc>
      </w:tr>
    </w:tbl>
    <w:p w14:paraId="2E5615BE" w14:textId="77777777" w:rsidR="00D70222" w:rsidRPr="00D3692F" w:rsidRDefault="00D70222" w:rsidP="00D70222">
      <w:pPr>
        <w:pStyle w:val="Descripcin"/>
        <w:jc w:val="center"/>
        <w:sectPr w:rsidR="00D70222" w:rsidRPr="00D3692F" w:rsidSect="00657E5F">
          <w:pgSz w:w="16838" w:h="11906" w:orient="landscape"/>
          <w:pgMar w:top="1701" w:right="1276" w:bottom="1701" w:left="1701" w:header="720" w:footer="720" w:gutter="0"/>
          <w:cols w:space="720"/>
          <w:docGrid w:linePitch="299"/>
        </w:sectPr>
      </w:pPr>
      <w:r w:rsidRPr="00D3692F">
        <w:t xml:space="preserve">Tabla </w:t>
      </w:r>
      <w:fldSimple w:instr=" SEQ Tabla \* ARABIC ">
        <w:r w:rsidR="009616B2" w:rsidRPr="61739A22">
          <w:t>6</w:t>
        </w:r>
      </w:fldSimple>
      <w:r w:rsidRPr="00D3692F">
        <w:t>. Lista de escenarios de calidad</w:t>
      </w:r>
    </w:p>
    <w:p w14:paraId="2E5615BF" w14:textId="77777777" w:rsidR="00D70222" w:rsidRPr="00D3692F" w:rsidRDefault="00D70222" w:rsidP="002D7259">
      <w:pPr>
        <w:pStyle w:val="Ttulo1"/>
      </w:pPr>
      <w:bookmarkStart w:id="31" w:name="_Toc445836423"/>
      <w:r w:rsidRPr="00D3692F">
        <w:lastRenderedPageBreak/>
        <w:t>Vistas</w:t>
      </w:r>
      <w:bookmarkEnd w:id="31"/>
    </w:p>
    <w:p w14:paraId="2E5615C0" w14:textId="77777777" w:rsidR="00D70222" w:rsidRPr="00D3692F" w:rsidRDefault="7585C140" w:rsidP="00D70222">
      <w:r>
        <w:t>En los próximos párrafos se describirán algunas de las vistas identificadas y se documentarán de acuerdo a las instrucciones definidas en la guía de aprendizaje.</w:t>
      </w:r>
    </w:p>
    <w:tbl>
      <w:tblPr>
        <w:tblStyle w:val="Sombreadoclaro-nfasis1"/>
        <w:tblW w:w="8505" w:type="dxa"/>
        <w:tblCellMar>
          <w:top w:w="28" w:type="dxa"/>
          <w:bottom w:w="28" w:type="dxa"/>
        </w:tblCellMar>
        <w:tblLook w:val="0620" w:firstRow="1" w:lastRow="0" w:firstColumn="0" w:lastColumn="0" w:noHBand="1" w:noVBand="1"/>
      </w:tblPr>
      <w:tblGrid>
        <w:gridCol w:w="1843"/>
        <w:gridCol w:w="2835"/>
        <w:gridCol w:w="1985"/>
        <w:gridCol w:w="1842"/>
      </w:tblGrid>
      <w:tr w:rsidR="002C2701" w:rsidRPr="00D3692F" w14:paraId="2E5615C5" w14:textId="77777777" w:rsidTr="7585C140">
        <w:trPr>
          <w:cnfStyle w:val="100000000000" w:firstRow="1" w:lastRow="0" w:firstColumn="0" w:lastColumn="0" w:oddVBand="0" w:evenVBand="0" w:oddHBand="0" w:evenHBand="0" w:firstRowFirstColumn="0" w:firstRowLastColumn="0" w:lastRowFirstColumn="0" w:lastRowLastColumn="0"/>
        </w:trPr>
        <w:tc>
          <w:tcPr>
            <w:tcW w:w="1843" w:type="dxa"/>
          </w:tcPr>
          <w:p w14:paraId="2E5615C1" w14:textId="77777777" w:rsidR="002C2701" w:rsidRPr="00D3692F" w:rsidRDefault="002C2701" w:rsidP="00E8656E">
            <w:pPr>
              <w:jc w:val="left"/>
              <w:rPr>
                <w:sz w:val="20"/>
              </w:rPr>
            </w:pPr>
            <w:r w:rsidRPr="61739A22">
              <w:rPr>
                <w:sz w:val="20"/>
                <w:szCs w:val="20"/>
              </w:rPr>
              <w:t>Vista</w:t>
            </w:r>
            <w:r w:rsidRPr="00D3692F">
              <w:fldChar w:fldCharType="begin"/>
            </w:r>
            <w:r w:rsidRPr="00D3692F">
              <w:rPr>
                <w:sz w:val="20"/>
              </w:rPr>
              <w:instrText xml:space="preserve"> XE "</w:instrText>
            </w:r>
            <w:r w:rsidRPr="00D3692F">
              <w:instrText>Vista"</w:instrText>
            </w:r>
            <w:r w:rsidRPr="00D3692F">
              <w:rPr>
                <w:sz w:val="20"/>
              </w:rPr>
              <w:instrText xml:space="preserve"> </w:instrText>
            </w:r>
            <w:r w:rsidRPr="00D3692F">
              <w:rPr>
                <w:sz w:val="20"/>
              </w:rPr>
              <w:fldChar w:fldCharType="end"/>
            </w:r>
          </w:p>
        </w:tc>
        <w:tc>
          <w:tcPr>
            <w:tcW w:w="2835" w:type="dxa"/>
          </w:tcPr>
          <w:p w14:paraId="2E5615C2" w14:textId="77777777" w:rsidR="002C2701" w:rsidRPr="00D3692F" w:rsidRDefault="7585C140" w:rsidP="00E8656E">
            <w:pPr>
              <w:jc w:val="left"/>
              <w:rPr>
                <w:sz w:val="20"/>
              </w:rPr>
            </w:pPr>
            <w:r w:rsidRPr="7585C140">
              <w:rPr>
                <w:sz w:val="20"/>
                <w:szCs w:val="20"/>
              </w:rPr>
              <w:t>Stakeholders</w:t>
            </w:r>
          </w:p>
        </w:tc>
        <w:tc>
          <w:tcPr>
            <w:tcW w:w="1985" w:type="dxa"/>
          </w:tcPr>
          <w:p w14:paraId="2E5615C3" w14:textId="77777777" w:rsidR="002C2701" w:rsidRPr="00D3692F" w:rsidRDefault="7585C140" w:rsidP="00E8656E">
            <w:pPr>
              <w:jc w:val="left"/>
              <w:rPr>
                <w:sz w:val="20"/>
              </w:rPr>
            </w:pPr>
            <w:r w:rsidRPr="7585C140">
              <w:rPr>
                <w:sz w:val="20"/>
                <w:szCs w:val="20"/>
              </w:rPr>
              <w:t>Atributos de calidad</w:t>
            </w:r>
          </w:p>
        </w:tc>
        <w:tc>
          <w:tcPr>
            <w:tcW w:w="1842" w:type="dxa"/>
          </w:tcPr>
          <w:p w14:paraId="2E5615C4" w14:textId="77777777" w:rsidR="002C2701" w:rsidRPr="00D3692F" w:rsidRDefault="7585C140" w:rsidP="00E8656E">
            <w:pPr>
              <w:jc w:val="left"/>
              <w:rPr>
                <w:sz w:val="20"/>
              </w:rPr>
            </w:pPr>
            <w:r w:rsidRPr="7585C140">
              <w:rPr>
                <w:sz w:val="20"/>
                <w:szCs w:val="20"/>
              </w:rPr>
              <w:t>Escenarios</w:t>
            </w:r>
          </w:p>
        </w:tc>
      </w:tr>
      <w:tr w:rsidR="004D4487" w:rsidRPr="00D3692F" w14:paraId="2E5615CA" w14:textId="77777777" w:rsidTr="7585C140">
        <w:tc>
          <w:tcPr>
            <w:tcW w:w="1843" w:type="dxa"/>
          </w:tcPr>
          <w:p w14:paraId="2E5615C6" w14:textId="77777777" w:rsidR="004D4487" w:rsidRPr="004F61BD" w:rsidRDefault="7585C140" w:rsidP="004D4487">
            <w:pPr>
              <w:jc w:val="left"/>
              <w:rPr>
                <w:sz w:val="18"/>
                <w:szCs w:val="18"/>
                <w:lang w:val="en-GB"/>
              </w:rPr>
            </w:pPr>
            <w:r w:rsidRPr="7585C140">
              <w:rPr>
                <w:sz w:val="18"/>
                <w:szCs w:val="18"/>
                <w:lang w:val="en-GB"/>
              </w:rPr>
              <w:t>Context</w:t>
            </w:r>
          </w:p>
        </w:tc>
        <w:tc>
          <w:tcPr>
            <w:tcW w:w="2835" w:type="dxa"/>
          </w:tcPr>
          <w:p w14:paraId="2E5615C7" w14:textId="77777777" w:rsidR="004D4487" w:rsidRPr="004F61BD" w:rsidRDefault="7585C140" w:rsidP="004D4487">
            <w:pPr>
              <w:jc w:val="left"/>
              <w:rPr>
                <w:sz w:val="18"/>
                <w:szCs w:val="18"/>
                <w:lang w:val="en-GB"/>
              </w:rPr>
            </w:pPr>
            <w:r w:rsidRPr="7585C140">
              <w:rPr>
                <w:sz w:val="18"/>
                <w:szCs w:val="18"/>
                <w:lang w:val="en-GB"/>
              </w:rPr>
              <w:t>ST-01, ST-02, ST-03, ST-04, ST-05</w:t>
            </w:r>
          </w:p>
        </w:tc>
        <w:tc>
          <w:tcPr>
            <w:tcW w:w="1985" w:type="dxa"/>
          </w:tcPr>
          <w:p w14:paraId="2E5615C8" w14:textId="77777777" w:rsidR="004D4487" w:rsidRPr="004F61BD" w:rsidRDefault="7585C140" w:rsidP="004D4487">
            <w:pPr>
              <w:jc w:val="left"/>
              <w:rPr>
                <w:sz w:val="18"/>
                <w:szCs w:val="18"/>
                <w:lang w:val="en-GB"/>
              </w:rPr>
            </w:pPr>
            <w:r w:rsidRPr="7585C140">
              <w:rPr>
                <w:sz w:val="18"/>
                <w:szCs w:val="18"/>
                <w:lang w:val="en-GB"/>
              </w:rPr>
              <w:t>AT011, AT013</w:t>
            </w:r>
          </w:p>
        </w:tc>
        <w:tc>
          <w:tcPr>
            <w:tcW w:w="1842" w:type="dxa"/>
          </w:tcPr>
          <w:p w14:paraId="2E5615C9" w14:textId="77777777" w:rsidR="004D4487" w:rsidRPr="004F61BD" w:rsidRDefault="7585C140" w:rsidP="004D4487">
            <w:pPr>
              <w:jc w:val="left"/>
              <w:rPr>
                <w:sz w:val="18"/>
                <w:szCs w:val="18"/>
                <w:lang w:val="en-GB"/>
              </w:rPr>
            </w:pPr>
            <w:r w:rsidRPr="7585C140">
              <w:rPr>
                <w:sz w:val="18"/>
                <w:szCs w:val="18"/>
                <w:lang w:val="en-GB"/>
              </w:rPr>
              <w:t>11, 13</w:t>
            </w:r>
          </w:p>
        </w:tc>
      </w:tr>
      <w:tr w:rsidR="004D4487" w:rsidRPr="00E8656E" w14:paraId="2E5615CF" w14:textId="77777777" w:rsidTr="7585C140">
        <w:tc>
          <w:tcPr>
            <w:tcW w:w="1843" w:type="dxa"/>
          </w:tcPr>
          <w:p w14:paraId="2E5615CB" w14:textId="77777777" w:rsidR="004D4487" w:rsidRPr="004F61BD" w:rsidRDefault="7585C140" w:rsidP="004D4487">
            <w:pPr>
              <w:jc w:val="left"/>
              <w:rPr>
                <w:sz w:val="18"/>
                <w:szCs w:val="18"/>
                <w:lang w:val="en-GB"/>
              </w:rPr>
            </w:pPr>
            <w:r w:rsidRPr="7585C140">
              <w:rPr>
                <w:sz w:val="18"/>
                <w:szCs w:val="18"/>
                <w:lang w:val="en-GB"/>
              </w:rPr>
              <w:t>Censuses</w:t>
            </w:r>
          </w:p>
        </w:tc>
        <w:tc>
          <w:tcPr>
            <w:tcW w:w="2835" w:type="dxa"/>
          </w:tcPr>
          <w:p w14:paraId="2E5615CC" w14:textId="77777777" w:rsidR="004D4487" w:rsidRPr="004F61BD" w:rsidRDefault="7585C140" w:rsidP="004D4487">
            <w:pPr>
              <w:jc w:val="left"/>
              <w:rPr>
                <w:sz w:val="18"/>
                <w:szCs w:val="18"/>
                <w:lang w:val="en-GB"/>
              </w:rPr>
            </w:pPr>
            <w:r w:rsidRPr="7585C140">
              <w:rPr>
                <w:sz w:val="18"/>
                <w:szCs w:val="18"/>
                <w:lang w:val="en-GB"/>
              </w:rPr>
              <w:t>ST-01, ST-02, ST-04, ST-05</w:t>
            </w:r>
          </w:p>
        </w:tc>
        <w:tc>
          <w:tcPr>
            <w:tcW w:w="1985" w:type="dxa"/>
          </w:tcPr>
          <w:p w14:paraId="2E5615CD" w14:textId="77777777" w:rsidR="004D4487" w:rsidRPr="004F61BD" w:rsidRDefault="7585C140" w:rsidP="004D4487">
            <w:pPr>
              <w:jc w:val="left"/>
              <w:rPr>
                <w:sz w:val="18"/>
                <w:szCs w:val="18"/>
                <w:lang w:val="en-GB"/>
              </w:rPr>
            </w:pPr>
            <w:r w:rsidRPr="7585C140">
              <w:rPr>
                <w:sz w:val="18"/>
                <w:szCs w:val="18"/>
                <w:lang w:val="en-GB"/>
              </w:rPr>
              <w:t>AT002, AT003, AT004, AT007, AT008 y AT010, AT011, AT013</w:t>
            </w:r>
          </w:p>
        </w:tc>
        <w:tc>
          <w:tcPr>
            <w:tcW w:w="1842" w:type="dxa"/>
          </w:tcPr>
          <w:p w14:paraId="2E5615CE" w14:textId="77777777" w:rsidR="004D4487" w:rsidRPr="004F61BD" w:rsidRDefault="7585C140" w:rsidP="004D4487">
            <w:pPr>
              <w:jc w:val="left"/>
              <w:rPr>
                <w:sz w:val="18"/>
                <w:szCs w:val="18"/>
                <w:lang w:val="en-GB"/>
              </w:rPr>
            </w:pPr>
            <w:r w:rsidRPr="7585C140">
              <w:rPr>
                <w:sz w:val="18"/>
                <w:szCs w:val="18"/>
                <w:lang w:val="en-GB"/>
              </w:rPr>
              <w:t xml:space="preserve">2, 3, 4, 7, 8, 10, 11, 13 </w:t>
            </w:r>
          </w:p>
        </w:tc>
      </w:tr>
      <w:tr w:rsidR="004D4487" w:rsidRPr="00D3692F" w14:paraId="2E5615D4" w14:textId="77777777" w:rsidTr="7585C140">
        <w:tc>
          <w:tcPr>
            <w:tcW w:w="1843" w:type="dxa"/>
          </w:tcPr>
          <w:p w14:paraId="2E5615D0" w14:textId="77777777" w:rsidR="004D4487" w:rsidRPr="004F61BD" w:rsidRDefault="004D4487" w:rsidP="004D4487">
            <w:pPr>
              <w:jc w:val="left"/>
              <w:rPr>
                <w:sz w:val="18"/>
                <w:szCs w:val="18"/>
                <w:lang w:val="en-GB"/>
              </w:rPr>
            </w:pPr>
            <w:r w:rsidRPr="004F61BD">
              <w:rPr>
                <w:sz w:val="18"/>
                <w:szCs w:val="18"/>
                <w:lang w:val="en-GB"/>
              </w:rPr>
              <w:t>VoterInfo</w:t>
            </w:r>
            <w:r w:rsidRPr="004F61BD">
              <w:fldChar w:fldCharType="begin"/>
            </w:r>
            <w:r w:rsidRPr="004F61BD">
              <w:rPr>
                <w:sz w:val="18"/>
                <w:szCs w:val="18"/>
                <w:lang w:val="en-GB"/>
              </w:rPr>
              <w:instrText xml:space="preserve"> XE "Deployment" </w:instrText>
            </w:r>
            <w:r w:rsidRPr="004F61BD">
              <w:rPr>
                <w:sz w:val="18"/>
                <w:szCs w:val="18"/>
                <w:lang w:val="en-GB"/>
              </w:rPr>
              <w:fldChar w:fldCharType="end"/>
            </w:r>
          </w:p>
        </w:tc>
        <w:tc>
          <w:tcPr>
            <w:tcW w:w="2835" w:type="dxa"/>
          </w:tcPr>
          <w:p w14:paraId="2E5615D1" w14:textId="77777777" w:rsidR="004D4487" w:rsidRPr="004F61BD" w:rsidRDefault="7585C140" w:rsidP="004D4487">
            <w:pPr>
              <w:jc w:val="left"/>
              <w:rPr>
                <w:sz w:val="18"/>
                <w:szCs w:val="18"/>
                <w:lang w:val="en-GB"/>
              </w:rPr>
            </w:pPr>
            <w:r w:rsidRPr="7585C140">
              <w:rPr>
                <w:sz w:val="18"/>
                <w:szCs w:val="18"/>
                <w:lang w:val="en-GB"/>
              </w:rPr>
              <w:t>ST-01, ST-03, ST-04, ST-05</w:t>
            </w:r>
          </w:p>
        </w:tc>
        <w:tc>
          <w:tcPr>
            <w:tcW w:w="1985" w:type="dxa"/>
          </w:tcPr>
          <w:p w14:paraId="2E5615D2" w14:textId="77777777" w:rsidR="004D4487" w:rsidRPr="004F61BD" w:rsidRDefault="7585C140" w:rsidP="004D4487">
            <w:pPr>
              <w:jc w:val="left"/>
              <w:rPr>
                <w:sz w:val="18"/>
                <w:szCs w:val="18"/>
                <w:lang w:val="en-GB"/>
              </w:rPr>
            </w:pPr>
            <w:r w:rsidRPr="7585C140">
              <w:rPr>
                <w:sz w:val="18"/>
                <w:szCs w:val="18"/>
                <w:lang w:val="en-GB"/>
              </w:rPr>
              <w:t>AT001, AT005, AT006, AT008, AT009, AT012, AT013</w:t>
            </w:r>
          </w:p>
        </w:tc>
        <w:tc>
          <w:tcPr>
            <w:tcW w:w="1842" w:type="dxa"/>
          </w:tcPr>
          <w:p w14:paraId="2E5615D3" w14:textId="77777777" w:rsidR="004D4487" w:rsidRPr="004F61BD" w:rsidRDefault="7585C140" w:rsidP="004D4487">
            <w:pPr>
              <w:jc w:val="left"/>
              <w:rPr>
                <w:sz w:val="18"/>
                <w:szCs w:val="18"/>
                <w:lang w:val="en-GB"/>
              </w:rPr>
            </w:pPr>
            <w:r w:rsidRPr="7585C140">
              <w:rPr>
                <w:sz w:val="18"/>
                <w:szCs w:val="18"/>
                <w:lang w:val="en-GB"/>
              </w:rPr>
              <w:t>1, 5, 6, 8, 9, 12, 13</w:t>
            </w:r>
          </w:p>
        </w:tc>
      </w:tr>
      <w:tr w:rsidR="0015471F" w:rsidRPr="00D3692F" w14:paraId="75EE3BD8" w14:textId="77777777" w:rsidTr="7585C140">
        <w:tc>
          <w:tcPr>
            <w:tcW w:w="1843" w:type="dxa"/>
          </w:tcPr>
          <w:p w14:paraId="4D63E11C" w14:textId="643B5AB2" w:rsidR="0015471F" w:rsidRPr="004F61BD" w:rsidRDefault="7585C140" w:rsidP="00136048">
            <w:pPr>
              <w:jc w:val="left"/>
              <w:rPr>
                <w:sz w:val="18"/>
                <w:szCs w:val="18"/>
                <w:lang w:val="en-GB"/>
              </w:rPr>
            </w:pPr>
            <w:r w:rsidRPr="7585C140">
              <w:rPr>
                <w:sz w:val="18"/>
                <w:szCs w:val="18"/>
                <w:lang w:val="en-GB"/>
              </w:rPr>
              <w:t>Recuento</w:t>
            </w:r>
          </w:p>
        </w:tc>
        <w:tc>
          <w:tcPr>
            <w:tcW w:w="2835" w:type="dxa"/>
          </w:tcPr>
          <w:p w14:paraId="0BBFD8F9" w14:textId="65DDDBC8" w:rsidR="0015471F" w:rsidRPr="61739A22" w:rsidRDefault="7585C140" w:rsidP="004D4487">
            <w:pPr>
              <w:jc w:val="left"/>
              <w:rPr>
                <w:sz w:val="18"/>
                <w:szCs w:val="18"/>
                <w:lang w:val="en-GB"/>
              </w:rPr>
            </w:pPr>
            <w:r w:rsidRPr="7585C140">
              <w:rPr>
                <w:sz w:val="18"/>
                <w:szCs w:val="18"/>
                <w:lang w:val="en-GB"/>
              </w:rPr>
              <w:t>ST-01, ST-02, ST-06, ST-07</w:t>
            </w:r>
          </w:p>
        </w:tc>
        <w:tc>
          <w:tcPr>
            <w:tcW w:w="1985" w:type="dxa"/>
          </w:tcPr>
          <w:p w14:paraId="59F38E37" w14:textId="2E969BE0" w:rsidR="0015471F" w:rsidRPr="61739A22" w:rsidRDefault="7585C140" w:rsidP="004D4487">
            <w:pPr>
              <w:jc w:val="left"/>
              <w:rPr>
                <w:sz w:val="18"/>
                <w:szCs w:val="18"/>
                <w:lang w:val="en-GB"/>
              </w:rPr>
            </w:pPr>
            <w:r w:rsidRPr="7585C140">
              <w:rPr>
                <w:sz w:val="18"/>
                <w:szCs w:val="18"/>
                <w:lang w:val="en-GB"/>
              </w:rPr>
              <w:t>AT015, AT016, AT017, AT018, AT019, AT020</w:t>
            </w:r>
          </w:p>
        </w:tc>
        <w:tc>
          <w:tcPr>
            <w:tcW w:w="1842" w:type="dxa"/>
          </w:tcPr>
          <w:p w14:paraId="6FA3B1F0" w14:textId="4CF60977" w:rsidR="0015471F" w:rsidRPr="61739A22" w:rsidRDefault="7585C140" w:rsidP="004D4487">
            <w:pPr>
              <w:jc w:val="left"/>
              <w:rPr>
                <w:sz w:val="18"/>
                <w:szCs w:val="18"/>
                <w:lang w:val="en-GB"/>
              </w:rPr>
            </w:pPr>
            <w:r w:rsidRPr="7585C140">
              <w:rPr>
                <w:sz w:val="18"/>
                <w:szCs w:val="18"/>
                <w:lang w:val="en-GB"/>
              </w:rPr>
              <w:t>15, 16, 17, 18, 19, 20</w:t>
            </w:r>
          </w:p>
        </w:tc>
      </w:tr>
      <w:tr w:rsidR="00136048" w:rsidRPr="00D3692F" w14:paraId="3281A3E4" w14:textId="77777777" w:rsidTr="7585C140">
        <w:tc>
          <w:tcPr>
            <w:tcW w:w="1843" w:type="dxa"/>
          </w:tcPr>
          <w:p w14:paraId="30AB537D" w14:textId="33F90B76" w:rsidR="00136048" w:rsidRPr="00511975" w:rsidRDefault="7585C140" w:rsidP="00136048">
            <w:pPr>
              <w:jc w:val="left"/>
              <w:rPr>
                <w:sz w:val="18"/>
                <w:szCs w:val="18"/>
              </w:rPr>
            </w:pPr>
            <w:r w:rsidRPr="00511975">
              <w:rPr>
                <w:sz w:val="18"/>
                <w:szCs w:val="18"/>
              </w:rPr>
              <w:t>Instanciación del Sistema de Recuento</w:t>
            </w:r>
          </w:p>
        </w:tc>
        <w:tc>
          <w:tcPr>
            <w:tcW w:w="2835" w:type="dxa"/>
          </w:tcPr>
          <w:p w14:paraId="37AE9CDB" w14:textId="74397499" w:rsidR="00136048" w:rsidRDefault="7585C140" w:rsidP="004D4487">
            <w:pPr>
              <w:jc w:val="left"/>
              <w:rPr>
                <w:sz w:val="18"/>
                <w:szCs w:val="18"/>
                <w:lang w:val="en-GB"/>
              </w:rPr>
            </w:pPr>
            <w:r w:rsidRPr="7585C140">
              <w:rPr>
                <w:sz w:val="18"/>
                <w:szCs w:val="18"/>
                <w:lang w:val="en-GB"/>
              </w:rPr>
              <w:t>ST-01, ST-04, ST-05, ST-07</w:t>
            </w:r>
          </w:p>
        </w:tc>
        <w:tc>
          <w:tcPr>
            <w:tcW w:w="1985" w:type="dxa"/>
          </w:tcPr>
          <w:p w14:paraId="40C44B1C" w14:textId="5B3AFD67" w:rsidR="00136048" w:rsidRDefault="7585C140" w:rsidP="004D4487">
            <w:pPr>
              <w:jc w:val="left"/>
              <w:rPr>
                <w:sz w:val="18"/>
                <w:szCs w:val="18"/>
                <w:lang w:val="en-GB"/>
              </w:rPr>
            </w:pPr>
            <w:r w:rsidRPr="7585C140">
              <w:rPr>
                <w:sz w:val="18"/>
                <w:szCs w:val="18"/>
                <w:lang w:val="en-GB"/>
              </w:rPr>
              <w:t>AT021</w:t>
            </w:r>
          </w:p>
        </w:tc>
        <w:tc>
          <w:tcPr>
            <w:tcW w:w="1842" w:type="dxa"/>
          </w:tcPr>
          <w:p w14:paraId="45824AF0" w14:textId="011840F2" w:rsidR="00136048" w:rsidRDefault="7585C140" w:rsidP="004D4487">
            <w:pPr>
              <w:jc w:val="left"/>
              <w:rPr>
                <w:sz w:val="18"/>
                <w:szCs w:val="18"/>
                <w:lang w:val="en-GB"/>
              </w:rPr>
            </w:pPr>
            <w:r w:rsidRPr="7585C140">
              <w:rPr>
                <w:sz w:val="18"/>
                <w:szCs w:val="18"/>
                <w:lang w:val="en-GB"/>
              </w:rPr>
              <w:t>21</w:t>
            </w:r>
          </w:p>
        </w:tc>
      </w:tr>
    </w:tbl>
    <w:p w14:paraId="2E5615D5" w14:textId="77777777" w:rsidR="005E1CA6" w:rsidRDefault="7585C140" w:rsidP="005E1CA6">
      <w:r>
        <w:t>En los catálogos y en las vistas se han definido tanto los elementos obligatorios como opcionales (voluntarios). Es responsabilidad de cada equipo eliminar los que no vaya a implementar.</w:t>
      </w:r>
    </w:p>
    <w:p w14:paraId="2E5615D6" w14:textId="77777777" w:rsidR="00D70222" w:rsidRPr="00D3692F" w:rsidRDefault="002C462A" w:rsidP="002D7259">
      <w:pPr>
        <w:pStyle w:val="Ttulo2"/>
      </w:pPr>
      <w:bookmarkStart w:id="32" w:name="_Ref441917715"/>
      <w:bookmarkStart w:id="33" w:name="_Toc445836424"/>
      <w:r>
        <w:t>Context</w:t>
      </w:r>
      <w:bookmarkEnd w:id="32"/>
      <w:r w:rsidR="004D4487">
        <w:t>o</w:t>
      </w:r>
      <w:bookmarkEnd w:id="33"/>
      <w:r w:rsidR="00D70222" w:rsidRPr="00D3692F">
        <w:fldChar w:fldCharType="begin"/>
      </w:r>
      <w:r w:rsidR="00D70222" w:rsidRPr="00D3692F">
        <w:instrText xml:space="preserve"> XE "View" </w:instrText>
      </w:r>
      <w:r w:rsidR="00D70222" w:rsidRPr="00D3692F">
        <w:fldChar w:fldCharType="end"/>
      </w:r>
    </w:p>
    <w:p w14:paraId="2E5615D7" w14:textId="77777777" w:rsidR="00D70222" w:rsidRPr="00D3692F" w:rsidRDefault="7585C140" w:rsidP="00D70222">
      <w:r>
        <w:t>La vista de sistema describe los dos subsistemas en interacción así como sus interfaces.</w:t>
      </w:r>
    </w:p>
    <w:p w14:paraId="2E5615D8" w14:textId="77777777" w:rsidR="00D70222" w:rsidRPr="00D3692F" w:rsidRDefault="00D70222" w:rsidP="002D7259">
      <w:pPr>
        <w:pStyle w:val="Ttulo3"/>
      </w:pPr>
      <w:bookmarkStart w:id="34" w:name="_Toc445836425"/>
      <w:r w:rsidRPr="00D3692F">
        <w:lastRenderedPageBreak/>
        <w:t>Presentación principal</w:t>
      </w:r>
      <w:bookmarkEnd w:id="34"/>
      <w:r w:rsidRPr="00D3692F">
        <w:fldChar w:fldCharType="begin"/>
      </w:r>
      <w:r w:rsidRPr="00D3692F">
        <w:instrText xml:space="preserve"> XE "Presentación principal" </w:instrText>
      </w:r>
      <w:r w:rsidRPr="00D3692F">
        <w:fldChar w:fldCharType="end"/>
      </w:r>
    </w:p>
    <w:p w14:paraId="7F5B3E29" w14:textId="77777777" w:rsidR="00511975" w:rsidRDefault="00511975" w:rsidP="00D70222">
      <w:pPr>
        <w:keepNext/>
        <w:jc w:val="center"/>
        <w:rPr>
          <w:noProof/>
          <w:lang w:eastAsia="es-ES"/>
        </w:rPr>
      </w:pPr>
    </w:p>
    <w:p w14:paraId="2E5615D9" w14:textId="31EB419E" w:rsidR="00D70222" w:rsidRPr="00D3692F" w:rsidRDefault="00D92841" w:rsidP="00D70222">
      <w:pPr>
        <w:keepNext/>
        <w:jc w:val="center"/>
      </w:pPr>
      <w:r>
        <w:rPr>
          <w:noProof/>
          <w:lang w:eastAsia="es-ES"/>
        </w:rPr>
        <w:drawing>
          <wp:inline distT="0" distB="0" distL="0" distR="0" wp14:anchorId="29412AD5" wp14:editId="65452AA2">
            <wp:extent cx="5400040" cy="41344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JPG"/>
                    <pic:cNvPicPr/>
                  </pic:nvPicPr>
                  <pic:blipFill>
                    <a:blip r:embed="rId22">
                      <a:extLst>
                        <a:ext uri="{28A0092B-C50C-407E-A947-70E740481C1C}">
                          <a14:useLocalDpi xmlns:a14="http://schemas.microsoft.com/office/drawing/2010/main" val="0"/>
                        </a:ext>
                      </a:extLst>
                    </a:blip>
                    <a:stretch>
                      <a:fillRect/>
                    </a:stretch>
                  </pic:blipFill>
                  <pic:spPr>
                    <a:xfrm>
                      <a:off x="0" y="0"/>
                      <a:ext cx="5400040" cy="4134485"/>
                    </a:xfrm>
                    <a:prstGeom prst="rect">
                      <a:avLst/>
                    </a:prstGeom>
                  </pic:spPr>
                </pic:pic>
              </a:graphicData>
            </a:graphic>
          </wp:inline>
        </w:drawing>
      </w:r>
    </w:p>
    <w:p w14:paraId="2E5615DA" w14:textId="77777777" w:rsidR="00D70222" w:rsidRPr="00D3692F" w:rsidRDefault="00D70222" w:rsidP="00D70222">
      <w:pPr>
        <w:pStyle w:val="Descripcin"/>
        <w:jc w:val="center"/>
      </w:pPr>
      <w:r w:rsidRPr="00D3692F">
        <w:t xml:space="preserve">Figura </w:t>
      </w:r>
      <w:fldSimple w:instr=" SEQ Figura \* ARABIC ">
        <w:r w:rsidR="009616B2" w:rsidRPr="61739A22">
          <w:t>3</w:t>
        </w:r>
      </w:fldSimple>
      <w:r w:rsidRPr="00D3692F">
        <w:t xml:space="preserve">. </w:t>
      </w:r>
      <w:r w:rsidR="005E1CA6">
        <w:t>Context</w:t>
      </w:r>
      <w:r w:rsidRPr="00D3692F">
        <w:t xml:space="preserve"> view</w:t>
      </w:r>
    </w:p>
    <w:p w14:paraId="2E5615DB" w14:textId="77777777" w:rsidR="00D70222" w:rsidRPr="00D3692F" w:rsidRDefault="00D70222" w:rsidP="002D7259">
      <w:pPr>
        <w:pStyle w:val="Ttulo3"/>
      </w:pPr>
      <w:bookmarkStart w:id="35" w:name="_Toc445836426"/>
      <w:r w:rsidRPr="00D3692F">
        <w:t>Catálogo de elementos</w:t>
      </w:r>
      <w:bookmarkEnd w:id="35"/>
      <w:r w:rsidRPr="00D3692F">
        <w:fldChar w:fldCharType="begin"/>
      </w:r>
      <w:r w:rsidRPr="00D3692F">
        <w:instrText xml:space="preserve"> XE "Catálogo de elementos" </w:instrText>
      </w:r>
      <w:r w:rsidRPr="00D3692F">
        <w:fldChar w:fldCharType="end"/>
      </w:r>
    </w:p>
    <w:p w14:paraId="2E5615DC" w14:textId="77777777" w:rsidR="00D70222" w:rsidRPr="00D3692F" w:rsidRDefault="7585C140" w:rsidP="002D7259">
      <w:pPr>
        <w:pStyle w:val="Ttulo4"/>
      </w:pPr>
      <w:r>
        <w:t>Elementos</w:t>
      </w:r>
    </w:p>
    <w:p w14:paraId="2E5615DD" w14:textId="77777777" w:rsidR="00D70222" w:rsidRPr="00D3692F" w:rsidRDefault="00D70222" w:rsidP="00D70222">
      <w:pPr>
        <w:spacing w:after="0"/>
        <w:ind w:left="2268"/>
        <w:rPr>
          <w:i/>
          <w:sz w:val="16"/>
          <w:szCs w:val="16"/>
        </w:rPr>
      </w:pPr>
    </w:p>
    <w:tbl>
      <w:tblPr>
        <w:tblStyle w:val="Sombreadoclaro-nfasis1"/>
        <w:tblW w:w="0" w:type="auto"/>
        <w:tblLook w:val="06A0" w:firstRow="1" w:lastRow="0" w:firstColumn="1" w:lastColumn="0" w:noHBand="1" w:noVBand="1"/>
      </w:tblPr>
      <w:tblGrid>
        <w:gridCol w:w="2279"/>
        <w:gridCol w:w="6225"/>
      </w:tblGrid>
      <w:tr w:rsidR="00D70222" w:rsidRPr="00D3692F" w14:paraId="2E5615E0" w14:textId="77777777" w:rsidTr="7585C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2E5615DE" w14:textId="77777777" w:rsidR="00D70222" w:rsidRPr="00D3692F" w:rsidRDefault="7585C140" w:rsidP="006856FF">
            <w:pPr>
              <w:keepNext/>
              <w:rPr>
                <w:sz w:val="20"/>
                <w:szCs w:val="20"/>
              </w:rPr>
            </w:pPr>
            <w:r w:rsidRPr="7585C140">
              <w:rPr>
                <w:sz w:val="20"/>
                <w:szCs w:val="20"/>
              </w:rPr>
              <w:t>Elemento</w:t>
            </w:r>
          </w:p>
        </w:tc>
        <w:tc>
          <w:tcPr>
            <w:tcW w:w="6225" w:type="dxa"/>
          </w:tcPr>
          <w:p w14:paraId="2E5615DF" w14:textId="77777777" w:rsidR="00D70222" w:rsidRPr="00D3692F" w:rsidRDefault="7585C140"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C91FC9" w:rsidRPr="00D3692F" w14:paraId="2E5615E3" w14:textId="77777777" w:rsidTr="7585C140">
        <w:tc>
          <w:tcPr>
            <w:cnfStyle w:val="001000000000" w:firstRow="0" w:lastRow="0" w:firstColumn="1" w:lastColumn="0" w:oddVBand="0" w:evenVBand="0" w:oddHBand="0" w:evenHBand="0" w:firstRowFirstColumn="0" w:firstRowLastColumn="0" w:lastRowFirstColumn="0" w:lastRowLastColumn="0"/>
            <w:tcW w:w="2279" w:type="dxa"/>
          </w:tcPr>
          <w:p w14:paraId="2E5615E1" w14:textId="77777777" w:rsidR="00C91FC9" w:rsidRPr="00D3692F" w:rsidRDefault="7585C140" w:rsidP="00C91FC9">
            <w:pPr>
              <w:rPr>
                <w:sz w:val="20"/>
                <w:szCs w:val="20"/>
              </w:rPr>
            </w:pPr>
            <w:r w:rsidRPr="7585C140">
              <w:rPr>
                <w:sz w:val="20"/>
                <w:szCs w:val="20"/>
              </w:rPr>
              <w:t>Censuses</w:t>
            </w:r>
          </w:p>
        </w:tc>
        <w:tc>
          <w:tcPr>
            <w:tcW w:w="6225" w:type="dxa"/>
          </w:tcPr>
          <w:p w14:paraId="2E5615E2" w14:textId="77777777" w:rsidR="00C91FC9" w:rsidRPr="00D3692F" w:rsidRDefault="7585C140" w:rsidP="00C91FC9">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Se encarga de la introducción de los censos en el sistema. Lee un fichero con los datos de los votantes. Crea las calves. Crea las cartas para los usuarios dados de alta.</w:t>
            </w:r>
          </w:p>
        </w:tc>
      </w:tr>
      <w:tr w:rsidR="00C91FC9" w:rsidRPr="00D3692F" w14:paraId="2E5615E6" w14:textId="77777777" w:rsidTr="7585C140">
        <w:tc>
          <w:tcPr>
            <w:cnfStyle w:val="001000000000" w:firstRow="0" w:lastRow="0" w:firstColumn="1" w:lastColumn="0" w:oddVBand="0" w:evenVBand="0" w:oddHBand="0" w:evenHBand="0" w:firstRowFirstColumn="0" w:firstRowLastColumn="0" w:lastRowFirstColumn="0" w:lastRowLastColumn="0"/>
            <w:tcW w:w="2279" w:type="dxa"/>
          </w:tcPr>
          <w:p w14:paraId="2E5615E4" w14:textId="77777777" w:rsidR="00C91FC9" w:rsidRPr="00D3692F" w:rsidRDefault="7585C140" w:rsidP="00C91FC9">
            <w:pPr>
              <w:rPr>
                <w:sz w:val="20"/>
                <w:szCs w:val="20"/>
              </w:rPr>
            </w:pPr>
            <w:r w:rsidRPr="7585C140">
              <w:rPr>
                <w:sz w:val="20"/>
                <w:szCs w:val="20"/>
              </w:rPr>
              <w:t>Voters</w:t>
            </w:r>
          </w:p>
        </w:tc>
        <w:tc>
          <w:tcPr>
            <w:tcW w:w="6225" w:type="dxa"/>
          </w:tcPr>
          <w:p w14:paraId="2E5615E5" w14:textId="77777777" w:rsidR="00C91FC9" w:rsidRPr="00D3692F" w:rsidRDefault="7585C140" w:rsidP="00C91FC9">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Es el módulo usado por los votantes para comprobar que han sido dados de alta y opcionalmente para hace el cambio de clave.</w:t>
            </w:r>
          </w:p>
        </w:tc>
      </w:tr>
      <w:tr w:rsidR="00C91FC9" w:rsidRPr="00D3692F" w14:paraId="2E5615E9" w14:textId="77777777" w:rsidTr="7585C140">
        <w:tc>
          <w:tcPr>
            <w:cnfStyle w:val="001000000000" w:firstRow="0" w:lastRow="0" w:firstColumn="1" w:lastColumn="0" w:oddVBand="0" w:evenVBand="0" w:oddHBand="0" w:evenHBand="0" w:firstRowFirstColumn="0" w:firstRowLastColumn="0" w:lastRowFirstColumn="0" w:lastRowLastColumn="0"/>
            <w:tcW w:w="2279" w:type="dxa"/>
          </w:tcPr>
          <w:p w14:paraId="2E5615E7" w14:textId="77777777" w:rsidR="00C91FC9" w:rsidRDefault="7585C140" w:rsidP="00C91FC9">
            <w:pPr>
              <w:rPr>
                <w:sz w:val="20"/>
                <w:szCs w:val="20"/>
              </w:rPr>
            </w:pPr>
            <w:r w:rsidRPr="7585C140">
              <w:rPr>
                <w:sz w:val="20"/>
                <w:szCs w:val="20"/>
              </w:rPr>
              <w:t>DataBase</w:t>
            </w:r>
          </w:p>
        </w:tc>
        <w:tc>
          <w:tcPr>
            <w:tcW w:w="6225" w:type="dxa"/>
          </w:tcPr>
          <w:p w14:paraId="2E5615E8" w14:textId="77777777" w:rsidR="00C91FC9" w:rsidRPr="00D3692F" w:rsidRDefault="7585C140" w:rsidP="00C91FC9">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Este módulo encapsula los accesos a la base de datos.</w:t>
            </w:r>
          </w:p>
        </w:tc>
      </w:tr>
      <w:tr w:rsidR="00C45A7E" w:rsidRPr="00D3692F" w14:paraId="110EFADD" w14:textId="77777777" w:rsidTr="7585C140">
        <w:tc>
          <w:tcPr>
            <w:cnfStyle w:val="001000000000" w:firstRow="0" w:lastRow="0" w:firstColumn="1" w:lastColumn="0" w:oddVBand="0" w:evenVBand="0" w:oddHBand="0" w:evenHBand="0" w:firstRowFirstColumn="0" w:firstRowLastColumn="0" w:lastRowFirstColumn="0" w:lastRowLastColumn="0"/>
            <w:tcW w:w="2279" w:type="dxa"/>
          </w:tcPr>
          <w:p w14:paraId="04A8445F" w14:textId="3405BA62" w:rsidR="00C45A7E" w:rsidRPr="61739A22" w:rsidRDefault="00793ADD" w:rsidP="00C91FC9">
            <w:pPr>
              <w:rPr>
                <w:sz w:val="20"/>
                <w:szCs w:val="20"/>
              </w:rPr>
            </w:pPr>
            <w:r>
              <w:rPr>
                <w:sz w:val="20"/>
                <w:szCs w:val="20"/>
              </w:rPr>
              <w:t>Recount</w:t>
            </w:r>
          </w:p>
        </w:tc>
        <w:tc>
          <w:tcPr>
            <w:tcW w:w="6225" w:type="dxa"/>
          </w:tcPr>
          <w:p w14:paraId="46539F31" w14:textId="4E2ACDAB" w:rsidR="00C45A7E" w:rsidRPr="61739A22" w:rsidRDefault="7585C140" w:rsidP="00C91FC9">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Este módulo es el encargado de realizar constantes accesos a la Base de Datos para calcular los votos nuevos que entren en el sistema.</w:t>
            </w:r>
          </w:p>
        </w:tc>
      </w:tr>
      <w:tr w:rsidR="00474B25" w:rsidRPr="00D3692F" w14:paraId="75D4519A" w14:textId="77777777" w:rsidTr="7585C140">
        <w:tc>
          <w:tcPr>
            <w:cnfStyle w:val="001000000000" w:firstRow="0" w:lastRow="0" w:firstColumn="1" w:lastColumn="0" w:oddVBand="0" w:evenVBand="0" w:oddHBand="0" w:evenHBand="0" w:firstRowFirstColumn="0" w:firstRowLastColumn="0" w:lastRowFirstColumn="0" w:lastRowLastColumn="0"/>
            <w:tcW w:w="2279" w:type="dxa"/>
          </w:tcPr>
          <w:p w14:paraId="4113C5B0" w14:textId="43E71F69" w:rsidR="00474B25" w:rsidRDefault="00793ADD" w:rsidP="00C91FC9">
            <w:pPr>
              <w:rPr>
                <w:sz w:val="20"/>
                <w:szCs w:val="20"/>
              </w:rPr>
            </w:pPr>
            <w:r>
              <w:rPr>
                <w:sz w:val="20"/>
                <w:szCs w:val="20"/>
              </w:rPr>
              <w:t>Instantiation</w:t>
            </w:r>
          </w:p>
        </w:tc>
        <w:tc>
          <w:tcPr>
            <w:tcW w:w="6225" w:type="dxa"/>
          </w:tcPr>
          <w:p w14:paraId="2E93C409" w14:textId="61A6F737" w:rsidR="00474B25" w:rsidRDefault="7585C140" w:rsidP="00C91FC9">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Módulo encargado de obtener los datos de la votación de DataBase e instanciar el sistema de Recuento en función de dicha información.</w:t>
            </w:r>
          </w:p>
        </w:tc>
      </w:tr>
    </w:tbl>
    <w:p w14:paraId="2E5615EA" w14:textId="77777777" w:rsidR="00D70222" w:rsidRPr="00D3692F" w:rsidRDefault="7585C140" w:rsidP="002D7259">
      <w:pPr>
        <w:pStyle w:val="Ttulo4"/>
      </w:pPr>
      <w:r>
        <w:t>Relaciones</w:t>
      </w:r>
    </w:p>
    <w:p w14:paraId="2E5615EB" w14:textId="77777777" w:rsidR="002B009D" w:rsidRDefault="7585C140" w:rsidP="00D70222">
      <w:r>
        <w:t xml:space="preserve">Los datos de los votantes se introducen en el sistema a través de las interface </w:t>
      </w:r>
      <w:r w:rsidRPr="7585C140">
        <w:rPr>
          <w:i/>
          <w:iCs/>
        </w:rPr>
        <w:t>ReadCensus</w:t>
      </w:r>
      <w:r>
        <w:t xml:space="preserve"> del módulo </w:t>
      </w:r>
      <w:r w:rsidRPr="7585C140">
        <w:rPr>
          <w:i/>
          <w:iCs/>
        </w:rPr>
        <w:t>Censuses</w:t>
      </w:r>
      <w:r>
        <w:t>. Para cada usuario, se crea una clave y emite una carta con todos los datos del usuario.</w:t>
      </w:r>
    </w:p>
    <w:p w14:paraId="2E5615EC" w14:textId="77777777" w:rsidR="00D70222" w:rsidRDefault="7585C140" w:rsidP="00D70222">
      <w:r>
        <w:t xml:space="preserve">Este los envía a la base de datos a través de la interfaz </w:t>
      </w:r>
      <w:r w:rsidRPr="7585C140">
        <w:rPr>
          <w:i/>
          <w:iCs/>
        </w:rPr>
        <w:t>UpdateDB</w:t>
      </w:r>
      <w:r>
        <w:t xml:space="preserve"> del módulo DataBase.</w:t>
      </w:r>
    </w:p>
    <w:p w14:paraId="2E5615ED" w14:textId="77777777" w:rsidR="002B009D" w:rsidRDefault="7585C140" w:rsidP="00D70222">
      <w:r>
        <w:lastRenderedPageBreak/>
        <w:t xml:space="preserve">El módulo </w:t>
      </w:r>
      <w:r w:rsidRPr="7585C140">
        <w:rPr>
          <w:i/>
          <w:iCs/>
        </w:rPr>
        <w:t>Voters</w:t>
      </w:r>
      <w:r>
        <w:t xml:space="preserve"> permite al usuario entrar en sesión a través del servicio web </w:t>
      </w:r>
      <w:r w:rsidRPr="7585C140">
        <w:rPr>
          <w:i/>
          <w:iCs/>
        </w:rPr>
        <w:t>GetVoterInfo</w:t>
      </w:r>
      <w:r>
        <w:t xml:space="preserve"> para comprobar sus datos. Para ello </w:t>
      </w:r>
      <w:r w:rsidRPr="7585C140">
        <w:rPr>
          <w:i/>
          <w:iCs/>
        </w:rPr>
        <w:t>Voters</w:t>
      </w:r>
      <w:r>
        <w:t xml:space="preserve"> pide los datos al módulo </w:t>
      </w:r>
      <w:r w:rsidRPr="7585C140">
        <w:rPr>
          <w:i/>
          <w:iCs/>
        </w:rPr>
        <w:t>DataBase</w:t>
      </w:r>
      <w:r>
        <w:t xml:space="preserve"> a través de la interfaz </w:t>
      </w:r>
      <w:r w:rsidRPr="7585C140">
        <w:rPr>
          <w:i/>
          <w:iCs/>
        </w:rPr>
        <w:t>GetVoter</w:t>
      </w:r>
      <w:r>
        <w:t>.</w:t>
      </w:r>
    </w:p>
    <w:p w14:paraId="2431C274" w14:textId="5227EA4F" w:rsidR="00D365C0" w:rsidRDefault="7585C140" w:rsidP="00D365C0">
      <w:r>
        <w:t xml:space="preserve">Opcionalmente se puede implementar la interface </w:t>
      </w:r>
      <w:r w:rsidRPr="7585C140">
        <w:rPr>
          <w:i/>
          <w:iCs/>
        </w:rPr>
        <w:t>ChangePassword</w:t>
      </w:r>
      <w:r>
        <w:t xml:space="preserve"> que permite al usuario cambiar su clave, para ello el módulo </w:t>
      </w:r>
      <w:r w:rsidRPr="7585C140">
        <w:rPr>
          <w:i/>
          <w:iCs/>
        </w:rPr>
        <w:t>Voters</w:t>
      </w:r>
      <w:r>
        <w:t xml:space="preserve"> solicita al módulo </w:t>
      </w:r>
      <w:r w:rsidRPr="7585C140">
        <w:rPr>
          <w:i/>
          <w:iCs/>
        </w:rPr>
        <w:t>DataBase</w:t>
      </w:r>
      <w:r>
        <w:t xml:space="preserve"> el cambio de clave a través de la clase </w:t>
      </w:r>
      <w:r w:rsidRPr="7585C140">
        <w:rPr>
          <w:i/>
          <w:iCs/>
        </w:rPr>
        <w:t>UpdatePasswd</w:t>
      </w:r>
      <w:r>
        <w:t>.</w:t>
      </w:r>
      <w:r w:rsidR="00D365C0" w:rsidRPr="00D365C0">
        <w:t xml:space="preserve"> </w:t>
      </w:r>
    </w:p>
    <w:p w14:paraId="23FD941D" w14:textId="77777777" w:rsidR="00D365C0" w:rsidRPr="00D3692F" w:rsidRDefault="00D365C0" w:rsidP="00D365C0">
      <w:r>
        <w:t xml:space="preserve">El módulo Instanciación se encarga de solicitar el tipo de votación a la base de datos, así como la información adicional necesaria, mediante la interfaz </w:t>
      </w:r>
      <w:r w:rsidRPr="001E4DA8">
        <w:rPr>
          <w:i/>
        </w:rPr>
        <w:t>GetVoteInfo</w:t>
      </w:r>
      <w:r>
        <w:t>. Una vez tiene los datos necesarios, se encarga de instanciar el tipo de representación gráfica de resultados correspondiente al tipo de votación.</w:t>
      </w:r>
    </w:p>
    <w:p w14:paraId="07051DD5" w14:textId="374F1760" w:rsidR="00D365C0" w:rsidRDefault="7585C140" w:rsidP="00D365C0">
      <w:r>
        <w:t xml:space="preserve">Por su parte, el módulo Recuento y Publicación se encarga de constantemente comprobar votos nuevos en el sistema, a través de la interfaz </w:t>
      </w:r>
      <w:r w:rsidRPr="7585C140">
        <w:rPr>
          <w:i/>
          <w:iCs/>
        </w:rPr>
        <w:t>getResults</w:t>
      </w:r>
      <w:r>
        <w:t xml:space="preserve">. Una vez comprobado si hay votos nuevos, y en caso de haberlos, realizará los cálculos pertinentes con ellos (dependiendo el tipo de votación). Una vez hecho esto marcará los votos como calculados en la Base de Datos mediante la interfaz </w:t>
      </w:r>
      <w:r w:rsidRPr="7585C140">
        <w:rPr>
          <w:i/>
          <w:iCs/>
        </w:rPr>
        <w:t>UpdateCounted</w:t>
      </w:r>
      <w:r>
        <w:t>.</w:t>
      </w:r>
      <w:r w:rsidR="00D365C0" w:rsidRPr="00D3692F">
        <w:t xml:space="preserve"> </w:t>
      </w:r>
      <w:r w:rsidR="000610A2">
        <w:t xml:space="preserve">Este proceso se repetirá periódicamente mientras el sistema esté </w:t>
      </w:r>
      <w:r w:rsidR="00AC21C3">
        <w:t>activo</w:t>
      </w:r>
      <w:r w:rsidR="000610A2">
        <w:t>.</w:t>
      </w:r>
    </w:p>
    <w:p w14:paraId="233EEABF" w14:textId="3D90B521" w:rsidR="000610A2" w:rsidRDefault="000610A2" w:rsidP="00D365C0"/>
    <w:p w14:paraId="738179DE" w14:textId="77777777" w:rsidR="000610A2" w:rsidRDefault="000610A2" w:rsidP="00D365C0"/>
    <w:p w14:paraId="7BFBF8D8" w14:textId="77777777" w:rsidR="00D365C0" w:rsidRDefault="00D365C0" w:rsidP="00D365C0"/>
    <w:p w14:paraId="2E5615EF" w14:textId="51E987A1" w:rsidR="00D70222" w:rsidRPr="00D3692F" w:rsidRDefault="00D70222" w:rsidP="00D365C0">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2E5615F0" w14:textId="77777777" w:rsidR="00D70222" w:rsidRPr="00D3692F" w:rsidRDefault="7585C140" w:rsidP="002D7259">
      <w:pPr>
        <w:pStyle w:val="Ttulo5"/>
      </w:pPr>
      <w:r>
        <w:t>Censuses</w:t>
      </w:r>
    </w:p>
    <w:tbl>
      <w:tblPr>
        <w:tblStyle w:val="Sombreadoclaro-nfasis1"/>
        <w:tblW w:w="8720" w:type="dxa"/>
        <w:tblLook w:val="06A0" w:firstRow="1" w:lastRow="0" w:firstColumn="1" w:lastColumn="0" w:noHBand="1" w:noVBand="1"/>
      </w:tblPr>
      <w:tblGrid>
        <w:gridCol w:w="1276"/>
        <w:gridCol w:w="992"/>
        <w:gridCol w:w="1985"/>
        <w:gridCol w:w="4467"/>
      </w:tblGrid>
      <w:tr w:rsidR="00D70222" w:rsidRPr="00D3692F" w14:paraId="2E5615F5" w14:textId="77777777" w:rsidTr="7585C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E5615F1" w14:textId="77777777" w:rsidR="00D70222" w:rsidRPr="00D3692F" w:rsidRDefault="7585C140" w:rsidP="006856FF">
            <w:pPr>
              <w:keepNext/>
              <w:rPr>
                <w:sz w:val="20"/>
                <w:szCs w:val="20"/>
              </w:rPr>
            </w:pPr>
            <w:r w:rsidRPr="7585C140">
              <w:rPr>
                <w:sz w:val="20"/>
                <w:szCs w:val="20"/>
              </w:rPr>
              <w:t>Interface</w:t>
            </w:r>
          </w:p>
        </w:tc>
        <w:tc>
          <w:tcPr>
            <w:tcW w:w="992" w:type="dxa"/>
          </w:tcPr>
          <w:p w14:paraId="2E5615F2" w14:textId="77777777" w:rsidR="00D70222" w:rsidRPr="00D3692F" w:rsidRDefault="7585C140"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Tipo</w:t>
            </w:r>
          </w:p>
        </w:tc>
        <w:tc>
          <w:tcPr>
            <w:tcW w:w="1985" w:type="dxa"/>
          </w:tcPr>
          <w:p w14:paraId="2E5615F3" w14:textId="77777777" w:rsidR="00D70222" w:rsidRPr="00D3692F" w:rsidRDefault="7585C140"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Tecnología</w:t>
            </w:r>
          </w:p>
        </w:tc>
        <w:tc>
          <w:tcPr>
            <w:tcW w:w="4467" w:type="dxa"/>
          </w:tcPr>
          <w:p w14:paraId="2E5615F4" w14:textId="77777777" w:rsidR="00D70222" w:rsidRPr="00D3692F" w:rsidRDefault="7585C140"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D70222" w:rsidRPr="00D3692F" w14:paraId="2E5615FA" w14:textId="77777777" w:rsidTr="7585C140">
        <w:tc>
          <w:tcPr>
            <w:cnfStyle w:val="001000000000" w:firstRow="0" w:lastRow="0" w:firstColumn="1" w:lastColumn="0" w:oddVBand="0" w:evenVBand="0" w:oddHBand="0" w:evenHBand="0" w:firstRowFirstColumn="0" w:firstRowLastColumn="0" w:lastRowFirstColumn="0" w:lastRowLastColumn="0"/>
            <w:tcW w:w="1276" w:type="dxa"/>
          </w:tcPr>
          <w:p w14:paraId="2E5615F6" w14:textId="77777777" w:rsidR="00D70222" w:rsidRPr="00D3692F" w:rsidRDefault="7585C140" w:rsidP="006856FF">
            <w:pPr>
              <w:rPr>
                <w:sz w:val="20"/>
                <w:szCs w:val="20"/>
              </w:rPr>
            </w:pPr>
            <w:r w:rsidRPr="7585C140">
              <w:rPr>
                <w:sz w:val="20"/>
                <w:szCs w:val="20"/>
              </w:rPr>
              <w:t>ReadCensus</w:t>
            </w:r>
          </w:p>
        </w:tc>
        <w:tc>
          <w:tcPr>
            <w:tcW w:w="992" w:type="dxa"/>
          </w:tcPr>
          <w:p w14:paraId="2E5615F7" w14:textId="77777777" w:rsidR="00D70222" w:rsidRPr="00D3692F" w:rsidRDefault="7585C140" w:rsidP="006856FF">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w:t>
            </w:r>
          </w:p>
        </w:tc>
        <w:tc>
          <w:tcPr>
            <w:tcW w:w="1985" w:type="dxa"/>
          </w:tcPr>
          <w:p w14:paraId="2E5615F8" w14:textId="77777777" w:rsidR="00D70222" w:rsidRPr="00D74461" w:rsidRDefault="7585C140" w:rsidP="006856FF">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7585C140">
              <w:rPr>
                <w:sz w:val="20"/>
                <w:szCs w:val="20"/>
              </w:rPr>
              <w:t>Invocación mediante línea de comandos</w:t>
            </w:r>
          </w:p>
        </w:tc>
        <w:tc>
          <w:tcPr>
            <w:tcW w:w="4467" w:type="dxa"/>
          </w:tcPr>
          <w:p w14:paraId="2E5615F9" w14:textId="77777777" w:rsidR="00D70222" w:rsidRPr="00D3692F" w:rsidRDefault="7585C140" w:rsidP="006856FF">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Se invocará a partir de la aplicación principal como un programa en consola</w:t>
            </w:r>
          </w:p>
        </w:tc>
      </w:tr>
    </w:tbl>
    <w:p w14:paraId="2E5615FB" w14:textId="77777777" w:rsidR="00D70222" w:rsidRPr="00D3692F" w:rsidRDefault="7585C140" w:rsidP="002D7259">
      <w:pPr>
        <w:pStyle w:val="Ttulo5"/>
      </w:pPr>
      <w:r>
        <w:t>Voters</w:t>
      </w:r>
    </w:p>
    <w:tbl>
      <w:tblPr>
        <w:tblStyle w:val="Sombreadoclaro-nfasis1"/>
        <w:tblW w:w="8720" w:type="dxa"/>
        <w:tblLook w:val="06A0" w:firstRow="1" w:lastRow="0" w:firstColumn="1" w:lastColumn="0" w:noHBand="1" w:noVBand="1"/>
      </w:tblPr>
      <w:tblGrid>
        <w:gridCol w:w="1631"/>
        <w:gridCol w:w="984"/>
        <w:gridCol w:w="1466"/>
        <w:gridCol w:w="4639"/>
      </w:tblGrid>
      <w:tr w:rsidR="00D70222" w:rsidRPr="00D3692F" w14:paraId="2E561600" w14:textId="77777777" w:rsidTr="7585C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2E5615FC" w14:textId="77777777" w:rsidR="00D70222" w:rsidRPr="00D3692F" w:rsidRDefault="7585C140" w:rsidP="006856FF">
            <w:pPr>
              <w:keepNext/>
              <w:rPr>
                <w:sz w:val="20"/>
                <w:szCs w:val="20"/>
              </w:rPr>
            </w:pPr>
            <w:r w:rsidRPr="7585C140">
              <w:rPr>
                <w:sz w:val="20"/>
                <w:szCs w:val="20"/>
              </w:rPr>
              <w:t>Interface</w:t>
            </w:r>
          </w:p>
        </w:tc>
        <w:tc>
          <w:tcPr>
            <w:tcW w:w="985" w:type="dxa"/>
          </w:tcPr>
          <w:p w14:paraId="2E5615FD" w14:textId="77777777" w:rsidR="00D70222" w:rsidRPr="00D3692F" w:rsidRDefault="7585C140"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Tipo</w:t>
            </w:r>
          </w:p>
        </w:tc>
        <w:tc>
          <w:tcPr>
            <w:tcW w:w="1466" w:type="dxa"/>
          </w:tcPr>
          <w:p w14:paraId="2E5615FE" w14:textId="77777777" w:rsidR="00D70222" w:rsidRPr="00D3692F" w:rsidRDefault="7585C140"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Tecnología</w:t>
            </w:r>
          </w:p>
        </w:tc>
        <w:tc>
          <w:tcPr>
            <w:tcW w:w="4643" w:type="dxa"/>
          </w:tcPr>
          <w:p w14:paraId="2E5615FF" w14:textId="77777777" w:rsidR="00D70222" w:rsidRPr="00D3692F" w:rsidRDefault="7585C140"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D70222" w:rsidRPr="00D3692F" w14:paraId="2E561605" w14:textId="77777777" w:rsidTr="7585C140">
        <w:tc>
          <w:tcPr>
            <w:cnfStyle w:val="001000000000" w:firstRow="0" w:lastRow="0" w:firstColumn="1" w:lastColumn="0" w:oddVBand="0" w:evenVBand="0" w:oddHBand="0" w:evenHBand="0" w:firstRowFirstColumn="0" w:firstRowLastColumn="0" w:lastRowFirstColumn="0" w:lastRowLastColumn="0"/>
            <w:tcW w:w="1626" w:type="dxa"/>
          </w:tcPr>
          <w:p w14:paraId="2E561601" w14:textId="77777777" w:rsidR="00D70222" w:rsidRPr="00D3692F" w:rsidRDefault="7585C140" w:rsidP="006856FF">
            <w:pPr>
              <w:rPr>
                <w:sz w:val="20"/>
                <w:szCs w:val="20"/>
              </w:rPr>
            </w:pPr>
            <w:r w:rsidRPr="7585C140">
              <w:rPr>
                <w:sz w:val="20"/>
                <w:szCs w:val="20"/>
              </w:rPr>
              <w:t>GetVoterInfo</w:t>
            </w:r>
          </w:p>
        </w:tc>
        <w:tc>
          <w:tcPr>
            <w:tcW w:w="985" w:type="dxa"/>
          </w:tcPr>
          <w:p w14:paraId="2E561602" w14:textId="77777777" w:rsidR="00D70222" w:rsidRPr="00D3692F" w:rsidRDefault="7585C140" w:rsidP="006856FF">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w:t>
            </w:r>
          </w:p>
        </w:tc>
        <w:tc>
          <w:tcPr>
            <w:tcW w:w="1466" w:type="dxa"/>
          </w:tcPr>
          <w:p w14:paraId="2E561603" w14:textId="77777777" w:rsidR="00D70222" w:rsidRPr="00D74461" w:rsidRDefault="7585C140" w:rsidP="006856FF">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7585C140">
              <w:rPr>
                <w:sz w:val="20"/>
                <w:szCs w:val="20"/>
              </w:rPr>
              <w:t>Servicio Web</w:t>
            </w:r>
          </w:p>
        </w:tc>
        <w:tc>
          <w:tcPr>
            <w:tcW w:w="4643" w:type="dxa"/>
          </w:tcPr>
          <w:p w14:paraId="2E561604" w14:textId="77777777" w:rsidR="00D70222" w:rsidRPr="00D3692F" w:rsidRDefault="7585C140" w:rsidP="004D448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Este servicio se invocará a través de una petición HTTP</w:t>
            </w:r>
          </w:p>
        </w:tc>
      </w:tr>
      <w:tr w:rsidR="00AC21C3" w:rsidRPr="00D3692F" w14:paraId="6B53231F" w14:textId="77777777" w:rsidTr="7585C140">
        <w:tc>
          <w:tcPr>
            <w:cnfStyle w:val="001000000000" w:firstRow="0" w:lastRow="0" w:firstColumn="1" w:lastColumn="0" w:oddVBand="0" w:evenVBand="0" w:oddHBand="0" w:evenHBand="0" w:firstRowFirstColumn="0" w:firstRowLastColumn="0" w:lastRowFirstColumn="0" w:lastRowLastColumn="0"/>
            <w:tcW w:w="1626" w:type="dxa"/>
          </w:tcPr>
          <w:p w14:paraId="3188041D" w14:textId="4AB8E3A8" w:rsidR="00AC21C3" w:rsidRPr="7585C140" w:rsidRDefault="00AC21C3" w:rsidP="006856FF">
            <w:pPr>
              <w:rPr>
                <w:sz w:val="20"/>
                <w:szCs w:val="20"/>
              </w:rPr>
            </w:pPr>
            <w:r>
              <w:rPr>
                <w:sz w:val="20"/>
                <w:szCs w:val="20"/>
              </w:rPr>
              <w:t>ChangePassword</w:t>
            </w:r>
          </w:p>
        </w:tc>
        <w:tc>
          <w:tcPr>
            <w:tcW w:w="985" w:type="dxa"/>
          </w:tcPr>
          <w:p w14:paraId="4A129777" w14:textId="005E35C4" w:rsidR="00AC21C3" w:rsidRPr="7585C140" w:rsidRDefault="00AC21C3"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66" w:type="dxa"/>
          </w:tcPr>
          <w:p w14:paraId="46497C48" w14:textId="42765025" w:rsidR="00AC21C3" w:rsidRPr="7585C140" w:rsidRDefault="00AC21C3"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Servicio Web</w:t>
            </w:r>
          </w:p>
        </w:tc>
        <w:tc>
          <w:tcPr>
            <w:tcW w:w="4643" w:type="dxa"/>
          </w:tcPr>
          <w:p w14:paraId="0C31BE03" w14:textId="3E55DE7F" w:rsidR="00AC21C3" w:rsidRPr="7585C140" w:rsidRDefault="00AC21C3" w:rsidP="004D44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Este servicio se invoca a través de una petición HTTP pasando los datos necesarios para cambiar la contraseña.</w:t>
            </w:r>
          </w:p>
        </w:tc>
      </w:tr>
    </w:tbl>
    <w:p w14:paraId="2E561606" w14:textId="77777777" w:rsidR="00775E5A" w:rsidRPr="00D3692F" w:rsidRDefault="7585C140" w:rsidP="00775E5A">
      <w:pPr>
        <w:pStyle w:val="Ttulo5"/>
      </w:pPr>
      <w:r>
        <w:t>DataBase</w:t>
      </w:r>
    </w:p>
    <w:tbl>
      <w:tblPr>
        <w:tblStyle w:val="Sombreadoclaro-nfasis1"/>
        <w:tblW w:w="8720" w:type="dxa"/>
        <w:tblLook w:val="06A0" w:firstRow="1" w:lastRow="0" w:firstColumn="1" w:lastColumn="0" w:noHBand="1" w:noVBand="1"/>
      </w:tblPr>
      <w:tblGrid>
        <w:gridCol w:w="1626"/>
        <w:gridCol w:w="985"/>
        <w:gridCol w:w="1466"/>
        <w:gridCol w:w="4643"/>
      </w:tblGrid>
      <w:tr w:rsidR="00775E5A" w:rsidRPr="00D3692F" w14:paraId="2E56160B" w14:textId="77777777" w:rsidTr="7585C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2E561607" w14:textId="77777777" w:rsidR="00775E5A" w:rsidRPr="00D3692F" w:rsidRDefault="7585C140" w:rsidP="00775E5A">
            <w:pPr>
              <w:keepNext/>
              <w:rPr>
                <w:sz w:val="20"/>
                <w:szCs w:val="20"/>
              </w:rPr>
            </w:pPr>
            <w:r w:rsidRPr="7585C140">
              <w:rPr>
                <w:sz w:val="20"/>
                <w:szCs w:val="20"/>
              </w:rPr>
              <w:t>Interface</w:t>
            </w:r>
          </w:p>
        </w:tc>
        <w:tc>
          <w:tcPr>
            <w:tcW w:w="985" w:type="dxa"/>
          </w:tcPr>
          <w:p w14:paraId="2E561608" w14:textId="77777777" w:rsidR="00775E5A" w:rsidRPr="00D3692F" w:rsidRDefault="7585C140" w:rsidP="00775E5A">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Tipo</w:t>
            </w:r>
          </w:p>
        </w:tc>
        <w:tc>
          <w:tcPr>
            <w:tcW w:w="1466" w:type="dxa"/>
          </w:tcPr>
          <w:p w14:paraId="2E561609" w14:textId="77777777" w:rsidR="00775E5A" w:rsidRPr="00D3692F" w:rsidRDefault="7585C140" w:rsidP="00D7446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Tecnología</w:t>
            </w:r>
          </w:p>
        </w:tc>
        <w:tc>
          <w:tcPr>
            <w:tcW w:w="4643" w:type="dxa"/>
          </w:tcPr>
          <w:p w14:paraId="2E56160A" w14:textId="77777777" w:rsidR="00775E5A" w:rsidRPr="00D3692F" w:rsidRDefault="7585C140" w:rsidP="00775E5A">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775E5A" w:rsidRPr="00D3692F" w14:paraId="2E561610" w14:textId="77777777" w:rsidTr="7585C140">
        <w:tc>
          <w:tcPr>
            <w:cnfStyle w:val="001000000000" w:firstRow="0" w:lastRow="0" w:firstColumn="1" w:lastColumn="0" w:oddVBand="0" w:evenVBand="0" w:oddHBand="0" w:evenHBand="0" w:firstRowFirstColumn="0" w:firstRowLastColumn="0" w:lastRowFirstColumn="0" w:lastRowLastColumn="0"/>
            <w:tcW w:w="1626" w:type="dxa"/>
          </w:tcPr>
          <w:p w14:paraId="2E56160C" w14:textId="77777777" w:rsidR="00775E5A" w:rsidRPr="00D3692F" w:rsidRDefault="7585C140" w:rsidP="00775E5A">
            <w:pPr>
              <w:rPr>
                <w:sz w:val="20"/>
                <w:szCs w:val="20"/>
              </w:rPr>
            </w:pPr>
            <w:r w:rsidRPr="7585C140">
              <w:rPr>
                <w:sz w:val="20"/>
                <w:szCs w:val="20"/>
              </w:rPr>
              <w:t>GetVoter</w:t>
            </w:r>
          </w:p>
        </w:tc>
        <w:tc>
          <w:tcPr>
            <w:tcW w:w="985" w:type="dxa"/>
          </w:tcPr>
          <w:p w14:paraId="2E56160D" w14:textId="77777777" w:rsidR="00775E5A" w:rsidRPr="00D3692F" w:rsidRDefault="7585C140" w:rsidP="00775E5A">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w:t>
            </w:r>
          </w:p>
        </w:tc>
        <w:tc>
          <w:tcPr>
            <w:tcW w:w="1466" w:type="dxa"/>
          </w:tcPr>
          <w:p w14:paraId="2E56160E" w14:textId="77777777" w:rsidR="00775E5A" w:rsidRPr="00D3692F" w:rsidRDefault="7585C140"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Invocación a Método</w:t>
            </w:r>
          </w:p>
        </w:tc>
        <w:tc>
          <w:tcPr>
            <w:tcW w:w="4643" w:type="dxa"/>
          </w:tcPr>
          <w:p w14:paraId="2E56160F" w14:textId="77777777" w:rsidR="00775E5A" w:rsidRPr="00D3692F" w:rsidRDefault="7585C140" w:rsidP="00D74461">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Devuelve los datos de un votante.</w:t>
            </w:r>
          </w:p>
        </w:tc>
      </w:tr>
      <w:tr w:rsidR="00775E5A" w:rsidRPr="00D3692F" w14:paraId="2E561615" w14:textId="77777777" w:rsidTr="7585C140">
        <w:tc>
          <w:tcPr>
            <w:cnfStyle w:val="001000000000" w:firstRow="0" w:lastRow="0" w:firstColumn="1" w:lastColumn="0" w:oddVBand="0" w:evenVBand="0" w:oddHBand="0" w:evenHBand="0" w:firstRowFirstColumn="0" w:firstRowLastColumn="0" w:lastRowFirstColumn="0" w:lastRowLastColumn="0"/>
            <w:tcW w:w="1626" w:type="dxa"/>
          </w:tcPr>
          <w:p w14:paraId="2E561611" w14:textId="77777777" w:rsidR="00775E5A" w:rsidRPr="00D3692F" w:rsidRDefault="7585C140" w:rsidP="00775E5A">
            <w:pPr>
              <w:rPr>
                <w:sz w:val="20"/>
                <w:szCs w:val="20"/>
              </w:rPr>
            </w:pPr>
            <w:r w:rsidRPr="7585C140">
              <w:rPr>
                <w:sz w:val="20"/>
                <w:szCs w:val="20"/>
              </w:rPr>
              <w:t>UpdateDB</w:t>
            </w:r>
          </w:p>
        </w:tc>
        <w:tc>
          <w:tcPr>
            <w:tcW w:w="985" w:type="dxa"/>
          </w:tcPr>
          <w:p w14:paraId="2E561612" w14:textId="77777777" w:rsidR="00775E5A" w:rsidRPr="00D3692F" w:rsidRDefault="7585C140" w:rsidP="00775E5A">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w:t>
            </w:r>
          </w:p>
        </w:tc>
        <w:tc>
          <w:tcPr>
            <w:tcW w:w="1466" w:type="dxa"/>
          </w:tcPr>
          <w:p w14:paraId="2E561613" w14:textId="77777777" w:rsidR="00775E5A" w:rsidRPr="00D3692F" w:rsidRDefault="7585C140"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Invocación a Método</w:t>
            </w:r>
          </w:p>
        </w:tc>
        <w:tc>
          <w:tcPr>
            <w:tcW w:w="4643" w:type="dxa"/>
          </w:tcPr>
          <w:p w14:paraId="2E561614" w14:textId="77777777" w:rsidR="00775E5A" w:rsidRPr="00D3692F" w:rsidRDefault="7585C140" w:rsidP="004D4487">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Inserta en la base de datos los datos de un votante, incluida su contraseña</w:t>
            </w:r>
          </w:p>
        </w:tc>
      </w:tr>
      <w:tr w:rsidR="00D74461" w:rsidRPr="00D3692F" w14:paraId="2E56161A" w14:textId="77777777" w:rsidTr="7585C140">
        <w:tc>
          <w:tcPr>
            <w:cnfStyle w:val="001000000000" w:firstRow="0" w:lastRow="0" w:firstColumn="1" w:lastColumn="0" w:oddVBand="0" w:evenVBand="0" w:oddHBand="0" w:evenHBand="0" w:firstRowFirstColumn="0" w:firstRowLastColumn="0" w:lastRowFirstColumn="0" w:lastRowLastColumn="0"/>
            <w:tcW w:w="1626" w:type="dxa"/>
          </w:tcPr>
          <w:p w14:paraId="2E561616" w14:textId="77777777" w:rsidR="00D74461" w:rsidRDefault="7585C140" w:rsidP="00775E5A">
            <w:pPr>
              <w:rPr>
                <w:sz w:val="20"/>
                <w:szCs w:val="20"/>
              </w:rPr>
            </w:pPr>
            <w:r w:rsidRPr="7585C140">
              <w:rPr>
                <w:sz w:val="20"/>
                <w:szCs w:val="20"/>
              </w:rPr>
              <w:t>UpdatePasswd</w:t>
            </w:r>
          </w:p>
        </w:tc>
        <w:tc>
          <w:tcPr>
            <w:tcW w:w="985" w:type="dxa"/>
          </w:tcPr>
          <w:p w14:paraId="2E561617" w14:textId="77777777" w:rsidR="00D74461" w:rsidRPr="00D3692F" w:rsidRDefault="7585C140" w:rsidP="00775E5A">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w:t>
            </w:r>
          </w:p>
        </w:tc>
        <w:tc>
          <w:tcPr>
            <w:tcW w:w="1466" w:type="dxa"/>
          </w:tcPr>
          <w:p w14:paraId="2E561618" w14:textId="77777777" w:rsidR="00D74461" w:rsidRPr="00D3692F" w:rsidRDefault="7585C140"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Invocación a Método</w:t>
            </w:r>
          </w:p>
        </w:tc>
        <w:tc>
          <w:tcPr>
            <w:tcW w:w="4643" w:type="dxa"/>
          </w:tcPr>
          <w:p w14:paraId="2E561619" w14:textId="77777777" w:rsidR="00D74461" w:rsidRPr="00D3692F" w:rsidRDefault="7585C140" w:rsidP="00775E5A">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Actualiza la clave del usuario en la base de datos.</w:t>
            </w:r>
          </w:p>
        </w:tc>
      </w:tr>
      <w:tr w:rsidR="00DF6A52" w:rsidRPr="00D3692F" w14:paraId="0CF0C470" w14:textId="77777777" w:rsidTr="7585C140">
        <w:tc>
          <w:tcPr>
            <w:cnfStyle w:val="001000000000" w:firstRow="0" w:lastRow="0" w:firstColumn="1" w:lastColumn="0" w:oddVBand="0" w:evenVBand="0" w:oddHBand="0" w:evenHBand="0" w:firstRowFirstColumn="0" w:firstRowLastColumn="0" w:lastRowFirstColumn="0" w:lastRowLastColumn="0"/>
            <w:tcW w:w="1626" w:type="dxa"/>
          </w:tcPr>
          <w:p w14:paraId="1DCDEB56" w14:textId="6BED4567" w:rsidR="00DF6A52" w:rsidRPr="61739A22" w:rsidRDefault="7585C140" w:rsidP="00775E5A">
            <w:pPr>
              <w:rPr>
                <w:sz w:val="20"/>
                <w:szCs w:val="20"/>
              </w:rPr>
            </w:pPr>
            <w:r w:rsidRPr="7585C140">
              <w:rPr>
                <w:sz w:val="20"/>
                <w:szCs w:val="20"/>
              </w:rPr>
              <w:t>GetResults</w:t>
            </w:r>
          </w:p>
        </w:tc>
        <w:tc>
          <w:tcPr>
            <w:tcW w:w="985" w:type="dxa"/>
          </w:tcPr>
          <w:p w14:paraId="7FC9FA49" w14:textId="4CDC1D18" w:rsidR="00DF6A52" w:rsidRPr="61739A22" w:rsidRDefault="7585C140" w:rsidP="00775E5A">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w:t>
            </w:r>
          </w:p>
        </w:tc>
        <w:tc>
          <w:tcPr>
            <w:tcW w:w="1466" w:type="dxa"/>
          </w:tcPr>
          <w:p w14:paraId="0293BDA1" w14:textId="6DD6F182" w:rsidR="00DF6A52" w:rsidRPr="61739A22" w:rsidRDefault="7585C140"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Invocación a Método</w:t>
            </w:r>
          </w:p>
        </w:tc>
        <w:tc>
          <w:tcPr>
            <w:tcW w:w="4643" w:type="dxa"/>
          </w:tcPr>
          <w:p w14:paraId="78DE8DBF" w14:textId="31D176A7" w:rsidR="00DF6A52" w:rsidRPr="61739A22" w:rsidRDefault="7585C140" w:rsidP="00775E5A">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Devuelve los votos en la Base de datos que están marcados como no calculados</w:t>
            </w:r>
          </w:p>
        </w:tc>
      </w:tr>
      <w:tr w:rsidR="00DF6A52" w:rsidRPr="00D3692F" w14:paraId="6D0B4988" w14:textId="77777777" w:rsidTr="7585C140">
        <w:tc>
          <w:tcPr>
            <w:cnfStyle w:val="001000000000" w:firstRow="0" w:lastRow="0" w:firstColumn="1" w:lastColumn="0" w:oddVBand="0" w:evenVBand="0" w:oddHBand="0" w:evenHBand="0" w:firstRowFirstColumn="0" w:firstRowLastColumn="0" w:lastRowFirstColumn="0" w:lastRowLastColumn="0"/>
            <w:tcW w:w="1626" w:type="dxa"/>
          </w:tcPr>
          <w:p w14:paraId="327C5FFA" w14:textId="2B2A4B58" w:rsidR="00DF6A52" w:rsidRDefault="7585C140" w:rsidP="00775E5A">
            <w:pPr>
              <w:rPr>
                <w:sz w:val="20"/>
                <w:szCs w:val="20"/>
              </w:rPr>
            </w:pPr>
            <w:r w:rsidRPr="7585C140">
              <w:rPr>
                <w:sz w:val="20"/>
                <w:szCs w:val="20"/>
              </w:rPr>
              <w:t>UpdateCounted</w:t>
            </w:r>
          </w:p>
        </w:tc>
        <w:tc>
          <w:tcPr>
            <w:tcW w:w="985" w:type="dxa"/>
          </w:tcPr>
          <w:p w14:paraId="687ACF16" w14:textId="655034AC" w:rsidR="00DF6A52" w:rsidRDefault="7585C140" w:rsidP="00775E5A">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w:t>
            </w:r>
          </w:p>
        </w:tc>
        <w:tc>
          <w:tcPr>
            <w:tcW w:w="1466" w:type="dxa"/>
          </w:tcPr>
          <w:p w14:paraId="4A6773F4" w14:textId="222BBDA4" w:rsidR="00DF6A52" w:rsidRDefault="7585C140"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Invocación a Método</w:t>
            </w:r>
          </w:p>
        </w:tc>
        <w:tc>
          <w:tcPr>
            <w:tcW w:w="4643" w:type="dxa"/>
          </w:tcPr>
          <w:p w14:paraId="7DD8463B" w14:textId="25904AB9" w:rsidR="00DF6A52" w:rsidRDefault="7585C140" w:rsidP="00775E5A">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Actualiza los votos calculados como tal para no leerlos en sucesivos accesos.</w:t>
            </w:r>
          </w:p>
        </w:tc>
      </w:tr>
      <w:tr w:rsidR="000610A2" w:rsidRPr="00D3692F" w14:paraId="060972D0" w14:textId="77777777" w:rsidTr="7585C140">
        <w:tc>
          <w:tcPr>
            <w:cnfStyle w:val="001000000000" w:firstRow="0" w:lastRow="0" w:firstColumn="1" w:lastColumn="0" w:oddVBand="0" w:evenVBand="0" w:oddHBand="0" w:evenHBand="0" w:firstRowFirstColumn="0" w:firstRowLastColumn="0" w:lastRowFirstColumn="0" w:lastRowLastColumn="0"/>
            <w:tcW w:w="1626" w:type="dxa"/>
          </w:tcPr>
          <w:p w14:paraId="6734F98F" w14:textId="2D4DF99A" w:rsidR="000610A2" w:rsidRPr="7585C140" w:rsidRDefault="000610A2" w:rsidP="00775E5A">
            <w:pPr>
              <w:rPr>
                <w:sz w:val="20"/>
                <w:szCs w:val="20"/>
              </w:rPr>
            </w:pPr>
            <w:r>
              <w:rPr>
                <w:sz w:val="20"/>
                <w:szCs w:val="20"/>
              </w:rPr>
              <w:lastRenderedPageBreak/>
              <w:t>GetVoteInfo</w:t>
            </w:r>
          </w:p>
        </w:tc>
        <w:tc>
          <w:tcPr>
            <w:tcW w:w="985" w:type="dxa"/>
          </w:tcPr>
          <w:p w14:paraId="7656DD01" w14:textId="7A3206DC" w:rsidR="000610A2" w:rsidRPr="7585C140" w:rsidRDefault="000610A2"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66" w:type="dxa"/>
          </w:tcPr>
          <w:p w14:paraId="7D696B71" w14:textId="505CEFBA" w:rsidR="000610A2" w:rsidRPr="7585C140" w:rsidRDefault="000610A2"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w:t>
            </w:r>
          </w:p>
        </w:tc>
        <w:tc>
          <w:tcPr>
            <w:tcW w:w="4643" w:type="dxa"/>
          </w:tcPr>
          <w:p w14:paraId="504BC676" w14:textId="51A2A2FD" w:rsidR="000610A2" w:rsidRPr="7585C140" w:rsidRDefault="000610A2"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Devuelve los datos de la votación en curso</w:t>
            </w:r>
          </w:p>
        </w:tc>
      </w:tr>
    </w:tbl>
    <w:p w14:paraId="2EDE79C3" w14:textId="77777777" w:rsidR="00A65170" w:rsidRDefault="00A65170" w:rsidP="00A65170">
      <w:pPr>
        <w:pStyle w:val="Ttulo5"/>
        <w:numPr>
          <w:ilvl w:val="0"/>
          <w:numId w:val="0"/>
        </w:numPr>
      </w:pPr>
    </w:p>
    <w:p w14:paraId="3BC2B06C" w14:textId="742F25DC" w:rsidR="009D28AE" w:rsidRDefault="00793ADD" w:rsidP="009D28AE">
      <w:pPr>
        <w:pStyle w:val="Ttulo5"/>
      </w:pPr>
      <w:r>
        <w:t>Recount</w:t>
      </w:r>
    </w:p>
    <w:p w14:paraId="3A6EF03B" w14:textId="7708930D" w:rsidR="009D28AE" w:rsidRPr="009D28AE" w:rsidRDefault="009D28AE" w:rsidP="009D28AE">
      <w:pPr>
        <w:rPr>
          <w:lang w:eastAsia="es-ES"/>
        </w:rPr>
      </w:pPr>
    </w:p>
    <w:tbl>
      <w:tblPr>
        <w:tblStyle w:val="Sombreadoclaro-nfasis1"/>
        <w:tblW w:w="8720" w:type="dxa"/>
        <w:tblLook w:val="06A0" w:firstRow="1" w:lastRow="0" w:firstColumn="1" w:lastColumn="0" w:noHBand="1" w:noVBand="1"/>
      </w:tblPr>
      <w:tblGrid>
        <w:gridCol w:w="1574"/>
        <w:gridCol w:w="975"/>
        <w:gridCol w:w="1116"/>
        <w:gridCol w:w="1367"/>
        <w:gridCol w:w="3688"/>
      </w:tblGrid>
      <w:tr w:rsidR="009D28AE" w:rsidRPr="00D3692F" w14:paraId="741C0CE2" w14:textId="77777777" w:rsidTr="009D28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78152585" w14:textId="77777777" w:rsidR="009D28AE" w:rsidRPr="00D3692F" w:rsidRDefault="009D28AE" w:rsidP="00C86D62">
            <w:pPr>
              <w:keepNext/>
              <w:rPr>
                <w:sz w:val="20"/>
                <w:szCs w:val="20"/>
              </w:rPr>
            </w:pPr>
            <w:r w:rsidRPr="7585C140">
              <w:rPr>
                <w:sz w:val="20"/>
                <w:szCs w:val="20"/>
              </w:rPr>
              <w:t>Interface</w:t>
            </w:r>
          </w:p>
        </w:tc>
        <w:tc>
          <w:tcPr>
            <w:tcW w:w="975" w:type="dxa"/>
          </w:tcPr>
          <w:p w14:paraId="5E4D6270" w14:textId="77777777" w:rsidR="009D28AE" w:rsidRPr="00D3692F" w:rsidRDefault="009D28AE" w:rsidP="00C86D62">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Tipo</w:t>
            </w:r>
          </w:p>
        </w:tc>
        <w:tc>
          <w:tcPr>
            <w:tcW w:w="1116" w:type="dxa"/>
          </w:tcPr>
          <w:p w14:paraId="0C0645CF" w14:textId="77777777" w:rsidR="009D28AE" w:rsidRPr="7585C140" w:rsidRDefault="009D28AE" w:rsidP="00C86D62">
            <w:pPr>
              <w:keepNext/>
              <w:jc w:val="left"/>
              <w:cnfStyle w:val="100000000000" w:firstRow="1" w:lastRow="0" w:firstColumn="0" w:lastColumn="0" w:oddVBand="0" w:evenVBand="0" w:oddHBand="0" w:evenHBand="0" w:firstRowFirstColumn="0" w:firstRowLastColumn="0" w:lastRowFirstColumn="0" w:lastRowLastColumn="0"/>
              <w:rPr>
                <w:sz w:val="20"/>
                <w:szCs w:val="20"/>
              </w:rPr>
            </w:pPr>
          </w:p>
        </w:tc>
        <w:tc>
          <w:tcPr>
            <w:tcW w:w="1367" w:type="dxa"/>
          </w:tcPr>
          <w:p w14:paraId="59C65E18" w14:textId="6591235B" w:rsidR="009D28AE" w:rsidRPr="00D3692F" w:rsidRDefault="009D28AE" w:rsidP="00C86D62">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Tecnología</w:t>
            </w:r>
          </w:p>
        </w:tc>
        <w:tc>
          <w:tcPr>
            <w:tcW w:w="3688" w:type="dxa"/>
          </w:tcPr>
          <w:p w14:paraId="2A149EC7" w14:textId="77777777" w:rsidR="009D28AE" w:rsidRPr="00D3692F" w:rsidRDefault="009D28AE" w:rsidP="00C86D62">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9D28AE" w:rsidRPr="00D3692F" w14:paraId="1015D4ED" w14:textId="77777777" w:rsidTr="009D28AE">
        <w:tc>
          <w:tcPr>
            <w:cnfStyle w:val="001000000000" w:firstRow="0" w:lastRow="0" w:firstColumn="1" w:lastColumn="0" w:oddVBand="0" w:evenVBand="0" w:oddHBand="0" w:evenHBand="0" w:firstRowFirstColumn="0" w:firstRowLastColumn="0" w:lastRowFirstColumn="0" w:lastRowLastColumn="0"/>
            <w:tcW w:w="1574" w:type="dxa"/>
          </w:tcPr>
          <w:p w14:paraId="73273D13" w14:textId="06EDA433" w:rsidR="009D28AE" w:rsidRPr="00D3692F" w:rsidRDefault="000610A2" w:rsidP="00C86D62">
            <w:pPr>
              <w:rPr>
                <w:sz w:val="20"/>
                <w:szCs w:val="20"/>
              </w:rPr>
            </w:pPr>
            <w:r>
              <w:rPr>
                <w:sz w:val="20"/>
                <w:szCs w:val="20"/>
              </w:rPr>
              <w:t>GetResult</w:t>
            </w:r>
            <w:r w:rsidR="009D28AE" w:rsidRPr="7585C140">
              <w:rPr>
                <w:sz w:val="20"/>
                <w:szCs w:val="20"/>
              </w:rPr>
              <w:t>Info</w:t>
            </w:r>
          </w:p>
        </w:tc>
        <w:tc>
          <w:tcPr>
            <w:tcW w:w="975" w:type="dxa"/>
          </w:tcPr>
          <w:p w14:paraId="435EEF39" w14:textId="77777777" w:rsidR="009D28AE" w:rsidRPr="00D3692F" w:rsidRDefault="009D28AE" w:rsidP="00C86D62">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w:t>
            </w:r>
          </w:p>
        </w:tc>
        <w:tc>
          <w:tcPr>
            <w:tcW w:w="1116" w:type="dxa"/>
          </w:tcPr>
          <w:p w14:paraId="202F48AA" w14:textId="77777777" w:rsidR="009D28AE" w:rsidRPr="7585C140" w:rsidRDefault="009D28AE" w:rsidP="00C86D62">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1367" w:type="dxa"/>
          </w:tcPr>
          <w:p w14:paraId="2C0C3826" w14:textId="0DA8CF8F" w:rsidR="009D28AE" w:rsidRPr="00D3692F" w:rsidRDefault="009D28AE" w:rsidP="00C86D62">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Servicio Web</w:t>
            </w:r>
          </w:p>
        </w:tc>
        <w:tc>
          <w:tcPr>
            <w:tcW w:w="3688" w:type="dxa"/>
          </w:tcPr>
          <w:p w14:paraId="6BD2C67F" w14:textId="12A657E7" w:rsidR="009D28AE" w:rsidRPr="00D3692F" w:rsidRDefault="009D28AE" w:rsidP="00C86D62">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El servicio es invocado a través de una petición HTTP y en la respuesta devuelve los resultados de la votación ya calculados</w:t>
            </w:r>
          </w:p>
        </w:tc>
      </w:tr>
    </w:tbl>
    <w:p w14:paraId="653E40D2" w14:textId="77777777" w:rsidR="009D28AE" w:rsidRDefault="009D28AE" w:rsidP="009D28AE">
      <w:pPr>
        <w:pStyle w:val="Ttulo5"/>
        <w:numPr>
          <w:ilvl w:val="0"/>
          <w:numId w:val="0"/>
        </w:numPr>
      </w:pPr>
    </w:p>
    <w:p w14:paraId="397A7DA9" w14:textId="0DAC3A6B" w:rsidR="009D28AE" w:rsidRDefault="009D28AE" w:rsidP="009D28AE">
      <w:pPr>
        <w:pStyle w:val="Ttulo5"/>
        <w:numPr>
          <w:ilvl w:val="0"/>
          <w:numId w:val="0"/>
        </w:numPr>
        <w:ind w:left="1576" w:hanging="1008"/>
      </w:pPr>
      <w:r>
        <w:t>9.1.2.3.5</w:t>
      </w:r>
      <w:r>
        <w:tab/>
      </w:r>
      <w:r w:rsidR="00793ADD">
        <w:rPr>
          <w:sz w:val="20"/>
          <w:szCs w:val="20"/>
        </w:rPr>
        <w:t>Instantiation</w:t>
      </w:r>
    </w:p>
    <w:p w14:paraId="2B3395DC" w14:textId="77777777" w:rsidR="009D28AE" w:rsidRPr="009D28AE" w:rsidRDefault="009D28AE" w:rsidP="009D28AE">
      <w:pPr>
        <w:rPr>
          <w:lang w:eastAsia="es-ES"/>
        </w:rPr>
      </w:pPr>
    </w:p>
    <w:tbl>
      <w:tblPr>
        <w:tblStyle w:val="Sombreadoclaro-nfasis1"/>
        <w:tblW w:w="8720" w:type="dxa"/>
        <w:tblLook w:val="06A0" w:firstRow="1" w:lastRow="0" w:firstColumn="1" w:lastColumn="0" w:noHBand="1" w:noVBand="1"/>
      </w:tblPr>
      <w:tblGrid>
        <w:gridCol w:w="1922"/>
        <w:gridCol w:w="972"/>
        <w:gridCol w:w="1030"/>
        <w:gridCol w:w="1343"/>
        <w:gridCol w:w="3453"/>
      </w:tblGrid>
      <w:tr w:rsidR="009D28AE" w:rsidRPr="00D3692F" w14:paraId="31F81D39" w14:textId="77777777" w:rsidTr="00D36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7508EE1D" w14:textId="77777777" w:rsidR="009D28AE" w:rsidRPr="00D3692F" w:rsidRDefault="009D28AE" w:rsidP="00D365C0">
            <w:pPr>
              <w:keepNext/>
              <w:rPr>
                <w:sz w:val="20"/>
                <w:szCs w:val="20"/>
              </w:rPr>
            </w:pPr>
            <w:r w:rsidRPr="7585C140">
              <w:rPr>
                <w:sz w:val="20"/>
                <w:szCs w:val="20"/>
              </w:rPr>
              <w:t>Interface</w:t>
            </w:r>
          </w:p>
        </w:tc>
        <w:tc>
          <w:tcPr>
            <w:tcW w:w="975" w:type="dxa"/>
          </w:tcPr>
          <w:p w14:paraId="72A3BC87" w14:textId="77777777" w:rsidR="009D28AE" w:rsidRPr="00D3692F" w:rsidRDefault="009D28AE" w:rsidP="00D365C0">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Tipo</w:t>
            </w:r>
          </w:p>
        </w:tc>
        <w:tc>
          <w:tcPr>
            <w:tcW w:w="1116" w:type="dxa"/>
          </w:tcPr>
          <w:p w14:paraId="0E8479C3" w14:textId="77777777" w:rsidR="009D28AE" w:rsidRPr="7585C140" w:rsidRDefault="009D28AE" w:rsidP="00D365C0">
            <w:pPr>
              <w:keepNext/>
              <w:jc w:val="left"/>
              <w:cnfStyle w:val="100000000000" w:firstRow="1" w:lastRow="0" w:firstColumn="0" w:lastColumn="0" w:oddVBand="0" w:evenVBand="0" w:oddHBand="0" w:evenHBand="0" w:firstRowFirstColumn="0" w:firstRowLastColumn="0" w:lastRowFirstColumn="0" w:lastRowLastColumn="0"/>
              <w:rPr>
                <w:sz w:val="20"/>
                <w:szCs w:val="20"/>
              </w:rPr>
            </w:pPr>
          </w:p>
        </w:tc>
        <w:tc>
          <w:tcPr>
            <w:tcW w:w="1367" w:type="dxa"/>
          </w:tcPr>
          <w:p w14:paraId="0B3FE4EA" w14:textId="77777777" w:rsidR="009D28AE" w:rsidRPr="00D3692F" w:rsidRDefault="009D28AE" w:rsidP="00D365C0">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Tecnología</w:t>
            </w:r>
          </w:p>
        </w:tc>
        <w:tc>
          <w:tcPr>
            <w:tcW w:w="3688" w:type="dxa"/>
          </w:tcPr>
          <w:p w14:paraId="2D3DABE4" w14:textId="77777777" w:rsidR="009D28AE" w:rsidRPr="00D3692F" w:rsidRDefault="009D28AE" w:rsidP="00D365C0">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CD0852" w:rsidRPr="00D3692F" w14:paraId="1CEAC689" w14:textId="77777777" w:rsidTr="00D365C0">
        <w:tc>
          <w:tcPr>
            <w:cnfStyle w:val="001000000000" w:firstRow="0" w:lastRow="0" w:firstColumn="1" w:lastColumn="0" w:oddVBand="0" w:evenVBand="0" w:oddHBand="0" w:evenHBand="0" w:firstRowFirstColumn="0" w:firstRowLastColumn="0" w:lastRowFirstColumn="0" w:lastRowLastColumn="0"/>
            <w:tcW w:w="1574" w:type="dxa"/>
          </w:tcPr>
          <w:p w14:paraId="1685F3EB" w14:textId="25410279" w:rsidR="00CD0852" w:rsidRPr="00D3692F" w:rsidRDefault="000610A2" w:rsidP="00CD0852">
            <w:pPr>
              <w:rPr>
                <w:sz w:val="20"/>
                <w:szCs w:val="20"/>
              </w:rPr>
            </w:pPr>
            <w:r>
              <w:rPr>
                <w:sz w:val="20"/>
                <w:szCs w:val="20"/>
              </w:rPr>
              <w:t>RecountInstantation</w:t>
            </w:r>
          </w:p>
        </w:tc>
        <w:tc>
          <w:tcPr>
            <w:tcW w:w="975" w:type="dxa"/>
          </w:tcPr>
          <w:p w14:paraId="2BEB3A8A" w14:textId="77777777" w:rsidR="00CD0852" w:rsidRPr="00D3692F" w:rsidRDefault="00CD0852" w:rsidP="00CD0852">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w:t>
            </w:r>
          </w:p>
        </w:tc>
        <w:tc>
          <w:tcPr>
            <w:tcW w:w="1116" w:type="dxa"/>
          </w:tcPr>
          <w:p w14:paraId="7A319480" w14:textId="77777777" w:rsidR="00CD0852" w:rsidRPr="7585C140" w:rsidRDefault="00CD0852" w:rsidP="00CD0852">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1367" w:type="dxa"/>
          </w:tcPr>
          <w:p w14:paraId="5B1AE091" w14:textId="3D9FEF55" w:rsidR="00CD0852" w:rsidRPr="00D3692F" w:rsidRDefault="000610A2" w:rsidP="00CD085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mediante línea de comandos</w:t>
            </w:r>
          </w:p>
        </w:tc>
        <w:tc>
          <w:tcPr>
            <w:tcW w:w="3688" w:type="dxa"/>
          </w:tcPr>
          <w:p w14:paraId="3126146F" w14:textId="1CFC95D6" w:rsidR="00CD0852" w:rsidRPr="00D3692F" w:rsidRDefault="000610A2" w:rsidP="00CD085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invocará como un programa de consola.</w:t>
            </w:r>
          </w:p>
        </w:tc>
      </w:tr>
    </w:tbl>
    <w:p w14:paraId="75CF31EF" w14:textId="77777777" w:rsidR="009D28AE" w:rsidRDefault="009D28AE" w:rsidP="009D28AE">
      <w:pPr>
        <w:pStyle w:val="Ttulo4"/>
        <w:numPr>
          <w:ilvl w:val="0"/>
          <w:numId w:val="0"/>
        </w:numPr>
        <w:ind w:left="864" w:hanging="864"/>
        <w:rPr>
          <w:i w:val="0"/>
        </w:rPr>
      </w:pPr>
      <w:r>
        <w:rPr>
          <w:i w:val="0"/>
        </w:rPr>
        <w:tab/>
      </w:r>
      <w:r>
        <w:rPr>
          <w:i w:val="0"/>
        </w:rPr>
        <w:tab/>
      </w:r>
    </w:p>
    <w:p w14:paraId="001BD643" w14:textId="3C0448F4" w:rsidR="009D28AE" w:rsidRDefault="009D28AE" w:rsidP="009D28AE">
      <w:pPr>
        <w:pStyle w:val="Ttulo4"/>
        <w:numPr>
          <w:ilvl w:val="0"/>
          <w:numId w:val="0"/>
        </w:numPr>
        <w:ind w:left="864" w:hanging="864"/>
        <w:rPr>
          <w:i w:val="0"/>
        </w:rPr>
      </w:pPr>
      <w:r>
        <w:rPr>
          <w:i w:val="0"/>
        </w:rPr>
        <w:tab/>
      </w:r>
      <w:r>
        <w:rPr>
          <w:i w:val="0"/>
        </w:rPr>
        <w:tab/>
      </w:r>
    </w:p>
    <w:p w14:paraId="38633358" w14:textId="77777777" w:rsidR="009D28AE" w:rsidRPr="009D28AE" w:rsidRDefault="009D28AE" w:rsidP="009D28AE">
      <w:pPr>
        <w:rPr>
          <w:lang w:eastAsia="es-ES"/>
        </w:rPr>
      </w:pPr>
    </w:p>
    <w:p w14:paraId="2E56161B" w14:textId="00AF16C5" w:rsidR="00D70222" w:rsidRPr="00D3692F" w:rsidRDefault="7585C140" w:rsidP="002D7259">
      <w:pPr>
        <w:pStyle w:val="Ttulo4"/>
      </w:pPr>
      <w:r>
        <w:t>Comportamiento</w:t>
      </w:r>
    </w:p>
    <w:p w14:paraId="2E56161C" w14:textId="77777777" w:rsidR="00D70222" w:rsidRPr="00D3692F" w:rsidRDefault="7585C140" w:rsidP="002D7259">
      <w:pPr>
        <w:pStyle w:val="Ttulo5"/>
      </w:pPr>
      <w:r>
        <w:t>Censuses</w:t>
      </w:r>
    </w:p>
    <w:p w14:paraId="2E56161D" w14:textId="77777777" w:rsidR="00F12E29" w:rsidRDefault="00977414" w:rsidP="00F12E29">
      <w:r>
        <w:t xml:space="preserve">Ver el párrafo </w:t>
      </w:r>
      <w:r>
        <w:fldChar w:fldCharType="begin"/>
      </w:r>
      <w:r>
        <w:instrText xml:space="preserve"> REF _Ref441917425 \r \h </w:instrText>
      </w:r>
      <w:r>
        <w:fldChar w:fldCharType="separate"/>
      </w:r>
      <w:r w:rsidR="009616B2">
        <w:t>9.2.2.3.4</w:t>
      </w:r>
      <w:r>
        <w:fldChar w:fldCharType="end"/>
      </w:r>
      <w:r>
        <w:t>.</w:t>
      </w:r>
    </w:p>
    <w:p w14:paraId="2E56161E" w14:textId="6DE4004A" w:rsidR="00977414" w:rsidRDefault="7585C140" w:rsidP="00F12E29">
      <w:r>
        <w:t>Además, puede hacerlas siguientes opciones:</w:t>
      </w:r>
    </w:p>
    <w:p w14:paraId="2E56161F" w14:textId="77777777" w:rsidR="00F12E29" w:rsidRDefault="7585C140" w:rsidP="00977414">
      <w:pPr>
        <w:pStyle w:val="Prrafodelista"/>
        <w:numPr>
          <w:ilvl w:val="0"/>
          <w:numId w:val="28"/>
        </w:numPr>
      </w:pPr>
      <w:r>
        <w:t>(</w:t>
      </w:r>
      <w:r w:rsidRPr="7585C140">
        <w:rPr>
          <w:b/>
          <w:bCs/>
        </w:rPr>
        <w:t>Opcional</w:t>
      </w:r>
      <w:r>
        <w:t xml:space="preserve">) el subsistema que cree las cartas debería implementar un patrón </w:t>
      </w:r>
      <w:r w:rsidRPr="7585C140">
        <w:rPr>
          <w:i/>
          <w:iCs/>
        </w:rPr>
        <w:t>Adapter</w:t>
      </w:r>
      <w:r>
        <w:t xml:space="preserve"> que permita cartas cartas en el futuro en diferentes formatos (Word, ODT, PDF, RTF, ETC.).</w:t>
      </w:r>
    </w:p>
    <w:p w14:paraId="2E561620" w14:textId="77777777" w:rsidR="00F12E29" w:rsidRDefault="7585C140" w:rsidP="00977414">
      <w:pPr>
        <w:pStyle w:val="Prrafodelista"/>
        <w:numPr>
          <w:ilvl w:val="0"/>
          <w:numId w:val="28"/>
        </w:numPr>
      </w:pPr>
      <w:r>
        <w:t>(</w:t>
      </w:r>
      <w:r w:rsidRPr="7585C140">
        <w:rPr>
          <w:b/>
          <w:bCs/>
        </w:rPr>
        <w:t>Opcional</w:t>
      </w:r>
      <w:r>
        <w:t>) Si el fichero viniera con errores, se detectarían y se enviarían los datos a un fichero de LOG para su posterior tratamiento.</w:t>
      </w:r>
    </w:p>
    <w:p w14:paraId="2E561621" w14:textId="25159383" w:rsidR="00F12E29" w:rsidRDefault="7585C140" w:rsidP="00977414">
      <w:pPr>
        <w:pStyle w:val="Prrafodelista"/>
        <w:numPr>
          <w:ilvl w:val="0"/>
          <w:numId w:val="28"/>
        </w:numPr>
      </w:pPr>
      <w:r>
        <w:t>(</w:t>
      </w:r>
      <w:r w:rsidRPr="7585C140">
        <w:rPr>
          <w:b/>
          <w:bCs/>
        </w:rPr>
        <w:t>Opcional</w:t>
      </w:r>
      <w:r>
        <w:t xml:space="preserve">) El </w:t>
      </w:r>
      <w:r w:rsidRPr="7585C140">
        <w:rPr>
          <w:i/>
          <w:iCs/>
        </w:rPr>
        <w:t>parser</w:t>
      </w:r>
      <w:r>
        <w:t xml:space="preserve"> de los datos de entrada debería ser configurable mediante un patrón </w:t>
      </w:r>
      <w:r w:rsidRPr="7585C140">
        <w:rPr>
          <w:i/>
          <w:iCs/>
        </w:rPr>
        <w:t>Adapter</w:t>
      </w:r>
      <w:r>
        <w:t>, para permitir datos en diferentes formatos (Excel, TXT, etc.).</w:t>
      </w:r>
    </w:p>
    <w:p w14:paraId="47C8CD39" w14:textId="77777777" w:rsidR="0014678D" w:rsidRPr="00D3692F" w:rsidRDefault="0014678D" w:rsidP="0014678D">
      <w:pPr>
        <w:pStyle w:val="Prrafodelista"/>
      </w:pPr>
    </w:p>
    <w:p w14:paraId="2E561622" w14:textId="77777777" w:rsidR="00D70222" w:rsidRPr="00D3692F" w:rsidRDefault="7585C140" w:rsidP="002D7259">
      <w:pPr>
        <w:pStyle w:val="Ttulo5"/>
      </w:pPr>
      <w:r>
        <w:t>Voters</w:t>
      </w:r>
    </w:p>
    <w:p w14:paraId="2E561623" w14:textId="77777777" w:rsidR="00440570" w:rsidRDefault="7585C140" w:rsidP="00440570">
      <w:r>
        <w:t>Permite a los usuarios poder acceder al sistema para comprobar que han sido dados de alta, usando la información recibida en la carta. Los usuarios podrían no acceder directamente mediante un navegador Web, sino a través de un sistema de voto externo que invoca el módulo como un servicio Web.</w:t>
      </w:r>
    </w:p>
    <w:p w14:paraId="2E561624" w14:textId="77777777" w:rsidR="002C462A" w:rsidRDefault="002C462A" w:rsidP="002C462A">
      <w:pPr>
        <w:pStyle w:val="Ttulo5"/>
      </w:pPr>
      <w:bookmarkStart w:id="36" w:name="_Ref441917549"/>
      <w:r>
        <w:lastRenderedPageBreak/>
        <w:t>DataBase</w:t>
      </w:r>
      <w:bookmarkEnd w:id="36"/>
    </w:p>
    <w:p w14:paraId="073187C5" w14:textId="032ACC12" w:rsidR="00DA480D" w:rsidRDefault="7585C140" w:rsidP="00D74461">
      <w:pPr>
        <w:rPr>
          <w:lang w:eastAsia="es-ES"/>
        </w:rPr>
      </w:pPr>
      <w:r w:rsidRPr="7585C140">
        <w:rPr>
          <w:lang w:eastAsia="es-ES"/>
        </w:rPr>
        <w:t xml:space="preserve">Todas las operaciones que realiza este módulo estarán integradas dentro de un patrón </w:t>
      </w:r>
      <w:r w:rsidRPr="7585C140">
        <w:rPr>
          <w:i/>
          <w:iCs/>
          <w:lang w:eastAsia="es-ES"/>
        </w:rPr>
        <w:t>Facade</w:t>
      </w:r>
      <w:r w:rsidRPr="7585C140">
        <w:rPr>
          <w:lang w:eastAsia="es-ES"/>
        </w:rPr>
        <w:t xml:space="preserve"> donde estarán las operaciones servidas para el acceso a base de datos. Encapsula todas las operaciones de base de datos, así como la tecnología usar.</w:t>
      </w:r>
    </w:p>
    <w:p w14:paraId="38AE92F0" w14:textId="2CEAF3DB" w:rsidR="00DA480D" w:rsidRDefault="00793ADD" w:rsidP="00DA480D">
      <w:pPr>
        <w:pStyle w:val="Ttulo5"/>
      </w:pPr>
      <w:r>
        <w:t>Recount</w:t>
      </w:r>
    </w:p>
    <w:p w14:paraId="0FA365A0" w14:textId="247FFB97" w:rsidR="0014678D" w:rsidRDefault="7585C140" w:rsidP="0014678D">
      <w:pPr>
        <w:rPr>
          <w:lang w:eastAsia="es-ES"/>
        </w:rPr>
      </w:pPr>
      <w:r w:rsidRPr="7585C140">
        <w:rPr>
          <w:lang w:eastAsia="es-ES"/>
        </w:rPr>
        <w:t xml:space="preserve">Las operaciones que realiza este módulo están integradas dentro de un patrón de diseño </w:t>
      </w:r>
      <w:r w:rsidRPr="7585C140">
        <w:rPr>
          <w:i/>
          <w:iCs/>
          <w:lang w:eastAsia="es-ES"/>
        </w:rPr>
        <w:t xml:space="preserve">Abstract Factory. </w:t>
      </w:r>
      <w:r w:rsidRPr="7585C140">
        <w:rPr>
          <w:lang w:eastAsia="es-ES"/>
        </w:rPr>
        <w:t xml:space="preserve">De esta manera cada operación de recuento de votos, dependiendo del tipo de votación (referéndum, generales… etc) son independientes unas de otras, e implicaría poca modificación de código incluir alguna nueva. Estas operaciones son llevadas a cabo cada vez que se consultan votos no calculados en la Base de datos. Tras procesar dichos votos, se marcan como ya calculados.  </w:t>
      </w:r>
    </w:p>
    <w:p w14:paraId="1BE37820" w14:textId="77777777" w:rsidR="00F008FA" w:rsidRDefault="00F008FA" w:rsidP="0014678D">
      <w:pPr>
        <w:rPr>
          <w:lang w:eastAsia="es-ES"/>
        </w:rPr>
      </w:pPr>
    </w:p>
    <w:p w14:paraId="00843634" w14:textId="336DA69A" w:rsidR="00F008FA" w:rsidRDefault="00793ADD" w:rsidP="00F008FA">
      <w:pPr>
        <w:pStyle w:val="Ttulo5"/>
      </w:pPr>
      <w:r>
        <w:t>Instantiation</w:t>
      </w:r>
    </w:p>
    <w:p w14:paraId="48970336" w14:textId="2A281DF4" w:rsidR="00F008FA" w:rsidRDefault="7585C140" w:rsidP="00F008FA">
      <w:pPr>
        <w:rPr>
          <w:lang w:eastAsia="es-ES"/>
        </w:rPr>
      </w:pPr>
      <w:r w:rsidRPr="7585C140">
        <w:rPr>
          <w:lang w:eastAsia="es-ES"/>
        </w:rPr>
        <w:t>Las operaciones que realiza este módulo son tres.</w:t>
      </w:r>
    </w:p>
    <w:p w14:paraId="1D539281" w14:textId="037C6D9D" w:rsidR="00F008FA" w:rsidRDefault="7585C140" w:rsidP="00F008FA">
      <w:pPr>
        <w:pStyle w:val="Prrafodelista"/>
        <w:numPr>
          <w:ilvl w:val="0"/>
          <w:numId w:val="35"/>
        </w:numPr>
      </w:pPr>
      <w:r>
        <w:t>Obtiene los datos de la votación en curso de la base de datos</w:t>
      </w:r>
    </w:p>
    <w:p w14:paraId="34217B1A" w14:textId="46A98C53" w:rsidR="00F008FA" w:rsidRDefault="7585C140" w:rsidP="00F008FA">
      <w:pPr>
        <w:pStyle w:val="Prrafodelista"/>
        <w:numPr>
          <w:ilvl w:val="0"/>
          <w:numId w:val="35"/>
        </w:numPr>
      </w:pPr>
      <w:r>
        <w:t>Interpreta dichos datos</w:t>
      </w:r>
    </w:p>
    <w:p w14:paraId="5785E4DB" w14:textId="6BBEA239" w:rsidR="00F008FA" w:rsidRDefault="7585C140" w:rsidP="00F008FA">
      <w:pPr>
        <w:pStyle w:val="Prrafodelista"/>
        <w:numPr>
          <w:ilvl w:val="0"/>
          <w:numId w:val="35"/>
        </w:numPr>
      </w:pPr>
      <w:r>
        <w:t>En función de los datos interpretados instancia el sistema de recuento y publicación (para que funcione de manera adecuada a la votación en curso).</w:t>
      </w:r>
    </w:p>
    <w:p w14:paraId="0B624F7C" w14:textId="77777777" w:rsidR="00F008FA" w:rsidRDefault="00F008FA" w:rsidP="00F008FA">
      <w:pPr>
        <w:pStyle w:val="Prrafodelista"/>
      </w:pPr>
    </w:p>
    <w:p w14:paraId="558FF561" w14:textId="77777777" w:rsidR="00F008FA" w:rsidRPr="00F008FA" w:rsidRDefault="00F008FA" w:rsidP="00F008FA">
      <w:pPr>
        <w:pStyle w:val="Prrafodelista"/>
      </w:pPr>
    </w:p>
    <w:p w14:paraId="2E561626" w14:textId="77777777" w:rsidR="00D70222" w:rsidRPr="00D3692F" w:rsidRDefault="002C462A" w:rsidP="002D7259">
      <w:pPr>
        <w:pStyle w:val="Ttulo2"/>
      </w:pPr>
      <w:bookmarkStart w:id="37" w:name="_Toc445836427"/>
      <w:r>
        <w:t>Census Reader</w:t>
      </w:r>
      <w:bookmarkEnd w:id="37"/>
      <w:r w:rsidR="00D70222" w:rsidRPr="00D3692F">
        <w:fldChar w:fldCharType="begin"/>
      </w:r>
      <w:r w:rsidR="00D70222" w:rsidRPr="00D3692F">
        <w:instrText xml:space="preserve"> XE "View" </w:instrText>
      </w:r>
      <w:r w:rsidR="00D70222" w:rsidRPr="00D3692F">
        <w:fldChar w:fldCharType="end"/>
      </w:r>
    </w:p>
    <w:p w14:paraId="2E561627" w14:textId="77777777" w:rsidR="00D70222" w:rsidRPr="00D3692F" w:rsidRDefault="7585C140" w:rsidP="00D70222">
      <w:pPr>
        <w:keepNext/>
      </w:pPr>
      <w:r>
        <w:t xml:space="preserve">La vista de </w:t>
      </w:r>
      <w:r w:rsidRPr="7585C140">
        <w:rPr>
          <w:i/>
          <w:iCs/>
        </w:rPr>
        <w:t>Census Reader</w:t>
      </w:r>
      <w:r>
        <w:t xml:space="preserve"> muestra el primer nivel de descripción de los componentes.</w:t>
      </w:r>
    </w:p>
    <w:p w14:paraId="2E561628" w14:textId="77777777" w:rsidR="00D70222" w:rsidRPr="00D3692F" w:rsidRDefault="00D70222" w:rsidP="002D7259">
      <w:pPr>
        <w:pStyle w:val="Ttulo3"/>
      </w:pPr>
      <w:bookmarkStart w:id="38" w:name="_Toc445836428"/>
      <w:r w:rsidRPr="00D3692F">
        <w:t>Presentación principal</w:t>
      </w:r>
      <w:bookmarkEnd w:id="38"/>
      <w:r w:rsidRPr="00D3692F">
        <w:fldChar w:fldCharType="begin"/>
      </w:r>
      <w:r w:rsidRPr="00D3692F">
        <w:instrText xml:space="preserve"> XE "Presentación principal" </w:instrText>
      </w:r>
      <w:r w:rsidRPr="00D3692F">
        <w:fldChar w:fldCharType="end"/>
      </w:r>
    </w:p>
    <w:p w14:paraId="2E561629" w14:textId="77777777" w:rsidR="00D70222" w:rsidRPr="00D3692F" w:rsidRDefault="002C730A" w:rsidP="00D70222">
      <w:pPr>
        <w:keepNext/>
        <w:jc w:val="center"/>
      </w:pPr>
      <w:r>
        <w:rPr>
          <w:noProof/>
          <w:lang w:eastAsia="es-ES"/>
        </w:rPr>
        <w:drawing>
          <wp:inline distT="0" distB="0" distL="0" distR="0" wp14:anchorId="2E561765" wp14:editId="2E561766">
            <wp:extent cx="3867150" cy="3009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67150" cy="3009900"/>
                    </a:xfrm>
                    <a:prstGeom prst="rect">
                      <a:avLst/>
                    </a:prstGeom>
                  </pic:spPr>
                </pic:pic>
              </a:graphicData>
            </a:graphic>
          </wp:inline>
        </w:drawing>
      </w:r>
    </w:p>
    <w:p w14:paraId="2E56162A" w14:textId="77777777" w:rsidR="00D70222" w:rsidRPr="00D3692F" w:rsidRDefault="00D70222" w:rsidP="00D70222">
      <w:pPr>
        <w:pStyle w:val="Descripcin"/>
        <w:jc w:val="center"/>
      </w:pPr>
      <w:r w:rsidRPr="00D3692F">
        <w:t xml:space="preserve">Figura </w:t>
      </w:r>
      <w:fldSimple w:instr=" SEQ Figura \* ARABIC ">
        <w:r w:rsidR="009616B2" w:rsidRPr="61739A22">
          <w:t>4</w:t>
        </w:r>
      </w:fldSimple>
      <w:r w:rsidRPr="00D3692F">
        <w:t xml:space="preserve">. </w:t>
      </w:r>
      <w:r w:rsidR="007679E3">
        <w:t xml:space="preserve">Vista </w:t>
      </w:r>
      <w:r w:rsidR="005E1CA6">
        <w:t>Census</w:t>
      </w:r>
      <w:r w:rsidRPr="00D3692F">
        <w:t xml:space="preserve"> </w:t>
      </w:r>
      <w:r w:rsidR="007679E3">
        <w:t>Reader</w:t>
      </w:r>
    </w:p>
    <w:p w14:paraId="2E56162B" w14:textId="77777777" w:rsidR="005E1CA6" w:rsidRDefault="00D70222" w:rsidP="002D7259">
      <w:pPr>
        <w:pStyle w:val="Ttulo3"/>
      </w:pPr>
      <w:bookmarkStart w:id="39" w:name="_Toc445836429"/>
      <w:r w:rsidRPr="00D3692F">
        <w:lastRenderedPageBreak/>
        <w:t>Catálogo de elementos</w:t>
      </w:r>
      <w:bookmarkEnd w:id="39"/>
    </w:p>
    <w:p w14:paraId="2E56162C" w14:textId="77777777" w:rsidR="00D70222" w:rsidRPr="00D3692F" w:rsidRDefault="7585C140" w:rsidP="002D7259">
      <w:pPr>
        <w:pStyle w:val="Ttulo4"/>
      </w:pPr>
      <w:r>
        <w:t>Elementos</w:t>
      </w:r>
    </w:p>
    <w:tbl>
      <w:tblPr>
        <w:tblStyle w:val="Sombreadoclaro-nfasis1"/>
        <w:tblW w:w="0" w:type="auto"/>
        <w:tblLook w:val="06A0" w:firstRow="1" w:lastRow="0" w:firstColumn="1" w:lastColumn="0" w:noHBand="1" w:noVBand="1"/>
      </w:tblPr>
      <w:tblGrid>
        <w:gridCol w:w="2349"/>
        <w:gridCol w:w="6155"/>
      </w:tblGrid>
      <w:tr w:rsidR="00D70222" w:rsidRPr="00D3692F" w14:paraId="2E56162F" w14:textId="77777777" w:rsidTr="7585C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2E56162D" w14:textId="77777777" w:rsidR="00D70222" w:rsidRPr="00D3692F" w:rsidRDefault="7585C140" w:rsidP="006856FF">
            <w:pPr>
              <w:keepNext/>
              <w:rPr>
                <w:sz w:val="20"/>
                <w:szCs w:val="20"/>
              </w:rPr>
            </w:pPr>
            <w:r w:rsidRPr="7585C140">
              <w:rPr>
                <w:sz w:val="20"/>
                <w:szCs w:val="20"/>
              </w:rPr>
              <w:t>Elemento</w:t>
            </w:r>
          </w:p>
        </w:tc>
        <w:tc>
          <w:tcPr>
            <w:tcW w:w="6155" w:type="dxa"/>
          </w:tcPr>
          <w:p w14:paraId="2E56162E" w14:textId="77777777" w:rsidR="00D70222" w:rsidRPr="00D3692F" w:rsidRDefault="7585C140"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D70222" w:rsidRPr="00D3692F" w14:paraId="2E561634" w14:textId="77777777" w:rsidTr="7585C140">
        <w:tc>
          <w:tcPr>
            <w:cnfStyle w:val="001000000000" w:firstRow="0" w:lastRow="0" w:firstColumn="1" w:lastColumn="0" w:oddVBand="0" w:evenVBand="0" w:oddHBand="0" w:evenHBand="0" w:firstRowFirstColumn="0" w:firstRowLastColumn="0" w:lastRowFirstColumn="0" w:lastRowLastColumn="0"/>
            <w:tcW w:w="2349" w:type="dxa"/>
          </w:tcPr>
          <w:p w14:paraId="2E561630" w14:textId="77777777" w:rsidR="00D70222" w:rsidRPr="00D3692F" w:rsidRDefault="7585C140" w:rsidP="006856FF">
            <w:pPr>
              <w:rPr>
                <w:sz w:val="20"/>
                <w:szCs w:val="20"/>
              </w:rPr>
            </w:pPr>
            <w:r w:rsidRPr="7585C140">
              <w:rPr>
                <w:sz w:val="20"/>
                <w:szCs w:val="20"/>
              </w:rPr>
              <w:t>Parser</w:t>
            </w:r>
          </w:p>
        </w:tc>
        <w:tc>
          <w:tcPr>
            <w:tcW w:w="6155" w:type="dxa"/>
          </w:tcPr>
          <w:p w14:paraId="2E561631" w14:textId="77777777" w:rsidR="00D70222" w:rsidRDefault="7585C140" w:rsidP="005E1CA6">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Lee los datos de entrada en Excel y los transforma en un contenedor de objetos que pueda ser recorrido para su inserción en la base de datos.</w:t>
            </w:r>
          </w:p>
          <w:p w14:paraId="2E561632" w14:textId="77777777" w:rsidR="005E1CA6" w:rsidRDefault="7585C140" w:rsidP="005E1CA6">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 xml:space="preserve">También crea el </w:t>
            </w:r>
            <w:r w:rsidRPr="7585C140">
              <w:rPr>
                <w:i/>
                <w:iCs/>
                <w:sz w:val="20"/>
                <w:szCs w:val="20"/>
              </w:rPr>
              <w:t>usuario/password</w:t>
            </w:r>
            <w:r w:rsidRPr="7585C140">
              <w:rPr>
                <w:sz w:val="20"/>
                <w:szCs w:val="20"/>
              </w:rPr>
              <w:t xml:space="preserve"> del votante y la carta de comunicación.</w:t>
            </w:r>
          </w:p>
          <w:p w14:paraId="2E561633" w14:textId="77777777" w:rsidR="005E1CA6" w:rsidRPr="00D3692F" w:rsidRDefault="7585C140" w:rsidP="007679E3">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Durante el diseño y la implementación hay que partir este componente en los subcomponentes necesarios para separar todos estos servicios y hacerlo de manera que se cumplan los atributos de calidad AT002, AT003, AT004 y AT007.</w:t>
            </w:r>
          </w:p>
        </w:tc>
      </w:tr>
      <w:tr w:rsidR="00D70222" w:rsidRPr="00D3692F" w14:paraId="2E561637" w14:textId="77777777" w:rsidTr="7585C140">
        <w:tc>
          <w:tcPr>
            <w:cnfStyle w:val="001000000000" w:firstRow="0" w:lastRow="0" w:firstColumn="1" w:lastColumn="0" w:oddVBand="0" w:evenVBand="0" w:oddHBand="0" w:evenHBand="0" w:firstRowFirstColumn="0" w:firstRowLastColumn="0" w:lastRowFirstColumn="0" w:lastRowLastColumn="0"/>
            <w:tcW w:w="2349" w:type="dxa"/>
          </w:tcPr>
          <w:p w14:paraId="2E561635" w14:textId="77777777" w:rsidR="00D70222" w:rsidRPr="00D3692F" w:rsidRDefault="7585C140" w:rsidP="006856FF">
            <w:pPr>
              <w:rPr>
                <w:sz w:val="20"/>
                <w:szCs w:val="20"/>
              </w:rPr>
            </w:pPr>
            <w:r w:rsidRPr="7585C140">
              <w:rPr>
                <w:sz w:val="20"/>
                <w:szCs w:val="20"/>
              </w:rPr>
              <w:t>DBUpdate</w:t>
            </w:r>
          </w:p>
        </w:tc>
        <w:tc>
          <w:tcPr>
            <w:tcW w:w="6155" w:type="dxa"/>
          </w:tcPr>
          <w:p w14:paraId="2E561636" w14:textId="77777777" w:rsidR="00D70222" w:rsidRPr="00D3692F" w:rsidRDefault="7585C140" w:rsidP="007679E3">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 xml:space="preserve">Encapsula todas las operaciones de base de datos usando interfaces para permitir el acceso a la base de datos. </w:t>
            </w:r>
          </w:p>
        </w:tc>
      </w:tr>
      <w:tr w:rsidR="00D70222" w:rsidRPr="00D3692F" w14:paraId="2E56163A" w14:textId="77777777" w:rsidTr="7585C140">
        <w:tc>
          <w:tcPr>
            <w:cnfStyle w:val="001000000000" w:firstRow="0" w:lastRow="0" w:firstColumn="1" w:lastColumn="0" w:oddVBand="0" w:evenVBand="0" w:oddHBand="0" w:evenHBand="0" w:firstRowFirstColumn="0" w:firstRowLastColumn="0" w:lastRowFirstColumn="0" w:lastRowLastColumn="0"/>
            <w:tcW w:w="2349" w:type="dxa"/>
          </w:tcPr>
          <w:p w14:paraId="2E561638" w14:textId="77777777" w:rsidR="00D70222" w:rsidRPr="00D3692F" w:rsidRDefault="7585C140" w:rsidP="006856FF">
            <w:pPr>
              <w:rPr>
                <w:sz w:val="20"/>
                <w:szCs w:val="20"/>
              </w:rPr>
            </w:pPr>
            <w:r w:rsidRPr="7585C140">
              <w:rPr>
                <w:sz w:val="20"/>
                <w:szCs w:val="20"/>
              </w:rPr>
              <w:t>ReportWritter</w:t>
            </w:r>
          </w:p>
        </w:tc>
        <w:tc>
          <w:tcPr>
            <w:tcW w:w="6155" w:type="dxa"/>
          </w:tcPr>
          <w:p w14:paraId="2E561639" w14:textId="77777777" w:rsidR="00D70222" w:rsidRPr="00D3692F" w:rsidRDefault="7585C140" w:rsidP="006856FF">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Recibe cadenas de información con los datos del usuario que fue imposible de dar de alta y las razones de dicho fallo y los escribe en un fichero de texto secuencial, indicando toda la información necesaria para poder revisar visualmente los fallos.</w:t>
            </w:r>
          </w:p>
        </w:tc>
      </w:tr>
    </w:tbl>
    <w:p w14:paraId="2E56163B" w14:textId="77777777" w:rsidR="00D70222" w:rsidRPr="00D3692F" w:rsidRDefault="7585C140" w:rsidP="002D7259">
      <w:pPr>
        <w:pStyle w:val="Ttulo4"/>
      </w:pPr>
      <w:r>
        <w:t>Relaciones</w:t>
      </w:r>
    </w:p>
    <w:p w14:paraId="2E56163C" w14:textId="77777777" w:rsidR="00D70222" w:rsidRDefault="7585C140" w:rsidP="00D70222">
      <w:r>
        <w:t xml:space="preserve">El componente </w:t>
      </w:r>
      <w:r w:rsidRPr="7585C140">
        <w:rPr>
          <w:i/>
          <w:iCs/>
        </w:rPr>
        <w:t>Parser</w:t>
      </w:r>
      <w:r>
        <w:t xml:space="preserve"> recibe el fichero de entrada en </w:t>
      </w:r>
      <w:r w:rsidRPr="7585C140">
        <w:rPr>
          <w:i/>
          <w:iCs/>
        </w:rPr>
        <w:t>Excel</w:t>
      </w:r>
      <w:r>
        <w:t xml:space="preserve"> y mediante un </w:t>
      </w:r>
      <w:r w:rsidRPr="7585C140">
        <w:rPr>
          <w:i/>
          <w:iCs/>
        </w:rPr>
        <w:t>parser</w:t>
      </w:r>
      <w:r>
        <w:t xml:space="preserve"> convierte éste en objetos. Añade a éstos objetos el email y el </w:t>
      </w:r>
      <w:r w:rsidRPr="7585C140">
        <w:rPr>
          <w:i/>
          <w:iCs/>
        </w:rPr>
        <w:t>password</w:t>
      </w:r>
      <w:r>
        <w:t xml:space="preserve">, y lo añade a la base de datos utilizando el componente </w:t>
      </w:r>
      <w:r w:rsidRPr="7585C140">
        <w:rPr>
          <w:i/>
          <w:iCs/>
        </w:rPr>
        <w:t>DBUpdate</w:t>
      </w:r>
      <w:r>
        <w:t>.</w:t>
      </w:r>
    </w:p>
    <w:p w14:paraId="2E56163D" w14:textId="77777777" w:rsidR="00925121" w:rsidRPr="00D3692F" w:rsidRDefault="7585C140" w:rsidP="00D70222">
      <w:r>
        <w:t>(</w:t>
      </w:r>
      <w:r w:rsidRPr="7585C140">
        <w:rPr>
          <w:b/>
          <w:bCs/>
        </w:rPr>
        <w:t>Opcional</w:t>
      </w:r>
      <w:r>
        <w:t xml:space="preserve">) Si se producen errores en la carga de datos (DNI duplicados, campo DNI vacío, etc.) o si el componente </w:t>
      </w:r>
      <w:r w:rsidRPr="7585C140">
        <w:rPr>
          <w:i/>
          <w:iCs/>
        </w:rPr>
        <w:t xml:space="preserve">de la base de datos </w:t>
      </w:r>
      <w:r>
        <w:t xml:space="preserve">devuelve un error, esta información se escribe en un fichero de </w:t>
      </w:r>
      <w:r w:rsidRPr="7585C140">
        <w:rPr>
          <w:i/>
          <w:iCs/>
        </w:rPr>
        <w:t>LOG</w:t>
      </w:r>
      <w:r>
        <w:t xml:space="preserve"> mediante la interface </w:t>
      </w:r>
      <w:r w:rsidRPr="7585C140">
        <w:rPr>
          <w:i/>
          <w:iCs/>
        </w:rPr>
        <w:t>WriteReport</w:t>
      </w:r>
      <w:r>
        <w:t xml:space="preserve"> y el componente Report</w:t>
      </w:r>
      <w:r w:rsidRPr="7585C140">
        <w:rPr>
          <w:i/>
          <w:iCs/>
        </w:rPr>
        <w:t>Writer</w:t>
      </w:r>
      <w:r>
        <w:t>.</w:t>
      </w:r>
    </w:p>
    <w:p w14:paraId="2E56163E" w14:textId="77777777" w:rsidR="00D70222" w:rsidRPr="00D3692F" w:rsidRDefault="00D70222" w:rsidP="002D7259">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2E56163F" w14:textId="77777777" w:rsidR="00D70222" w:rsidRPr="00D3692F" w:rsidRDefault="7585C140" w:rsidP="002D7259">
      <w:pPr>
        <w:pStyle w:val="Ttulo5"/>
      </w:pPr>
      <w:r>
        <w:t>Parser</w:t>
      </w:r>
    </w:p>
    <w:tbl>
      <w:tblPr>
        <w:tblStyle w:val="Sombreadoclaro-nfasis1"/>
        <w:tblW w:w="8720" w:type="dxa"/>
        <w:tblLook w:val="06A0" w:firstRow="1" w:lastRow="0" w:firstColumn="1" w:lastColumn="0" w:noHBand="1" w:noVBand="1"/>
      </w:tblPr>
      <w:tblGrid>
        <w:gridCol w:w="1418"/>
        <w:gridCol w:w="1172"/>
        <w:gridCol w:w="1379"/>
        <w:gridCol w:w="4751"/>
      </w:tblGrid>
      <w:tr w:rsidR="00D70222" w:rsidRPr="00D3692F" w14:paraId="2E561644" w14:textId="77777777" w:rsidTr="7585C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E561640" w14:textId="77777777" w:rsidR="00D70222" w:rsidRPr="00D3692F" w:rsidRDefault="7585C140" w:rsidP="006856FF">
            <w:pPr>
              <w:keepNext/>
              <w:rPr>
                <w:sz w:val="20"/>
                <w:szCs w:val="20"/>
              </w:rPr>
            </w:pPr>
            <w:r w:rsidRPr="7585C140">
              <w:rPr>
                <w:sz w:val="20"/>
                <w:szCs w:val="20"/>
              </w:rPr>
              <w:t>Interface</w:t>
            </w:r>
          </w:p>
        </w:tc>
        <w:tc>
          <w:tcPr>
            <w:tcW w:w="1172" w:type="dxa"/>
          </w:tcPr>
          <w:p w14:paraId="2E561641" w14:textId="77777777" w:rsidR="00D70222" w:rsidRPr="00D3692F" w:rsidRDefault="7585C140"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Tipo</w:t>
            </w:r>
          </w:p>
        </w:tc>
        <w:tc>
          <w:tcPr>
            <w:tcW w:w="1379" w:type="dxa"/>
          </w:tcPr>
          <w:p w14:paraId="2E561642" w14:textId="77777777" w:rsidR="00D70222" w:rsidRPr="00D3692F" w:rsidRDefault="7585C140" w:rsidP="0022300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Tecnología</w:t>
            </w:r>
          </w:p>
        </w:tc>
        <w:tc>
          <w:tcPr>
            <w:tcW w:w="4751" w:type="dxa"/>
          </w:tcPr>
          <w:p w14:paraId="2E561643" w14:textId="77777777" w:rsidR="00D70222" w:rsidRPr="00D3692F" w:rsidRDefault="7585C140"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D70222" w:rsidRPr="00D3692F" w14:paraId="2E561649" w14:textId="77777777" w:rsidTr="7585C140">
        <w:tc>
          <w:tcPr>
            <w:cnfStyle w:val="001000000000" w:firstRow="0" w:lastRow="0" w:firstColumn="1" w:lastColumn="0" w:oddVBand="0" w:evenVBand="0" w:oddHBand="0" w:evenHBand="0" w:firstRowFirstColumn="0" w:firstRowLastColumn="0" w:lastRowFirstColumn="0" w:lastRowLastColumn="0"/>
            <w:tcW w:w="1418" w:type="dxa"/>
          </w:tcPr>
          <w:p w14:paraId="2E561645" w14:textId="77777777" w:rsidR="00D70222" w:rsidRPr="00D3692F" w:rsidRDefault="7585C140" w:rsidP="006856FF">
            <w:pPr>
              <w:rPr>
                <w:sz w:val="20"/>
                <w:szCs w:val="20"/>
              </w:rPr>
            </w:pPr>
            <w:r w:rsidRPr="7585C140">
              <w:rPr>
                <w:sz w:val="20"/>
                <w:szCs w:val="20"/>
              </w:rPr>
              <w:t>ReadCensus</w:t>
            </w:r>
          </w:p>
        </w:tc>
        <w:tc>
          <w:tcPr>
            <w:tcW w:w="1172" w:type="dxa"/>
          </w:tcPr>
          <w:p w14:paraId="2E561646" w14:textId="77777777" w:rsidR="00D70222" w:rsidRPr="00D3692F" w:rsidRDefault="7585C140" w:rsidP="006856FF">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w:t>
            </w:r>
          </w:p>
        </w:tc>
        <w:tc>
          <w:tcPr>
            <w:tcW w:w="1379" w:type="dxa"/>
          </w:tcPr>
          <w:p w14:paraId="2E561647" w14:textId="77777777" w:rsidR="00D70222" w:rsidRPr="00D3692F" w:rsidRDefault="7585C140"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Invocación a Métodos</w:t>
            </w:r>
          </w:p>
        </w:tc>
        <w:tc>
          <w:tcPr>
            <w:tcW w:w="4751" w:type="dxa"/>
          </w:tcPr>
          <w:p w14:paraId="2E561648" w14:textId="77777777" w:rsidR="00D70222" w:rsidRPr="00D3692F" w:rsidRDefault="7585C140" w:rsidP="00223001">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 xml:space="preserve">Lee el fichero de </w:t>
            </w:r>
            <w:r w:rsidRPr="7585C140">
              <w:rPr>
                <w:i/>
                <w:iCs/>
                <w:sz w:val="20"/>
                <w:szCs w:val="20"/>
              </w:rPr>
              <w:t>Excel</w:t>
            </w:r>
            <w:r w:rsidRPr="7585C140">
              <w:rPr>
                <w:sz w:val="20"/>
                <w:szCs w:val="20"/>
              </w:rPr>
              <w:t xml:space="preserve"> con los datos del censo.</w:t>
            </w:r>
          </w:p>
        </w:tc>
      </w:tr>
      <w:tr w:rsidR="00D70222" w:rsidRPr="00D3692F" w14:paraId="2E56164E" w14:textId="77777777" w:rsidTr="7585C140">
        <w:tc>
          <w:tcPr>
            <w:cnfStyle w:val="001000000000" w:firstRow="0" w:lastRow="0" w:firstColumn="1" w:lastColumn="0" w:oddVBand="0" w:evenVBand="0" w:oddHBand="0" w:evenHBand="0" w:firstRowFirstColumn="0" w:firstRowLastColumn="0" w:lastRowFirstColumn="0" w:lastRowLastColumn="0"/>
            <w:tcW w:w="1418" w:type="dxa"/>
          </w:tcPr>
          <w:p w14:paraId="2E56164A" w14:textId="77777777" w:rsidR="00D70222" w:rsidRPr="00D3692F" w:rsidRDefault="7585C140" w:rsidP="006856FF">
            <w:pPr>
              <w:rPr>
                <w:sz w:val="20"/>
                <w:szCs w:val="20"/>
              </w:rPr>
            </w:pPr>
            <w:r w:rsidRPr="7585C140">
              <w:rPr>
                <w:sz w:val="20"/>
                <w:szCs w:val="20"/>
              </w:rPr>
              <w:t>Rcensus</w:t>
            </w:r>
          </w:p>
        </w:tc>
        <w:tc>
          <w:tcPr>
            <w:tcW w:w="1172" w:type="dxa"/>
          </w:tcPr>
          <w:p w14:paraId="2E56164B" w14:textId="77777777" w:rsidR="00D70222" w:rsidRPr="00D3692F" w:rsidRDefault="7585C140" w:rsidP="006856FF">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Port</w:t>
            </w:r>
          </w:p>
        </w:tc>
        <w:tc>
          <w:tcPr>
            <w:tcW w:w="1379" w:type="dxa"/>
          </w:tcPr>
          <w:p w14:paraId="2E56164C" w14:textId="77777777" w:rsidR="00D70222" w:rsidRPr="00D3692F"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2E56164D" w14:textId="77777777" w:rsidR="00D70222" w:rsidRPr="00D3692F" w:rsidRDefault="7585C140" w:rsidP="006856FF">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 xml:space="preserve">Crea los subcomponentes del </w:t>
            </w:r>
            <w:r w:rsidRPr="7585C140">
              <w:rPr>
                <w:i/>
                <w:iCs/>
                <w:sz w:val="20"/>
                <w:szCs w:val="20"/>
              </w:rPr>
              <w:t>parser</w:t>
            </w:r>
            <w:r w:rsidRPr="7585C140">
              <w:rPr>
                <w:sz w:val="20"/>
                <w:szCs w:val="20"/>
              </w:rPr>
              <w:t xml:space="preserve"> necesarios para procesar el fichero de entrada.</w:t>
            </w:r>
          </w:p>
        </w:tc>
      </w:tr>
      <w:tr w:rsidR="00223001" w:rsidRPr="00D3692F" w14:paraId="2E561653" w14:textId="77777777" w:rsidTr="7585C140">
        <w:tc>
          <w:tcPr>
            <w:cnfStyle w:val="001000000000" w:firstRow="0" w:lastRow="0" w:firstColumn="1" w:lastColumn="0" w:oddVBand="0" w:evenVBand="0" w:oddHBand="0" w:evenHBand="0" w:firstRowFirstColumn="0" w:firstRowLastColumn="0" w:lastRowFirstColumn="0" w:lastRowLastColumn="0"/>
            <w:tcW w:w="1418" w:type="dxa"/>
          </w:tcPr>
          <w:p w14:paraId="2E56164F" w14:textId="77777777" w:rsidR="00223001" w:rsidRDefault="7585C140" w:rsidP="006856FF">
            <w:pPr>
              <w:rPr>
                <w:sz w:val="20"/>
                <w:szCs w:val="20"/>
              </w:rPr>
            </w:pPr>
            <w:r w:rsidRPr="7585C140">
              <w:rPr>
                <w:sz w:val="20"/>
                <w:szCs w:val="20"/>
              </w:rPr>
              <w:t>Insert</w:t>
            </w:r>
          </w:p>
        </w:tc>
        <w:tc>
          <w:tcPr>
            <w:tcW w:w="1172" w:type="dxa"/>
          </w:tcPr>
          <w:p w14:paraId="2E561650" w14:textId="77777777" w:rsidR="00223001" w:rsidRDefault="7585C140" w:rsidP="006856FF">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 (Requerida)</w:t>
            </w:r>
          </w:p>
        </w:tc>
        <w:tc>
          <w:tcPr>
            <w:tcW w:w="1379" w:type="dxa"/>
          </w:tcPr>
          <w:p w14:paraId="2E561651" w14:textId="77777777" w:rsidR="00223001" w:rsidRPr="00D3692F" w:rsidRDefault="7585C140"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Invocación a Métodos</w:t>
            </w:r>
          </w:p>
        </w:tc>
        <w:tc>
          <w:tcPr>
            <w:tcW w:w="4751" w:type="dxa"/>
          </w:tcPr>
          <w:p w14:paraId="2E561652" w14:textId="77777777" w:rsidR="00223001" w:rsidRPr="00D3692F" w:rsidRDefault="7585C140" w:rsidP="00223001">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 xml:space="preserve">Llama a un método del componente </w:t>
            </w:r>
            <w:r w:rsidRPr="7585C140">
              <w:rPr>
                <w:i/>
                <w:iCs/>
                <w:sz w:val="20"/>
                <w:szCs w:val="20"/>
              </w:rPr>
              <w:t>DBUpdate</w:t>
            </w:r>
            <w:r w:rsidRPr="7585C140">
              <w:rPr>
                <w:sz w:val="20"/>
                <w:szCs w:val="20"/>
              </w:rPr>
              <w:t xml:space="preserve"> para hacer la inserción en la base de datos.</w:t>
            </w:r>
          </w:p>
        </w:tc>
      </w:tr>
      <w:tr w:rsidR="00223001" w:rsidRPr="00D3692F" w14:paraId="2E561658" w14:textId="77777777" w:rsidTr="7585C140">
        <w:tc>
          <w:tcPr>
            <w:cnfStyle w:val="001000000000" w:firstRow="0" w:lastRow="0" w:firstColumn="1" w:lastColumn="0" w:oddVBand="0" w:evenVBand="0" w:oddHBand="0" w:evenHBand="0" w:firstRowFirstColumn="0" w:firstRowLastColumn="0" w:lastRowFirstColumn="0" w:lastRowLastColumn="0"/>
            <w:tcW w:w="1418" w:type="dxa"/>
          </w:tcPr>
          <w:p w14:paraId="2E561654" w14:textId="77777777" w:rsidR="00223001" w:rsidRDefault="7585C140" w:rsidP="006856FF">
            <w:pPr>
              <w:rPr>
                <w:sz w:val="20"/>
                <w:szCs w:val="20"/>
              </w:rPr>
            </w:pPr>
            <w:r w:rsidRPr="7585C140">
              <w:rPr>
                <w:sz w:val="20"/>
                <w:szCs w:val="20"/>
              </w:rPr>
              <w:t>InserR</w:t>
            </w:r>
          </w:p>
        </w:tc>
        <w:tc>
          <w:tcPr>
            <w:tcW w:w="1172" w:type="dxa"/>
          </w:tcPr>
          <w:p w14:paraId="2E561655" w14:textId="77777777" w:rsidR="00223001" w:rsidRDefault="7585C140" w:rsidP="006856FF">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Port</w:t>
            </w:r>
          </w:p>
        </w:tc>
        <w:tc>
          <w:tcPr>
            <w:tcW w:w="1379" w:type="dxa"/>
          </w:tcPr>
          <w:p w14:paraId="2E561656" w14:textId="77777777"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2E561657" w14:textId="77777777" w:rsidR="00223001" w:rsidRPr="00D3692F" w:rsidRDefault="7585C140" w:rsidP="006856FF">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 xml:space="preserve">Verifica los datos y crea el objeto a enviar a </w:t>
            </w:r>
            <w:r w:rsidRPr="7585C140">
              <w:rPr>
                <w:i/>
                <w:iCs/>
                <w:sz w:val="20"/>
                <w:szCs w:val="20"/>
              </w:rPr>
              <w:t>DBUpdate</w:t>
            </w:r>
            <w:r w:rsidRPr="7585C140">
              <w:rPr>
                <w:sz w:val="20"/>
                <w:szCs w:val="20"/>
              </w:rPr>
              <w:t>.</w:t>
            </w:r>
          </w:p>
        </w:tc>
      </w:tr>
    </w:tbl>
    <w:p w14:paraId="2E561659" w14:textId="77777777" w:rsidR="00D70222" w:rsidRPr="00D3692F" w:rsidRDefault="002C462A" w:rsidP="002D7259">
      <w:pPr>
        <w:pStyle w:val="Ttulo5"/>
      </w:pPr>
      <w:bookmarkStart w:id="40" w:name="_Ref350621845"/>
      <w:r>
        <w:t>DBUpdate</w:t>
      </w:r>
    </w:p>
    <w:tbl>
      <w:tblPr>
        <w:tblStyle w:val="Sombreadoclaro-nfasis1"/>
        <w:tblW w:w="8720" w:type="dxa"/>
        <w:tblLook w:val="06A0" w:firstRow="1" w:lastRow="0" w:firstColumn="1" w:lastColumn="0" w:noHBand="1" w:noVBand="1"/>
      </w:tblPr>
      <w:tblGrid>
        <w:gridCol w:w="1416"/>
        <w:gridCol w:w="1172"/>
        <w:gridCol w:w="1414"/>
        <w:gridCol w:w="4718"/>
      </w:tblGrid>
      <w:tr w:rsidR="00D70222" w:rsidRPr="00D3692F" w14:paraId="2E56165E" w14:textId="77777777" w:rsidTr="7585C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E56165A" w14:textId="77777777" w:rsidR="00D70222" w:rsidRPr="00D3692F" w:rsidRDefault="7585C140" w:rsidP="006856FF">
            <w:pPr>
              <w:keepNext/>
              <w:rPr>
                <w:sz w:val="20"/>
                <w:szCs w:val="20"/>
              </w:rPr>
            </w:pPr>
            <w:r w:rsidRPr="7585C140">
              <w:rPr>
                <w:sz w:val="20"/>
                <w:szCs w:val="20"/>
              </w:rPr>
              <w:t>Interface</w:t>
            </w:r>
          </w:p>
        </w:tc>
        <w:tc>
          <w:tcPr>
            <w:tcW w:w="1134" w:type="dxa"/>
          </w:tcPr>
          <w:p w14:paraId="2E56165B" w14:textId="77777777" w:rsidR="00D70222" w:rsidRPr="00D3692F" w:rsidRDefault="7585C140"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Tipo</w:t>
            </w:r>
          </w:p>
        </w:tc>
        <w:tc>
          <w:tcPr>
            <w:tcW w:w="1417" w:type="dxa"/>
          </w:tcPr>
          <w:p w14:paraId="2E56165C" w14:textId="77777777" w:rsidR="00D70222" w:rsidRPr="00D3692F" w:rsidRDefault="7585C140" w:rsidP="0022300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Tecnología</w:t>
            </w:r>
          </w:p>
        </w:tc>
        <w:tc>
          <w:tcPr>
            <w:tcW w:w="4751" w:type="dxa"/>
          </w:tcPr>
          <w:p w14:paraId="2E56165D" w14:textId="77777777" w:rsidR="00D70222" w:rsidRPr="00D3692F" w:rsidRDefault="7585C140"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D70222" w:rsidRPr="00D3692F" w14:paraId="2E561663" w14:textId="77777777" w:rsidTr="7585C140">
        <w:tc>
          <w:tcPr>
            <w:cnfStyle w:val="001000000000" w:firstRow="0" w:lastRow="0" w:firstColumn="1" w:lastColumn="0" w:oddVBand="0" w:evenVBand="0" w:oddHBand="0" w:evenHBand="0" w:firstRowFirstColumn="0" w:firstRowLastColumn="0" w:lastRowFirstColumn="0" w:lastRowLastColumn="0"/>
            <w:tcW w:w="1418" w:type="dxa"/>
          </w:tcPr>
          <w:p w14:paraId="2E56165F" w14:textId="77777777" w:rsidR="00D70222" w:rsidRPr="00D3692F" w:rsidRDefault="7585C140" w:rsidP="006856FF">
            <w:pPr>
              <w:rPr>
                <w:sz w:val="20"/>
                <w:szCs w:val="20"/>
              </w:rPr>
            </w:pPr>
            <w:r w:rsidRPr="7585C140">
              <w:rPr>
                <w:sz w:val="20"/>
                <w:szCs w:val="20"/>
              </w:rPr>
              <w:t>Insert</w:t>
            </w:r>
          </w:p>
        </w:tc>
        <w:tc>
          <w:tcPr>
            <w:tcW w:w="1134" w:type="dxa"/>
          </w:tcPr>
          <w:p w14:paraId="2E561660" w14:textId="77777777" w:rsidR="00D70222" w:rsidRPr="00D3692F" w:rsidRDefault="7585C140" w:rsidP="006856FF">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w:t>
            </w:r>
          </w:p>
        </w:tc>
        <w:tc>
          <w:tcPr>
            <w:tcW w:w="1417" w:type="dxa"/>
          </w:tcPr>
          <w:p w14:paraId="2E561661" w14:textId="77777777" w:rsidR="00D70222" w:rsidRPr="00D3692F" w:rsidRDefault="7585C140"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Invocación a Métodos</w:t>
            </w:r>
          </w:p>
        </w:tc>
        <w:tc>
          <w:tcPr>
            <w:tcW w:w="4751" w:type="dxa"/>
          </w:tcPr>
          <w:p w14:paraId="2E561662" w14:textId="77777777" w:rsidR="00D70222" w:rsidRPr="00D3692F" w:rsidRDefault="7585C140" w:rsidP="007679E3">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Recibe un objeto con la información para insertar en la base de datos.</w:t>
            </w:r>
          </w:p>
        </w:tc>
      </w:tr>
      <w:tr w:rsidR="00D70222" w:rsidRPr="00D3692F" w14:paraId="2E561668" w14:textId="77777777" w:rsidTr="7585C140">
        <w:tc>
          <w:tcPr>
            <w:cnfStyle w:val="001000000000" w:firstRow="0" w:lastRow="0" w:firstColumn="1" w:lastColumn="0" w:oddVBand="0" w:evenVBand="0" w:oddHBand="0" w:evenHBand="0" w:firstRowFirstColumn="0" w:firstRowLastColumn="0" w:lastRowFirstColumn="0" w:lastRowLastColumn="0"/>
            <w:tcW w:w="1418" w:type="dxa"/>
          </w:tcPr>
          <w:p w14:paraId="2E561664" w14:textId="77777777" w:rsidR="00D70222" w:rsidRPr="00D3692F" w:rsidRDefault="7585C140" w:rsidP="006856FF">
            <w:pPr>
              <w:rPr>
                <w:sz w:val="20"/>
                <w:szCs w:val="20"/>
              </w:rPr>
            </w:pPr>
            <w:r w:rsidRPr="7585C140">
              <w:rPr>
                <w:sz w:val="20"/>
                <w:szCs w:val="20"/>
              </w:rPr>
              <w:t>InsertP</w:t>
            </w:r>
          </w:p>
        </w:tc>
        <w:tc>
          <w:tcPr>
            <w:tcW w:w="1134" w:type="dxa"/>
          </w:tcPr>
          <w:p w14:paraId="2E561665" w14:textId="77777777" w:rsidR="00D70222" w:rsidRPr="00D3692F" w:rsidRDefault="7585C140" w:rsidP="006856FF">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Port</w:t>
            </w:r>
          </w:p>
        </w:tc>
        <w:tc>
          <w:tcPr>
            <w:tcW w:w="1417" w:type="dxa"/>
          </w:tcPr>
          <w:p w14:paraId="2E561666" w14:textId="77777777" w:rsidR="00D70222" w:rsidRPr="00D3692F"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2E561667" w14:textId="77777777" w:rsidR="00D70222" w:rsidRPr="00D3692F" w:rsidRDefault="7585C140" w:rsidP="006856FF">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Verifica los datos de entrada y si falta algún atributo obligatorio genera el correspondiente error.</w:t>
            </w:r>
          </w:p>
        </w:tc>
      </w:tr>
      <w:tr w:rsidR="00223001" w:rsidRPr="00D3692F" w14:paraId="2E56166D" w14:textId="77777777" w:rsidTr="7585C140">
        <w:tc>
          <w:tcPr>
            <w:cnfStyle w:val="001000000000" w:firstRow="0" w:lastRow="0" w:firstColumn="1" w:lastColumn="0" w:oddVBand="0" w:evenVBand="0" w:oddHBand="0" w:evenHBand="0" w:firstRowFirstColumn="0" w:firstRowLastColumn="0" w:lastRowFirstColumn="0" w:lastRowLastColumn="0"/>
            <w:tcW w:w="1418" w:type="dxa"/>
          </w:tcPr>
          <w:p w14:paraId="2E561669" w14:textId="77777777" w:rsidR="00223001" w:rsidRPr="00D3692F" w:rsidRDefault="7585C140" w:rsidP="006856FF">
            <w:pPr>
              <w:rPr>
                <w:sz w:val="20"/>
                <w:szCs w:val="20"/>
              </w:rPr>
            </w:pPr>
            <w:r w:rsidRPr="7585C140">
              <w:rPr>
                <w:sz w:val="20"/>
                <w:szCs w:val="20"/>
              </w:rPr>
              <w:t>WriteReport</w:t>
            </w:r>
          </w:p>
        </w:tc>
        <w:tc>
          <w:tcPr>
            <w:tcW w:w="1134" w:type="dxa"/>
          </w:tcPr>
          <w:p w14:paraId="2E56166A" w14:textId="77777777" w:rsidR="00223001" w:rsidRPr="00D3692F" w:rsidRDefault="7585C140" w:rsidP="006856FF">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 (Requerida)</w:t>
            </w:r>
          </w:p>
        </w:tc>
        <w:tc>
          <w:tcPr>
            <w:tcW w:w="1417" w:type="dxa"/>
          </w:tcPr>
          <w:p w14:paraId="2E56166B" w14:textId="77777777" w:rsidR="00223001" w:rsidRPr="00D3692F" w:rsidRDefault="7585C140"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Invocación a Métodos</w:t>
            </w:r>
          </w:p>
        </w:tc>
        <w:tc>
          <w:tcPr>
            <w:tcW w:w="4751" w:type="dxa"/>
          </w:tcPr>
          <w:p w14:paraId="2E56166C" w14:textId="77777777" w:rsidR="00223001" w:rsidRPr="00D3692F" w:rsidRDefault="7585C140" w:rsidP="00022CD2">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 xml:space="preserve">Llama a un método del componente </w:t>
            </w:r>
            <w:r w:rsidRPr="7585C140">
              <w:rPr>
                <w:i/>
                <w:iCs/>
                <w:sz w:val="20"/>
                <w:szCs w:val="20"/>
              </w:rPr>
              <w:t>ReportWriter</w:t>
            </w:r>
            <w:r w:rsidRPr="7585C140">
              <w:rPr>
                <w:sz w:val="20"/>
                <w:szCs w:val="20"/>
              </w:rPr>
              <w:t xml:space="preserve"> para escribir una línea en el fichero de </w:t>
            </w:r>
            <w:r w:rsidRPr="7585C140">
              <w:rPr>
                <w:i/>
                <w:iCs/>
                <w:sz w:val="20"/>
                <w:szCs w:val="20"/>
              </w:rPr>
              <w:t>log</w:t>
            </w:r>
            <w:r w:rsidRPr="7585C140">
              <w:rPr>
                <w:sz w:val="20"/>
                <w:szCs w:val="20"/>
              </w:rPr>
              <w:t>.</w:t>
            </w:r>
          </w:p>
        </w:tc>
      </w:tr>
      <w:tr w:rsidR="00223001" w:rsidRPr="00D3692F" w14:paraId="2E561672" w14:textId="77777777" w:rsidTr="7585C140">
        <w:tc>
          <w:tcPr>
            <w:cnfStyle w:val="001000000000" w:firstRow="0" w:lastRow="0" w:firstColumn="1" w:lastColumn="0" w:oddVBand="0" w:evenVBand="0" w:oddHBand="0" w:evenHBand="0" w:firstRowFirstColumn="0" w:firstRowLastColumn="0" w:lastRowFirstColumn="0" w:lastRowLastColumn="0"/>
            <w:tcW w:w="1418" w:type="dxa"/>
          </w:tcPr>
          <w:p w14:paraId="2E56166E" w14:textId="77777777" w:rsidR="00223001" w:rsidRPr="00D3692F" w:rsidRDefault="7585C140" w:rsidP="00223001">
            <w:pPr>
              <w:rPr>
                <w:sz w:val="20"/>
                <w:szCs w:val="20"/>
              </w:rPr>
            </w:pPr>
            <w:r w:rsidRPr="7585C140">
              <w:rPr>
                <w:sz w:val="20"/>
                <w:szCs w:val="20"/>
              </w:rPr>
              <w:t>WreportR</w:t>
            </w:r>
          </w:p>
        </w:tc>
        <w:tc>
          <w:tcPr>
            <w:tcW w:w="1134" w:type="dxa"/>
          </w:tcPr>
          <w:p w14:paraId="2E56166F" w14:textId="77777777" w:rsidR="00223001" w:rsidRPr="00D3692F" w:rsidRDefault="7585C140" w:rsidP="006856FF">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Port</w:t>
            </w:r>
          </w:p>
        </w:tc>
        <w:tc>
          <w:tcPr>
            <w:tcW w:w="1417" w:type="dxa"/>
          </w:tcPr>
          <w:p w14:paraId="2E561670" w14:textId="77777777"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2E561671" w14:textId="77777777" w:rsidR="00223001" w:rsidRPr="00D3692F" w:rsidRDefault="7585C140" w:rsidP="00562614">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Verifica los datos a escribir.</w:t>
            </w:r>
          </w:p>
        </w:tc>
      </w:tr>
    </w:tbl>
    <w:bookmarkEnd w:id="40"/>
    <w:p w14:paraId="2E561673" w14:textId="77777777" w:rsidR="00D70222" w:rsidRPr="00D3692F" w:rsidRDefault="7585C140" w:rsidP="002C462A">
      <w:pPr>
        <w:pStyle w:val="Ttulo5"/>
      </w:pPr>
      <w:r>
        <w:t>ReportWriter</w:t>
      </w:r>
    </w:p>
    <w:tbl>
      <w:tblPr>
        <w:tblStyle w:val="Sombreadoclaro-nfasis1"/>
        <w:tblW w:w="8720" w:type="dxa"/>
        <w:tblLook w:val="06A0" w:firstRow="1" w:lastRow="0" w:firstColumn="1" w:lastColumn="0" w:noHBand="1" w:noVBand="1"/>
      </w:tblPr>
      <w:tblGrid>
        <w:gridCol w:w="1418"/>
        <w:gridCol w:w="1134"/>
        <w:gridCol w:w="1417"/>
        <w:gridCol w:w="4751"/>
      </w:tblGrid>
      <w:tr w:rsidR="00D70222" w:rsidRPr="00D3692F" w14:paraId="2E561678" w14:textId="77777777" w:rsidTr="7585C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2E561674" w14:textId="77777777" w:rsidR="00D70222" w:rsidRPr="00D3692F" w:rsidRDefault="7585C140" w:rsidP="006856FF">
            <w:pPr>
              <w:keepNext/>
              <w:rPr>
                <w:sz w:val="20"/>
                <w:szCs w:val="20"/>
              </w:rPr>
            </w:pPr>
            <w:r w:rsidRPr="7585C140">
              <w:rPr>
                <w:sz w:val="20"/>
                <w:szCs w:val="20"/>
              </w:rPr>
              <w:t>Interface</w:t>
            </w:r>
          </w:p>
        </w:tc>
        <w:tc>
          <w:tcPr>
            <w:tcW w:w="1134" w:type="dxa"/>
          </w:tcPr>
          <w:p w14:paraId="2E561675" w14:textId="77777777" w:rsidR="00D70222" w:rsidRPr="00D3692F" w:rsidRDefault="7585C140"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Tipo</w:t>
            </w:r>
          </w:p>
        </w:tc>
        <w:tc>
          <w:tcPr>
            <w:tcW w:w="1417" w:type="dxa"/>
          </w:tcPr>
          <w:p w14:paraId="2E561676" w14:textId="77777777" w:rsidR="00D70222" w:rsidRPr="00D3692F" w:rsidRDefault="7585C140" w:rsidP="00562614">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Tecnología</w:t>
            </w:r>
          </w:p>
        </w:tc>
        <w:tc>
          <w:tcPr>
            <w:tcW w:w="4751" w:type="dxa"/>
          </w:tcPr>
          <w:p w14:paraId="2E561677" w14:textId="77777777" w:rsidR="00D70222" w:rsidRPr="00D3692F" w:rsidRDefault="7585C140"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D70222" w:rsidRPr="00D3692F" w14:paraId="2E56167D" w14:textId="77777777" w:rsidTr="7585C140">
        <w:tc>
          <w:tcPr>
            <w:cnfStyle w:val="001000000000" w:firstRow="0" w:lastRow="0" w:firstColumn="1" w:lastColumn="0" w:oddVBand="0" w:evenVBand="0" w:oddHBand="0" w:evenHBand="0" w:firstRowFirstColumn="0" w:firstRowLastColumn="0" w:lastRowFirstColumn="0" w:lastRowLastColumn="0"/>
            <w:tcW w:w="1418" w:type="dxa"/>
          </w:tcPr>
          <w:p w14:paraId="2E561679" w14:textId="77777777" w:rsidR="00D70222" w:rsidRPr="00D3692F" w:rsidRDefault="7585C140" w:rsidP="006856FF">
            <w:pPr>
              <w:rPr>
                <w:sz w:val="20"/>
                <w:szCs w:val="20"/>
              </w:rPr>
            </w:pPr>
            <w:r w:rsidRPr="7585C140">
              <w:rPr>
                <w:sz w:val="20"/>
                <w:szCs w:val="20"/>
              </w:rPr>
              <w:t>WriteReport</w:t>
            </w:r>
          </w:p>
        </w:tc>
        <w:tc>
          <w:tcPr>
            <w:tcW w:w="1134" w:type="dxa"/>
          </w:tcPr>
          <w:p w14:paraId="2E56167A" w14:textId="77777777" w:rsidR="00D70222" w:rsidRPr="00D3692F" w:rsidRDefault="7585C140" w:rsidP="006856FF">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w:t>
            </w:r>
          </w:p>
        </w:tc>
        <w:tc>
          <w:tcPr>
            <w:tcW w:w="1417" w:type="dxa"/>
          </w:tcPr>
          <w:p w14:paraId="2E56167B" w14:textId="77777777" w:rsidR="00D70222" w:rsidRPr="00D3692F" w:rsidRDefault="7585C140" w:rsidP="00562614">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Invocación a Métodos</w:t>
            </w:r>
          </w:p>
        </w:tc>
        <w:tc>
          <w:tcPr>
            <w:tcW w:w="4751" w:type="dxa"/>
          </w:tcPr>
          <w:p w14:paraId="2E56167C" w14:textId="77777777" w:rsidR="00D70222" w:rsidRPr="00D3692F" w:rsidRDefault="7585C140" w:rsidP="006856FF">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 xml:space="preserve">Recibe los datos para escribir en el fichero de </w:t>
            </w:r>
            <w:r w:rsidRPr="7585C140">
              <w:rPr>
                <w:i/>
                <w:iCs/>
                <w:sz w:val="20"/>
                <w:szCs w:val="20"/>
              </w:rPr>
              <w:t>log</w:t>
            </w:r>
            <w:r w:rsidRPr="7585C140">
              <w:rPr>
                <w:sz w:val="20"/>
                <w:szCs w:val="20"/>
              </w:rPr>
              <w:t>.</w:t>
            </w:r>
          </w:p>
        </w:tc>
      </w:tr>
      <w:tr w:rsidR="00562614" w:rsidRPr="00D3692F" w14:paraId="2E561682" w14:textId="77777777" w:rsidTr="7585C140">
        <w:tc>
          <w:tcPr>
            <w:cnfStyle w:val="001000000000" w:firstRow="0" w:lastRow="0" w:firstColumn="1" w:lastColumn="0" w:oddVBand="0" w:evenVBand="0" w:oddHBand="0" w:evenHBand="0" w:firstRowFirstColumn="0" w:firstRowLastColumn="0" w:lastRowFirstColumn="0" w:lastRowLastColumn="0"/>
            <w:tcW w:w="1418" w:type="dxa"/>
          </w:tcPr>
          <w:p w14:paraId="2E56167E" w14:textId="77777777" w:rsidR="00562614" w:rsidRPr="00D3692F" w:rsidRDefault="7585C140" w:rsidP="006856FF">
            <w:pPr>
              <w:rPr>
                <w:sz w:val="20"/>
                <w:szCs w:val="20"/>
              </w:rPr>
            </w:pPr>
            <w:r w:rsidRPr="7585C140">
              <w:rPr>
                <w:sz w:val="20"/>
                <w:szCs w:val="20"/>
              </w:rPr>
              <w:lastRenderedPageBreak/>
              <w:t>WreportP</w:t>
            </w:r>
          </w:p>
        </w:tc>
        <w:tc>
          <w:tcPr>
            <w:tcW w:w="1134" w:type="dxa"/>
          </w:tcPr>
          <w:p w14:paraId="2E56167F" w14:textId="77777777" w:rsidR="00562614" w:rsidRPr="00D3692F" w:rsidRDefault="7585C140" w:rsidP="006856FF">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Port</w:t>
            </w:r>
          </w:p>
        </w:tc>
        <w:tc>
          <w:tcPr>
            <w:tcW w:w="1417" w:type="dxa"/>
          </w:tcPr>
          <w:p w14:paraId="2E561680" w14:textId="77777777" w:rsidR="00562614" w:rsidRPr="00D3692F"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2E561681" w14:textId="77777777" w:rsidR="00562614" w:rsidRPr="00D3692F" w:rsidRDefault="7585C140" w:rsidP="006856FF">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Añade a los datos la hora y la fecha.</w:t>
            </w:r>
          </w:p>
        </w:tc>
      </w:tr>
    </w:tbl>
    <w:p w14:paraId="2E561683" w14:textId="77777777" w:rsidR="00D70222" w:rsidRPr="00D3692F" w:rsidRDefault="00540306" w:rsidP="002D7259">
      <w:pPr>
        <w:pStyle w:val="Ttulo5"/>
      </w:pPr>
      <w:bookmarkStart w:id="41" w:name="_Ref441917425"/>
      <w:r>
        <w:t>Parser</w:t>
      </w:r>
      <w:bookmarkEnd w:id="41"/>
    </w:p>
    <w:p w14:paraId="2E561684" w14:textId="77777777" w:rsidR="00977414" w:rsidRDefault="7585C140" w:rsidP="00977414">
      <w:r>
        <w:t>Introduce los censos en el sistema a partir de ficheros Excel formados por filas de votantes, cada una con la siguiente información (excepto la primera fila que contiene las cabeceras):</w:t>
      </w:r>
    </w:p>
    <w:p w14:paraId="2E561685" w14:textId="77777777" w:rsidR="00977414" w:rsidRDefault="7585C140" w:rsidP="00977414">
      <w:pPr>
        <w:pStyle w:val="Prrafodelista"/>
        <w:numPr>
          <w:ilvl w:val="0"/>
          <w:numId w:val="22"/>
        </w:numPr>
      </w:pPr>
      <w:r>
        <w:t>Nombre (String)</w:t>
      </w:r>
    </w:p>
    <w:p w14:paraId="2E561686" w14:textId="77777777" w:rsidR="00022CD2" w:rsidRDefault="7585C140" w:rsidP="00977414">
      <w:pPr>
        <w:pStyle w:val="Prrafodelista"/>
        <w:numPr>
          <w:ilvl w:val="0"/>
          <w:numId w:val="22"/>
        </w:numPr>
      </w:pPr>
      <w:r>
        <w:t>Email (String con una formato acorde a las convenciones de correo electrónico)</w:t>
      </w:r>
    </w:p>
    <w:p w14:paraId="2E561687" w14:textId="77777777" w:rsidR="00977414" w:rsidRDefault="7585C140" w:rsidP="00977414">
      <w:pPr>
        <w:pStyle w:val="Prrafodelista"/>
        <w:numPr>
          <w:ilvl w:val="0"/>
          <w:numId w:val="22"/>
        </w:numPr>
      </w:pPr>
      <w:r>
        <w:t>NIF (String formado por dígitos seguidos de una letra de verificación)</w:t>
      </w:r>
    </w:p>
    <w:p w14:paraId="2E561688" w14:textId="77777777" w:rsidR="00977414" w:rsidRDefault="7585C140" w:rsidP="00977414">
      <w:pPr>
        <w:pStyle w:val="Prrafodelista"/>
        <w:numPr>
          <w:ilvl w:val="0"/>
          <w:numId w:val="22"/>
        </w:numPr>
      </w:pPr>
      <w:r>
        <w:t>Código de Colegio Electoral (nº entero)</w:t>
      </w:r>
    </w:p>
    <w:p w14:paraId="2E561689" w14:textId="77777777" w:rsidR="00977414" w:rsidRDefault="7585C140" w:rsidP="00977414">
      <w:r>
        <w:t xml:space="preserve">La invocación se hará mediante un programa </w:t>
      </w:r>
      <w:r w:rsidRPr="7585C140">
        <w:rPr>
          <w:i/>
          <w:iCs/>
        </w:rPr>
        <w:t xml:space="preserve">batch </w:t>
      </w:r>
      <w:r>
        <w:t xml:space="preserve">ejecutado en línea de comando por el administrador del sistema. Durante la importación del Censo se creará un usuario cuyo nombre de usuario coincidirá con el correo electrónico y se generará una contraseña aleatoria. La combinación adecuada de email/contraseña permitirá al usuario entrar al sistema, acceder a su información y emitir su voto. </w:t>
      </w:r>
    </w:p>
    <w:p w14:paraId="2E56168A" w14:textId="72664F62" w:rsidR="00D70222" w:rsidRDefault="7585C140" w:rsidP="00977414">
      <w:r>
        <w:t>Este componente también creará cartas personales comunicando al usuario que ha sido añadido al Censo Electoral, e informando de su correo electrónico y su clave de acceso.</w:t>
      </w:r>
    </w:p>
    <w:p w14:paraId="5A0068B9" w14:textId="77777777" w:rsidR="00F24FA6" w:rsidRPr="00D3692F" w:rsidRDefault="00F24FA6" w:rsidP="00977414"/>
    <w:p w14:paraId="2E56168B" w14:textId="77777777" w:rsidR="00D70222" w:rsidRPr="00D3692F" w:rsidRDefault="7585C140" w:rsidP="002D7259">
      <w:pPr>
        <w:pStyle w:val="Ttulo5"/>
      </w:pPr>
      <w:r>
        <w:t>DBUpdate</w:t>
      </w:r>
    </w:p>
    <w:p w14:paraId="2E56168C" w14:textId="337AF607" w:rsidR="00D70222" w:rsidRDefault="00977414" w:rsidP="00D70222">
      <w:r>
        <w:t>Actualiza la base de datos</w:t>
      </w:r>
      <w:r w:rsidR="00D70222" w:rsidRPr="00D3692F">
        <w:t>.</w:t>
      </w:r>
      <w:r>
        <w:t xml:space="preserve"> Ver </w:t>
      </w:r>
      <w:r>
        <w:fldChar w:fldCharType="begin"/>
      </w:r>
      <w:r>
        <w:instrText xml:space="preserve"> REF _Ref441917549 \r \h </w:instrText>
      </w:r>
      <w:r>
        <w:fldChar w:fldCharType="separate"/>
      </w:r>
      <w:r w:rsidR="009616B2">
        <w:t>9.1.2.4.3</w:t>
      </w:r>
      <w:r>
        <w:fldChar w:fldCharType="end"/>
      </w:r>
      <w:r>
        <w:t>.</w:t>
      </w:r>
    </w:p>
    <w:p w14:paraId="0F3D2CA2" w14:textId="77777777" w:rsidR="00F24FA6" w:rsidRPr="00D3692F" w:rsidRDefault="00F24FA6" w:rsidP="00D70222"/>
    <w:p w14:paraId="2E56168D" w14:textId="77777777" w:rsidR="00D70222" w:rsidRPr="00D3692F" w:rsidRDefault="7585C140" w:rsidP="002D7259">
      <w:pPr>
        <w:pStyle w:val="Ttulo5"/>
      </w:pPr>
      <w:r>
        <w:t>ReportWriter</w:t>
      </w:r>
    </w:p>
    <w:p w14:paraId="2E56168E" w14:textId="77777777" w:rsidR="00B374D2" w:rsidRDefault="7585C140" w:rsidP="00D70222">
      <w:r>
        <w:t>(</w:t>
      </w:r>
      <w:r w:rsidRPr="7585C140">
        <w:rPr>
          <w:b/>
          <w:bCs/>
        </w:rPr>
        <w:t>Opcional</w:t>
      </w:r>
      <w:r>
        <w:t>) Guarda en un fichero de texto la información de los errores producidos en el proceso de</w:t>
      </w:r>
      <w:r w:rsidRPr="7585C140">
        <w:rPr>
          <w:i/>
          <w:iCs/>
        </w:rPr>
        <w:t xml:space="preserve"> </w:t>
      </w:r>
      <w:r>
        <w:t>conversión. La información básica a guardar es:</w:t>
      </w:r>
    </w:p>
    <w:p w14:paraId="2E56168F" w14:textId="77777777" w:rsidR="00B374D2" w:rsidRDefault="7585C140" w:rsidP="00B374D2">
      <w:pPr>
        <w:pStyle w:val="Prrafodelista"/>
        <w:numPr>
          <w:ilvl w:val="0"/>
          <w:numId w:val="29"/>
        </w:numPr>
      </w:pPr>
      <w:r>
        <w:t>Fecha</w:t>
      </w:r>
    </w:p>
    <w:p w14:paraId="2E561690" w14:textId="77777777" w:rsidR="00B374D2" w:rsidRDefault="7585C140" w:rsidP="00B374D2">
      <w:pPr>
        <w:pStyle w:val="Prrafodelista"/>
        <w:numPr>
          <w:ilvl w:val="0"/>
          <w:numId w:val="29"/>
        </w:numPr>
      </w:pPr>
      <w:r>
        <w:t>Hora</w:t>
      </w:r>
    </w:p>
    <w:p w14:paraId="2E561691" w14:textId="77777777" w:rsidR="00B374D2" w:rsidRDefault="7585C140" w:rsidP="00B374D2">
      <w:pPr>
        <w:pStyle w:val="Prrafodelista"/>
        <w:numPr>
          <w:ilvl w:val="0"/>
          <w:numId w:val="29"/>
        </w:numPr>
      </w:pPr>
      <w:r>
        <w:t>Fichero Excel de procedencia</w:t>
      </w:r>
    </w:p>
    <w:p w14:paraId="2E561692" w14:textId="77777777" w:rsidR="00B374D2" w:rsidRPr="00D3692F" w:rsidRDefault="7585C140" w:rsidP="00B374D2">
      <w:pPr>
        <w:pStyle w:val="Prrafodelista"/>
        <w:numPr>
          <w:ilvl w:val="0"/>
          <w:numId w:val="29"/>
        </w:numPr>
      </w:pPr>
      <w:r>
        <w:t>Descripción del error (con toda la información necesaria)</w:t>
      </w:r>
    </w:p>
    <w:p w14:paraId="2E561693" w14:textId="77777777" w:rsidR="00D70222" w:rsidRPr="00D3692F" w:rsidRDefault="00D70222" w:rsidP="002D7259">
      <w:pPr>
        <w:pStyle w:val="Ttulo3"/>
      </w:pPr>
      <w:bookmarkStart w:id="42" w:name="_Toc445836430"/>
      <w:r w:rsidRPr="00D3692F">
        <w:t>Diagrama contextual</w:t>
      </w:r>
      <w:bookmarkEnd w:id="42"/>
      <w:r w:rsidRPr="00D3692F">
        <w:fldChar w:fldCharType="begin"/>
      </w:r>
      <w:r w:rsidRPr="00D3692F">
        <w:instrText xml:space="preserve"> XE "Diagrama contextual" </w:instrText>
      </w:r>
      <w:r w:rsidRPr="00D3692F">
        <w:fldChar w:fldCharType="end"/>
      </w:r>
    </w:p>
    <w:p w14:paraId="2E561694" w14:textId="77777777" w:rsidR="00D70222" w:rsidRPr="00D3692F" w:rsidRDefault="00B374D2" w:rsidP="00D70222">
      <w:r>
        <w:t xml:space="preserve">Ver </w:t>
      </w:r>
      <w:r>
        <w:fldChar w:fldCharType="begin"/>
      </w:r>
      <w:r>
        <w:instrText xml:space="preserve"> REF _Ref441917715 \r \h </w:instrText>
      </w:r>
      <w:r>
        <w:fldChar w:fldCharType="separate"/>
      </w:r>
      <w:r w:rsidR="009616B2">
        <w:t>9.1</w:t>
      </w:r>
      <w:r>
        <w:fldChar w:fldCharType="end"/>
      </w:r>
      <w:r w:rsidR="00D70222" w:rsidRPr="00D3692F">
        <w:t>.</w:t>
      </w:r>
    </w:p>
    <w:p w14:paraId="2E561695" w14:textId="77777777" w:rsidR="00D70222" w:rsidRPr="00D3692F" w:rsidRDefault="00D70222" w:rsidP="002D7259">
      <w:pPr>
        <w:pStyle w:val="Ttulo3"/>
      </w:pPr>
      <w:bookmarkStart w:id="43" w:name="_Toc445836431"/>
      <w:r w:rsidRPr="00D3692F">
        <w:t>Justificación de las decisiones</w:t>
      </w:r>
      <w:bookmarkEnd w:id="43"/>
      <w:r w:rsidRPr="00D3692F">
        <w:fldChar w:fldCharType="begin"/>
      </w:r>
      <w:r w:rsidRPr="00D3692F">
        <w:instrText xml:space="preserve"> XE "Justificación de las decisiones" </w:instrText>
      </w:r>
      <w:r w:rsidRPr="00D3692F">
        <w:fldChar w:fldCharType="end"/>
      </w:r>
    </w:p>
    <w:p w14:paraId="2E561696" w14:textId="77777777" w:rsidR="00D70222" w:rsidRPr="00D3692F" w:rsidRDefault="7585C140" w:rsidP="00D70222">
      <w:r>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00D70222" w:rsidRPr="00D3692F" w14:paraId="2E56169A" w14:textId="77777777" w:rsidTr="7585C140">
        <w:trPr>
          <w:cnfStyle w:val="100000000000" w:firstRow="1" w:lastRow="0" w:firstColumn="0" w:lastColumn="0" w:oddVBand="0" w:evenVBand="0" w:oddHBand="0" w:evenHBand="0" w:firstRowFirstColumn="0" w:firstRowLastColumn="0" w:lastRowFirstColumn="0" w:lastRowLastColumn="0"/>
        </w:trPr>
        <w:tc>
          <w:tcPr>
            <w:tcW w:w="1097" w:type="dxa"/>
          </w:tcPr>
          <w:p w14:paraId="2E561697" w14:textId="77777777" w:rsidR="00D70222" w:rsidRPr="00D3692F" w:rsidRDefault="7585C140" w:rsidP="0075073C">
            <w:pPr>
              <w:jc w:val="left"/>
              <w:rPr>
                <w:sz w:val="18"/>
              </w:rPr>
            </w:pPr>
            <w:r w:rsidRPr="7585C140">
              <w:rPr>
                <w:sz w:val="18"/>
                <w:szCs w:val="18"/>
              </w:rPr>
              <w:t>Escenario</w:t>
            </w:r>
          </w:p>
        </w:tc>
        <w:tc>
          <w:tcPr>
            <w:tcW w:w="1405" w:type="dxa"/>
          </w:tcPr>
          <w:p w14:paraId="2E561698" w14:textId="77777777" w:rsidR="00D70222" w:rsidRPr="00D3692F" w:rsidRDefault="00D70222" w:rsidP="0075073C">
            <w:pPr>
              <w:jc w:val="left"/>
              <w:rPr>
                <w:sz w:val="18"/>
              </w:rPr>
            </w:pPr>
            <w:r w:rsidRPr="61739A22">
              <w:rPr>
                <w:sz w:val="18"/>
                <w:szCs w:val="18"/>
              </w:rPr>
              <w:t>Atributos de calidad</w:t>
            </w:r>
            <w:r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2E561699" w14:textId="77777777" w:rsidR="00D70222" w:rsidRPr="00D3692F" w:rsidRDefault="7585C140" w:rsidP="0075073C">
            <w:pPr>
              <w:jc w:val="left"/>
              <w:rPr>
                <w:sz w:val="18"/>
              </w:rPr>
            </w:pPr>
            <w:r w:rsidRPr="7585C140">
              <w:rPr>
                <w:sz w:val="18"/>
                <w:szCs w:val="18"/>
              </w:rPr>
              <w:t>Justificación</w:t>
            </w:r>
          </w:p>
        </w:tc>
      </w:tr>
      <w:tr w:rsidR="00D70222" w:rsidRPr="00D3692F" w14:paraId="2E56169E" w14:textId="77777777" w:rsidTr="7585C140">
        <w:tc>
          <w:tcPr>
            <w:tcW w:w="1097" w:type="dxa"/>
          </w:tcPr>
          <w:p w14:paraId="2E56169B" w14:textId="77777777" w:rsidR="00D70222" w:rsidRPr="00D3692F" w:rsidRDefault="7585C140" w:rsidP="006856FF">
            <w:pPr>
              <w:rPr>
                <w:sz w:val="18"/>
              </w:rPr>
            </w:pPr>
            <w:r w:rsidRPr="7585C140">
              <w:rPr>
                <w:sz w:val="18"/>
                <w:szCs w:val="18"/>
              </w:rPr>
              <w:t>2</w:t>
            </w:r>
          </w:p>
        </w:tc>
        <w:tc>
          <w:tcPr>
            <w:tcW w:w="1405" w:type="dxa"/>
          </w:tcPr>
          <w:p w14:paraId="2E56169C" w14:textId="77777777" w:rsidR="00D70222" w:rsidRPr="00D3692F" w:rsidRDefault="7585C140" w:rsidP="006856FF">
            <w:pPr>
              <w:rPr>
                <w:sz w:val="18"/>
              </w:rPr>
            </w:pPr>
            <w:r w:rsidRPr="7585C140">
              <w:rPr>
                <w:sz w:val="18"/>
                <w:szCs w:val="18"/>
              </w:rPr>
              <w:t>AT002</w:t>
            </w:r>
          </w:p>
        </w:tc>
        <w:tc>
          <w:tcPr>
            <w:tcW w:w="6002" w:type="dxa"/>
          </w:tcPr>
          <w:p w14:paraId="2E56169D" w14:textId="77777777" w:rsidR="00D70222" w:rsidRPr="00D3692F" w:rsidRDefault="7585C140" w:rsidP="006856FF">
            <w:pPr>
              <w:rPr>
                <w:sz w:val="18"/>
              </w:rPr>
            </w:pPr>
            <w:r w:rsidRPr="7585C140">
              <w:rPr>
                <w:sz w:val="18"/>
                <w:szCs w:val="18"/>
              </w:rPr>
              <w:t xml:space="preserve">El acceso al </w:t>
            </w:r>
            <w:r w:rsidRPr="7585C140">
              <w:rPr>
                <w:i/>
                <w:iCs/>
                <w:sz w:val="18"/>
                <w:szCs w:val="18"/>
              </w:rPr>
              <w:t>parser</w:t>
            </w:r>
            <w:r w:rsidRPr="7585C140">
              <w:rPr>
                <w:sz w:val="18"/>
                <w:szCs w:val="18"/>
              </w:rPr>
              <w:t xml:space="preserve"> mediante un patrón </w:t>
            </w:r>
            <w:r w:rsidRPr="7585C140">
              <w:rPr>
                <w:i/>
                <w:iCs/>
                <w:sz w:val="18"/>
                <w:szCs w:val="18"/>
              </w:rPr>
              <w:t>Adapter</w:t>
            </w:r>
            <w:r w:rsidRPr="7585C140">
              <w:rPr>
                <w:sz w:val="18"/>
                <w:szCs w:val="18"/>
              </w:rPr>
              <w:t xml:space="preserve"> garantiza un cambio rápido de </w:t>
            </w:r>
            <w:r w:rsidRPr="7585C140">
              <w:rPr>
                <w:i/>
                <w:iCs/>
                <w:sz w:val="18"/>
                <w:szCs w:val="18"/>
              </w:rPr>
              <w:t>parser</w:t>
            </w:r>
            <w:r w:rsidRPr="7585C140">
              <w:rPr>
                <w:sz w:val="18"/>
                <w:szCs w:val="18"/>
              </w:rPr>
              <w:t xml:space="preserve"> sin tocar el código ya realizado en otras partes de la aplicación.</w:t>
            </w:r>
          </w:p>
        </w:tc>
      </w:tr>
      <w:tr w:rsidR="00AB713E" w:rsidRPr="00D3692F" w14:paraId="2E5616A2" w14:textId="77777777" w:rsidTr="7585C140">
        <w:tc>
          <w:tcPr>
            <w:tcW w:w="1097" w:type="dxa"/>
          </w:tcPr>
          <w:p w14:paraId="2E56169F" w14:textId="77777777" w:rsidR="00AB713E" w:rsidRPr="00D3692F" w:rsidRDefault="7585C140" w:rsidP="006856FF">
            <w:pPr>
              <w:rPr>
                <w:sz w:val="18"/>
              </w:rPr>
            </w:pPr>
            <w:r w:rsidRPr="7585C140">
              <w:rPr>
                <w:sz w:val="18"/>
                <w:szCs w:val="18"/>
              </w:rPr>
              <w:t>3</w:t>
            </w:r>
          </w:p>
        </w:tc>
        <w:tc>
          <w:tcPr>
            <w:tcW w:w="1405" w:type="dxa"/>
          </w:tcPr>
          <w:p w14:paraId="2E5616A0" w14:textId="77777777" w:rsidR="00AB713E" w:rsidRPr="00D3692F" w:rsidRDefault="7585C140" w:rsidP="006856FF">
            <w:pPr>
              <w:rPr>
                <w:sz w:val="18"/>
              </w:rPr>
            </w:pPr>
            <w:r w:rsidRPr="7585C140">
              <w:rPr>
                <w:sz w:val="18"/>
                <w:szCs w:val="18"/>
              </w:rPr>
              <w:t>AT003</w:t>
            </w:r>
          </w:p>
        </w:tc>
        <w:tc>
          <w:tcPr>
            <w:tcW w:w="6002" w:type="dxa"/>
          </w:tcPr>
          <w:p w14:paraId="2E5616A1" w14:textId="77777777" w:rsidR="00AB713E" w:rsidRPr="00D3692F" w:rsidRDefault="7585C140" w:rsidP="00022CD2">
            <w:pPr>
              <w:rPr>
                <w:sz w:val="18"/>
              </w:rPr>
            </w:pPr>
            <w:r w:rsidRPr="7585C140">
              <w:rPr>
                <w:sz w:val="18"/>
                <w:szCs w:val="18"/>
              </w:rPr>
              <w:t>Prever una interfaz y un objeto que pueda estar vacío para el informe de errores (</w:t>
            </w:r>
            <w:r w:rsidRPr="7585C140">
              <w:rPr>
                <w:i/>
                <w:iCs/>
                <w:sz w:val="18"/>
                <w:szCs w:val="18"/>
              </w:rPr>
              <w:t>WriteReport</w:t>
            </w:r>
            <w:r w:rsidRPr="7585C140">
              <w:rPr>
                <w:sz w:val="18"/>
                <w:szCs w:val="18"/>
              </w:rPr>
              <w:t>) facilita la modificabilidad en caso de añadir esta funcionalidad posteriormente.</w:t>
            </w:r>
          </w:p>
        </w:tc>
      </w:tr>
      <w:tr w:rsidR="00AB713E" w:rsidRPr="00D3692F" w14:paraId="2E5616A6" w14:textId="77777777" w:rsidTr="7585C140">
        <w:tc>
          <w:tcPr>
            <w:tcW w:w="1097" w:type="dxa"/>
          </w:tcPr>
          <w:p w14:paraId="2E5616A3" w14:textId="77777777" w:rsidR="00AB713E" w:rsidRPr="00D3692F" w:rsidRDefault="7585C140" w:rsidP="006856FF">
            <w:pPr>
              <w:rPr>
                <w:sz w:val="18"/>
              </w:rPr>
            </w:pPr>
            <w:r w:rsidRPr="7585C140">
              <w:rPr>
                <w:sz w:val="18"/>
                <w:szCs w:val="18"/>
              </w:rPr>
              <w:t>5</w:t>
            </w:r>
          </w:p>
        </w:tc>
        <w:tc>
          <w:tcPr>
            <w:tcW w:w="1405" w:type="dxa"/>
          </w:tcPr>
          <w:p w14:paraId="2E5616A4" w14:textId="77777777" w:rsidR="00AB713E" w:rsidRPr="00D3692F" w:rsidRDefault="7585C140" w:rsidP="006856FF">
            <w:pPr>
              <w:rPr>
                <w:sz w:val="18"/>
              </w:rPr>
            </w:pPr>
            <w:r w:rsidRPr="7585C140">
              <w:rPr>
                <w:sz w:val="18"/>
                <w:szCs w:val="18"/>
              </w:rPr>
              <w:t>AT005</w:t>
            </w:r>
          </w:p>
        </w:tc>
        <w:tc>
          <w:tcPr>
            <w:tcW w:w="6002" w:type="dxa"/>
          </w:tcPr>
          <w:p w14:paraId="2E5616A5" w14:textId="77777777" w:rsidR="00AB713E" w:rsidRPr="00D3692F" w:rsidRDefault="7585C140" w:rsidP="00B8463B">
            <w:pPr>
              <w:rPr>
                <w:sz w:val="18"/>
              </w:rPr>
            </w:pPr>
            <w:r w:rsidRPr="7585C140">
              <w:rPr>
                <w:sz w:val="18"/>
                <w:szCs w:val="18"/>
              </w:rPr>
              <w:t>La utilización de una base de datos relacional ofrecerá un acceso eficiente a la información de los usuarios</w:t>
            </w:r>
          </w:p>
        </w:tc>
      </w:tr>
      <w:tr w:rsidR="00D70222" w:rsidRPr="00D3692F" w14:paraId="2E5616AA" w14:textId="77777777" w:rsidTr="7585C140">
        <w:tc>
          <w:tcPr>
            <w:tcW w:w="1097" w:type="dxa"/>
          </w:tcPr>
          <w:p w14:paraId="2E5616A7" w14:textId="77777777" w:rsidR="00D70222" w:rsidRPr="00D3692F" w:rsidRDefault="7585C140" w:rsidP="006856FF">
            <w:pPr>
              <w:rPr>
                <w:sz w:val="18"/>
              </w:rPr>
            </w:pPr>
            <w:r w:rsidRPr="7585C140">
              <w:rPr>
                <w:sz w:val="18"/>
                <w:szCs w:val="18"/>
              </w:rPr>
              <w:t>6</w:t>
            </w:r>
          </w:p>
        </w:tc>
        <w:tc>
          <w:tcPr>
            <w:tcW w:w="1405" w:type="dxa"/>
          </w:tcPr>
          <w:p w14:paraId="2E5616A8" w14:textId="77777777" w:rsidR="00D70222" w:rsidRPr="00D3692F" w:rsidRDefault="7585C140" w:rsidP="006856FF">
            <w:pPr>
              <w:rPr>
                <w:sz w:val="18"/>
              </w:rPr>
            </w:pPr>
            <w:r w:rsidRPr="7585C140">
              <w:rPr>
                <w:sz w:val="18"/>
                <w:szCs w:val="18"/>
              </w:rPr>
              <w:t>AT006</w:t>
            </w:r>
          </w:p>
        </w:tc>
        <w:tc>
          <w:tcPr>
            <w:tcW w:w="6002" w:type="dxa"/>
          </w:tcPr>
          <w:p w14:paraId="2E5616A9" w14:textId="77777777" w:rsidR="00D70222" w:rsidRPr="00D3692F" w:rsidRDefault="7585C140" w:rsidP="00B8463B">
            <w:pPr>
              <w:rPr>
                <w:sz w:val="18"/>
              </w:rPr>
            </w:pPr>
            <w:r w:rsidRPr="7585C140">
              <w:rPr>
                <w:sz w:val="18"/>
                <w:szCs w:val="18"/>
              </w:rPr>
              <w:t>Utilizar una base de datos con características de seguridad habilitadas podrá garantizar que los datos están aislados de accesos indebidos. El envío de la contraseña por carta evita que la información pueda ser leída por medios electrónicos.</w:t>
            </w:r>
          </w:p>
        </w:tc>
      </w:tr>
      <w:tr w:rsidR="00D70222" w:rsidRPr="00D3692F" w14:paraId="2E5616AE" w14:textId="77777777" w:rsidTr="7585C140">
        <w:tc>
          <w:tcPr>
            <w:tcW w:w="1097" w:type="dxa"/>
          </w:tcPr>
          <w:p w14:paraId="2E5616AB" w14:textId="77777777" w:rsidR="00D70222" w:rsidRPr="00D3692F" w:rsidRDefault="7585C140" w:rsidP="006856FF">
            <w:pPr>
              <w:rPr>
                <w:sz w:val="18"/>
              </w:rPr>
            </w:pPr>
            <w:r w:rsidRPr="7585C140">
              <w:rPr>
                <w:sz w:val="18"/>
                <w:szCs w:val="18"/>
              </w:rPr>
              <w:lastRenderedPageBreak/>
              <w:t>8</w:t>
            </w:r>
          </w:p>
        </w:tc>
        <w:tc>
          <w:tcPr>
            <w:tcW w:w="1405" w:type="dxa"/>
          </w:tcPr>
          <w:p w14:paraId="2E5616AC" w14:textId="77777777" w:rsidR="00D70222" w:rsidRPr="00D3692F" w:rsidRDefault="7585C140" w:rsidP="006856FF">
            <w:pPr>
              <w:rPr>
                <w:sz w:val="18"/>
              </w:rPr>
            </w:pPr>
            <w:r w:rsidRPr="7585C140">
              <w:rPr>
                <w:sz w:val="18"/>
                <w:szCs w:val="18"/>
              </w:rPr>
              <w:t>AT008</w:t>
            </w:r>
          </w:p>
        </w:tc>
        <w:tc>
          <w:tcPr>
            <w:tcW w:w="6002" w:type="dxa"/>
          </w:tcPr>
          <w:p w14:paraId="2E5616AD" w14:textId="77777777" w:rsidR="00D70222" w:rsidRPr="00B8463B" w:rsidRDefault="7585C140" w:rsidP="00B8463B">
            <w:pPr>
              <w:rPr>
                <w:sz w:val="18"/>
              </w:rPr>
            </w:pPr>
            <w:r w:rsidRPr="7585C140">
              <w:rPr>
                <w:sz w:val="18"/>
                <w:szCs w:val="18"/>
              </w:rPr>
              <w:t>La utilización de una base de datos relacional con acceso mediante SQL puede permitir a los alumnos verificar que los datos han sido cargados adecuadamente</w:t>
            </w:r>
          </w:p>
        </w:tc>
      </w:tr>
      <w:tr w:rsidR="00D70222" w:rsidRPr="00D3692F" w14:paraId="2E5616B2" w14:textId="77777777" w:rsidTr="7585C140">
        <w:tc>
          <w:tcPr>
            <w:tcW w:w="1097" w:type="dxa"/>
          </w:tcPr>
          <w:p w14:paraId="2E5616AF" w14:textId="77777777" w:rsidR="00D70222" w:rsidRPr="00D3692F" w:rsidRDefault="7585C140" w:rsidP="006856FF">
            <w:pPr>
              <w:rPr>
                <w:sz w:val="18"/>
              </w:rPr>
            </w:pPr>
            <w:r w:rsidRPr="7585C140">
              <w:rPr>
                <w:sz w:val="18"/>
                <w:szCs w:val="18"/>
              </w:rPr>
              <w:t>10</w:t>
            </w:r>
          </w:p>
        </w:tc>
        <w:tc>
          <w:tcPr>
            <w:tcW w:w="1405" w:type="dxa"/>
          </w:tcPr>
          <w:p w14:paraId="2E5616B0" w14:textId="77777777" w:rsidR="00D70222" w:rsidRPr="00D3692F" w:rsidRDefault="7585C140" w:rsidP="006856FF">
            <w:pPr>
              <w:rPr>
                <w:sz w:val="18"/>
              </w:rPr>
            </w:pPr>
            <w:r w:rsidRPr="7585C140">
              <w:rPr>
                <w:sz w:val="18"/>
                <w:szCs w:val="18"/>
              </w:rPr>
              <w:t>AT010</w:t>
            </w:r>
          </w:p>
        </w:tc>
        <w:tc>
          <w:tcPr>
            <w:tcW w:w="6002" w:type="dxa"/>
          </w:tcPr>
          <w:p w14:paraId="2E5616B1" w14:textId="77777777" w:rsidR="00D70222" w:rsidRPr="00D3692F" w:rsidRDefault="7585C140" w:rsidP="006856FF">
            <w:pPr>
              <w:rPr>
                <w:sz w:val="18"/>
              </w:rPr>
            </w:pPr>
            <w:r w:rsidRPr="7585C140">
              <w:rPr>
                <w:sz w:val="18"/>
                <w:szCs w:val="18"/>
              </w:rPr>
              <w:t xml:space="preserve">La utilización de una aplicación </w:t>
            </w:r>
            <w:r w:rsidRPr="7585C140">
              <w:rPr>
                <w:i/>
                <w:iCs/>
                <w:sz w:val="18"/>
                <w:szCs w:val="18"/>
              </w:rPr>
              <w:t xml:space="preserve">batch </w:t>
            </w:r>
            <w:r w:rsidRPr="7585C140">
              <w:rPr>
                <w:sz w:val="18"/>
                <w:szCs w:val="18"/>
              </w:rPr>
              <w:t xml:space="preserve">que pueda ser ejecutada manualmente o configurada para su ejecución automatizada es una práctica común entre los administradores de sistemas </w:t>
            </w:r>
          </w:p>
        </w:tc>
      </w:tr>
      <w:tr w:rsidR="00C20EC5" w:rsidRPr="00D3692F" w14:paraId="2E5616B6" w14:textId="77777777" w:rsidTr="7585C140">
        <w:tc>
          <w:tcPr>
            <w:tcW w:w="1097" w:type="dxa"/>
          </w:tcPr>
          <w:p w14:paraId="2E5616B3" w14:textId="77777777" w:rsidR="00C20EC5" w:rsidRDefault="7585C140" w:rsidP="006856FF">
            <w:pPr>
              <w:rPr>
                <w:sz w:val="18"/>
              </w:rPr>
            </w:pPr>
            <w:r w:rsidRPr="7585C140">
              <w:rPr>
                <w:sz w:val="18"/>
                <w:szCs w:val="18"/>
              </w:rPr>
              <w:t>14</w:t>
            </w:r>
          </w:p>
        </w:tc>
        <w:tc>
          <w:tcPr>
            <w:tcW w:w="1405" w:type="dxa"/>
          </w:tcPr>
          <w:p w14:paraId="2E5616B4" w14:textId="77777777" w:rsidR="00C20EC5" w:rsidRDefault="7585C140" w:rsidP="006856FF">
            <w:pPr>
              <w:rPr>
                <w:sz w:val="18"/>
              </w:rPr>
            </w:pPr>
            <w:r w:rsidRPr="7585C140">
              <w:rPr>
                <w:sz w:val="18"/>
                <w:szCs w:val="18"/>
              </w:rPr>
              <w:t>AT014</w:t>
            </w:r>
          </w:p>
        </w:tc>
        <w:tc>
          <w:tcPr>
            <w:tcW w:w="6002" w:type="dxa"/>
          </w:tcPr>
          <w:p w14:paraId="2E5616B5" w14:textId="77777777" w:rsidR="00C20EC5" w:rsidRPr="00C20EC5" w:rsidRDefault="7585C140" w:rsidP="006856FF">
            <w:pPr>
              <w:rPr>
                <w:sz w:val="18"/>
              </w:rPr>
            </w:pPr>
            <w:r w:rsidRPr="7585C140">
              <w:rPr>
                <w:sz w:val="18"/>
                <w:szCs w:val="18"/>
              </w:rPr>
              <w:t xml:space="preserve">Una aplicación </w:t>
            </w:r>
            <w:r w:rsidRPr="7585C140">
              <w:rPr>
                <w:i/>
                <w:iCs/>
                <w:sz w:val="18"/>
                <w:szCs w:val="18"/>
              </w:rPr>
              <w:t>batch</w:t>
            </w:r>
            <w:r w:rsidRPr="7585C140">
              <w:rPr>
                <w:sz w:val="18"/>
                <w:szCs w:val="18"/>
              </w:rPr>
              <w:t xml:space="preserve"> independiente puede ser ejecutada directamente sin ninguna necesidad especial para su despliegue</w:t>
            </w:r>
          </w:p>
        </w:tc>
      </w:tr>
    </w:tbl>
    <w:p w14:paraId="2E5616B7" w14:textId="77777777" w:rsidR="002C462A" w:rsidRPr="00D3692F" w:rsidRDefault="002C462A" w:rsidP="002C462A">
      <w:pPr>
        <w:pStyle w:val="Ttulo2"/>
      </w:pPr>
      <w:bookmarkStart w:id="44" w:name="_Toc445836432"/>
      <w:r>
        <w:t>VoterInfo</w:t>
      </w:r>
      <w:bookmarkEnd w:id="44"/>
      <w:r w:rsidRPr="00D3692F">
        <w:fldChar w:fldCharType="begin"/>
      </w:r>
      <w:r w:rsidRPr="00D3692F">
        <w:instrText xml:space="preserve"> XE "View" </w:instrText>
      </w:r>
      <w:r w:rsidRPr="00D3692F">
        <w:fldChar w:fldCharType="end"/>
      </w:r>
    </w:p>
    <w:p w14:paraId="2E5616B8" w14:textId="77777777" w:rsidR="002C462A" w:rsidRPr="00D3692F" w:rsidRDefault="002C462A" w:rsidP="002C462A">
      <w:pPr>
        <w:pStyle w:val="Ttulo3"/>
      </w:pPr>
      <w:bookmarkStart w:id="45" w:name="_Toc445836433"/>
      <w:r w:rsidRPr="00D3692F">
        <w:t>Presentación principal</w:t>
      </w:r>
      <w:bookmarkEnd w:id="45"/>
      <w:r w:rsidRPr="00D3692F">
        <w:fldChar w:fldCharType="begin"/>
      </w:r>
      <w:r w:rsidRPr="00D3692F">
        <w:instrText xml:space="preserve"> XE "Presentación principal" </w:instrText>
      </w:r>
      <w:r w:rsidRPr="00D3692F">
        <w:fldChar w:fldCharType="end"/>
      </w:r>
    </w:p>
    <w:p w14:paraId="2E5616B9" w14:textId="5FFD186E" w:rsidR="002C462A" w:rsidRPr="00D3692F" w:rsidRDefault="002C730A" w:rsidP="002C462A">
      <w:pPr>
        <w:keepNext/>
        <w:jc w:val="center"/>
      </w:pPr>
      <w:r>
        <w:rPr>
          <w:noProof/>
          <w:lang w:eastAsia="es-ES"/>
        </w:rPr>
        <w:drawing>
          <wp:inline distT="0" distB="0" distL="0" distR="0" wp14:anchorId="2E561767" wp14:editId="2E561768">
            <wp:extent cx="2647950" cy="3200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7950" cy="3200400"/>
                    </a:xfrm>
                    <a:prstGeom prst="rect">
                      <a:avLst/>
                    </a:prstGeom>
                  </pic:spPr>
                </pic:pic>
              </a:graphicData>
            </a:graphic>
          </wp:inline>
        </w:drawing>
      </w:r>
    </w:p>
    <w:p w14:paraId="2E5616BA" w14:textId="77777777" w:rsidR="002C462A" w:rsidRPr="00D3692F" w:rsidRDefault="002C462A" w:rsidP="002C462A">
      <w:pPr>
        <w:pStyle w:val="Descripcin"/>
        <w:jc w:val="center"/>
      </w:pPr>
      <w:r w:rsidRPr="00D3692F">
        <w:t xml:space="preserve">Figura </w:t>
      </w:r>
      <w:fldSimple w:instr=" SEQ Figura \* ARABIC ">
        <w:r w:rsidR="009616B2" w:rsidRPr="61739A22">
          <w:t>5</w:t>
        </w:r>
      </w:fldSimple>
      <w:r w:rsidRPr="00D3692F">
        <w:t xml:space="preserve">. </w:t>
      </w:r>
      <w:r w:rsidR="00C20EC5">
        <w:t>Vista de Voter</w:t>
      </w:r>
      <w:r>
        <w:t xml:space="preserve">Info </w:t>
      </w:r>
    </w:p>
    <w:p w14:paraId="2E5616BB" w14:textId="77777777" w:rsidR="002C462A" w:rsidRPr="00D3692F" w:rsidRDefault="002C462A" w:rsidP="002C462A">
      <w:pPr>
        <w:pStyle w:val="Ttulo3"/>
      </w:pPr>
      <w:bookmarkStart w:id="46" w:name="_Toc445836434"/>
      <w:r w:rsidRPr="00D3692F">
        <w:t>Catálogo de elementos</w:t>
      </w:r>
      <w:bookmarkEnd w:id="46"/>
      <w:r w:rsidRPr="00D3692F">
        <w:fldChar w:fldCharType="begin"/>
      </w:r>
      <w:r w:rsidRPr="00D3692F">
        <w:instrText xml:space="preserve"> XE "Catálogo de elementos" </w:instrText>
      </w:r>
      <w:r w:rsidRPr="00D3692F">
        <w:fldChar w:fldCharType="end"/>
      </w:r>
    </w:p>
    <w:p w14:paraId="2E5616BC" w14:textId="77777777" w:rsidR="002C462A" w:rsidRPr="00D3692F" w:rsidRDefault="7585C140" w:rsidP="002C462A">
      <w:pPr>
        <w:pStyle w:val="Ttulo4"/>
      </w:pPr>
      <w:r>
        <w:t>Elementos</w:t>
      </w:r>
    </w:p>
    <w:p w14:paraId="2E5616BD" w14:textId="77777777" w:rsidR="002C462A" w:rsidRPr="00D3692F" w:rsidRDefault="002C462A" w:rsidP="002C462A">
      <w:pPr>
        <w:spacing w:after="0"/>
        <w:ind w:left="2268"/>
        <w:rPr>
          <w:i/>
          <w:sz w:val="16"/>
          <w:szCs w:val="16"/>
        </w:rPr>
      </w:pPr>
    </w:p>
    <w:tbl>
      <w:tblPr>
        <w:tblStyle w:val="Sombreadoclaro-nfasis1"/>
        <w:tblW w:w="0" w:type="auto"/>
        <w:tblLook w:val="06A0" w:firstRow="1" w:lastRow="0" w:firstColumn="1" w:lastColumn="0" w:noHBand="1" w:noVBand="1"/>
      </w:tblPr>
      <w:tblGrid>
        <w:gridCol w:w="2279"/>
        <w:gridCol w:w="6225"/>
      </w:tblGrid>
      <w:tr w:rsidR="002C462A" w:rsidRPr="00D3692F" w14:paraId="2E5616C0" w14:textId="77777777" w:rsidTr="7585C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2E5616BE" w14:textId="77777777" w:rsidR="002C462A" w:rsidRPr="00D3692F" w:rsidRDefault="7585C140" w:rsidP="00F45FAA">
            <w:pPr>
              <w:keepNext/>
              <w:rPr>
                <w:sz w:val="20"/>
                <w:szCs w:val="20"/>
              </w:rPr>
            </w:pPr>
            <w:r w:rsidRPr="7585C140">
              <w:rPr>
                <w:sz w:val="20"/>
                <w:szCs w:val="20"/>
              </w:rPr>
              <w:t>Elemento</w:t>
            </w:r>
          </w:p>
        </w:tc>
        <w:tc>
          <w:tcPr>
            <w:tcW w:w="6225" w:type="dxa"/>
          </w:tcPr>
          <w:p w14:paraId="2E5616BF" w14:textId="77777777" w:rsidR="002C462A" w:rsidRPr="00D3692F" w:rsidRDefault="7585C140"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2C462A" w:rsidRPr="00D3692F" w14:paraId="2E5616C3" w14:textId="77777777" w:rsidTr="7585C140">
        <w:tc>
          <w:tcPr>
            <w:cnfStyle w:val="001000000000" w:firstRow="0" w:lastRow="0" w:firstColumn="1" w:lastColumn="0" w:oddVBand="0" w:evenVBand="0" w:oddHBand="0" w:evenHBand="0" w:firstRowFirstColumn="0" w:firstRowLastColumn="0" w:lastRowFirstColumn="0" w:lastRowLastColumn="0"/>
            <w:tcW w:w="2279" w:type="dxa"/>
          </w:tcPr>
          <w:p w14:paraId="2E5616C1" w14:textId="77777777" w:rsidR="002C462A" w:rsidRPr="00D3692F" w:rsidRDefault="7585C140" w:rsidP="00F45FAA">
            <w:pPr>
              <w:rPr>
                <w:sz w:val="20"/>
                <w:szCs w:val="20"/>
              </w:rPr>
            </w:pPr>
            <w:r w:rsidRPr="7585C140">
              <w:rPr>
                <w:sz w:val="20"/>
                <w:szCs w:val="20"/>
              </w:rPr>
              <w:t>VoterAccess</w:t>
            </w:r>
          </w:p>
        </w:tc>
        <w:tc>
          <w:tcPr>
            <w:tcW w:w="6225" w:type="dxa"/>
          </w:tcPr>
          <w:p w14:paraId="2E5616C2" w14:textId="77777777" w:rsidR="002C462A" w:rsidRPr="00D3692F" w:rsidRDefault="7585C140" w:rsidP="00F45FAA">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 xml:space="preserve">Se accede a través de dos servicios web: </w:t>
            </w:r>
            <w:r w:rsidRPr="7585C140">
              <w:rPr>
                <w:i/>
                <w:iCs/>
                <w:sz w:val="20"/>
                <w:szCs w:val="20"/>
              </w:rPr>
              <w:t>GetVoterInfo</w:t>
            </w:r>
            <w:r w:rsidRPr="7585C140">
              <w:rPr>
                <w:sz w:val="20"/>
                <w:szCs w:val="20"/>
              </w:rPr>
              <w:t xml:space="preserve">, que permite al usuario acceder a sus datos en el sistema y (opcional) </w:t>
            </w:r>
            <w:r w:rsidRPr="7585C140">
              <w:rPr>
                <w:i/>
                <w:iCs/>
                <w:sz w:val="20"/>
                <w:szCs w:val="20"/>
              </w:rPr>
              <w:t>ChangePassword</w:t>
            </w:r>
            <w:r w:rsidRPr="7585C140">
              <w:rPr>
                <w:sz w:val="20"/>
                <w:szCs w:val="20"/>
              </w:rPr>
              <w:t xml:space="preserve"> que permite al usuario cambiar su clave de acceso.</w:t>
            </w:r>
          </w:p>
        </w:tc>
      </w:tr>
      <w:tr w:rsidR="002C462A" w:rsidRPr="00D3692F" w14:paraId="2E5616C6" w14:textId="77777777" w:rsidTr="7585C140">
        <w:tc>
          <w:tcPr>
            <w:cnfStyle w:val="001000000000" w:firstRow="0" w:lastRow="0" w:firstColumn="1" w:lastColumn="0" w:oddVBand="0" w:evenVBand="0" w:oddHBand="0" w:evenHBand="0" w:firstRowFirstColumn="0" w:firstRowLastColumn="0" w:lastRowFirstColumn="0" w:lastRowLastColumn="0"/>
            <w:tcW w:w="2279" w:type="dxa"/>
          </w:tcPr>
          <w:p w14:paraId="2E5616C4" w14:textId="77777777" w:rsidR="002C462A" w:rsidRDefault="7585C140" w:rsidP="00540306">
            <w:pPr>
              <w:rPr>
                <w:sz w:val="20"/>
                <w:szCs w:val="20"/>
              </w:rPr>
            </w:pPr>
            <w:r w:rsidRPr="7585C140">
              <w:rPr>
                <w:sz w:val="20"/>
                <w:szCs w:val="20"/>
              </w:rPr>
              <w:t>DBManagement</w:t>
            </w:r>
          </w:p>
        </w:tc>
        <w:tc>
          <w:tcPr>
            <w:tcW w:w="6225" w:type="dxa"/>
          </w:tcPr>
          <w:p w14:paraId="2E5616C5" w14:textId="77777777" w:rsidR="002C462A" w:rsidRPr="00D3692F" w:rsidRDefault="7585C140" w:rsidP="00363BEA">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 xml:space="preserve">Se accede a través de dos interfaces: GetVoter, que devuelve los datos de un votante en la base de datos y (opcional) </w:t>
            </w:r>
            <w:r w:rsidRPr="7585C140">
              <w:rPr>
                <w:i/>
                <w:iCs/>
                <w:sz w:val="20"/>
                <w:szCs w:val="20"/>
              </w:rPr>
              <w:t>UpdatePassword</w:t>
            </w:r>
            <w:r w:rsidRPr="7585C140">
              <w:rPr>
                <w:sz w:val="20"/>
                <w:szCs w:val="20"/>
              </w:rPr>
              <w:t>, para actualizar un cambio de clave en la base de datos.</w:t>
            </w:r>
          </w:p>
        </w:tc>
      </w:tr>
    </w:tbl>
    <w:p w14:paraId="2E5616C7" w14:textId="77777777" w:rsidR="002C462A" w:rsidRPr="00D3692F" w:rsidRDefault="002C462A" w:rsidP="002C462A">
      <w:pPr>
        <w:pStyle w:val="Ttulo4"/>
      </w:pPr>
      <w:bookmarkStart w:id="47" w:name="_Ref441951475"/>
      <w:r w:rsidRPr="00D3692F">
        <w:t>Relaciones</w:t>
      </w:r>
      <w:bookmarkEnd w:id="47"/>
    </w:p>
    <w:p w14:paraId="2E5616C8" w14:textId="77777777" w:rsidR="002C462A" w:rsidRDefault="7585C140" w:rsidP="002C462A">
      <w:r>
        <w:t xml:space="preserve">El Sistema de Voto invoca </w:t>
      </w:r>
      <w:r w:rsidRPr="7585C140">
        <w:rPr>
          <w:i/>
          <w:iCs/>
        </w:rPr>
        <w:t>VoterAccess</w:t>
      </w:r>
      <w:r>
        <w:t xml:space="preserve"> utilizando una llamada a un servicio web que es procesada por </w:t>
      </w:r>
      <w:r w:rsidRPr="7585C140">
        <w:rPr>
          <w:i/>
          <w:iCs/>
        </w:rPr>
        <w:t>GetVoterInfo</w:t>
      </w:r>
      <w:r>
        <w:t xml:space="preserve"> (enviado </w:t>
      </w:r>
      <w:r w:rsidRPr="7585C140">
        <w:rPr>
          <w:i/>
          <w:iCs/>
        </w:rPr>
        <w:t>email/contraseña</w:t>
      </w:r>
      <w:r>
        <w:t xml:space="preserve">) y éste accede a los datos encapsulados en DBManagement mediante la interface </w:t>
      </w:r>
      <w:r w:rsidRPr="7585C140">
        <w:rPr>
          <w:i/>
          <w:iCs/>
        </w:rPr>
        <w:t>GetVoter</w:t>
      </w:r>
      <w:r>
        <w:t xml:space="preserve">. Si la combinación </w:t>
      </w:r>
      <w:r w:rsidRPr="7585C140">
        <w:rPr>
          <w:i/>
          <w:iCs/>
        </w:rPr>
        <w:t>email/contraseña</w:t>
      </w:r>
      <w:r>
        <w:t xml:space="preserve"> es correcta se devuelve la información del usuario en formato JSON. </w:t>
      </w:r>
    </w:p>
    <w:p w14:paraId="2E5616C9" w14:textId="77777777" w:rsidR="00214F07" w:rsidRPr="00D3692F" w:rsidRDefault="7585C140" w:rsidP="002C462A">
      <w:r>
        <w:lastRenderedPageBreak/>
        <w:t>(</w:t>
      </w:r>
      <w:r w:rsidRPr="7585C140">
        <w:rPr>
          <w:b/>
          <w:bCs/>
        </w:rPr>
        <w:t>Opcional</w:t>
      </w:r>
      <w:r>
        <w:t xml:space="preserve">) El usuario (votante) accede a </w:t>
      </w:r>
      <w:r w:rsidRPr="7585C140">
        <w:rPr>
          <w:i/>
          <w:iCs/>
        </w:rPr>
        <w:t>VoterAccess</w:t>
      </w:r>
      <w:r>
        <w:t xml:space="preserve"> de forma manual al servicio web </w:t>
      </w:r>
      <w:r w:rsidRPr="7585C140">
        <w:rPr>
          <w:i/>
          <w:iCs/>
        </w:rPr>
        <w:t>ChangePassword</w:t>
      </w:r>
      <w:r>
        <w:t xml:space="preserve"> enviado </w:t>
      </w:r>
      <w:r w:rsidRPr="7585C140">
        <w:rPr>
          <w:i/>
          <w:iCs/>
        </w:rPr>
        <w:t>usuario/password/newPasswod</w:t>
      </w:r>
      <w:r>
        <w:t xml:space="preserve">) y éste llama a la interface </w:t>
      </w:r>
      <w:r w:rsidRPr="7585C140">
        <w:rPr>
          <w:i/>
          <w:iCs/>
        </w:rPr>
        <w:t>UpdatePassword</w:t>
      </w:r>
      <w:r>
        <w:t xml:space="preserve"> para modificar la clave a través del componente </w:t>
      </w:r>
      <w:r w:rsidRPr="7585C140">
        <w:rPr>
          <w:i/>
          <w:iCs/>
        </w:rPr>
        <w:t>DBManagement</w:t>
      </w:r>
      <w:r>
        <w:t>.</w:t>
      </w:r>
    </w:p>
    <w:p w14:paraId="2E5616CA" w14:textId="77777777" w:rsidR="002C462A" w:rsidRPr="00D3692F" w:rsidRDefault="002C462A" w:rsidP="002C462A">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2E5616CB" w14:textId="77777777" w:rsidR="002C462A" w:rsidRPr="00D3692F" w:rsidRDefault="7585C140" w:rsidP="00540306">
      <w:pPr>
        <w:pStyle w:val="Ttulo5"/>
      </w:pPr>
      <w:r>
        <w:t>VoterAccess</w:t>
      </w:r>
    </w:p>
    <w:tbl>
      <w:tblPr>
        <w:tblStyle w:val="Sombreadoclaro-nfasis1"/>
        <w:tblW w:w="8720" w:type="dxa"/>
        <w:tblLook w:val="06A0" w:firstRow="1" w:lastRow="0" w:firstColumn="1" w:lastColumn="0" w:noHBand="1" w:noVBand="1"/>
      </w:tblPr>
      <w:tblGrid>
        <w:gridCol w:w="1631"/>
        <w:gridCol w:w="1172"/>
        <w:gridCol w:w="1381"/>
        <w:gridCol w:w="4536"/>
      </w:tblGrid>
      <w:tr w:rsidR="002C462A" w:rsidRPr="00D3692F" w14:paraId="2E5616D0" w14:textId="77777777" w:rsidTr="7585C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2E5616CC" w14:textId="77777777" w:rsidR="002C462A" w:rsidRPr="00D3692F" w:rsidRDefault="7585C140" w:rsidP="00F45FAA">
            <w:pPr>
              <w:keepNext/>
              <w:rPr>
                <w:sz w:val="20"/>
                <w:szCs w:val="20"/>
              </w:rPr>
            </w:pPr>
            <w:r w:rsidRPr="7585C140">
              <w:rPr>
                <w:sz w:val="20"/>
                <w:szCs w:val="20"/>
              </w:rPr>
              <w:t>Interface</w:t>
            </w:r>
          </w:p>
        </w:tc>
        <w:tc>
          <w:tcPr>
            <w:tcW w:w="1051" w:type="dxa"/>
          </w:tcPr>
          <w:p w14:paraId="2E5616CD" w14:textId="77777777" w:rsidR="002C462A" w:rsidRPr="00D3692F" w:rsidRDefault="7585C140" w:rsidP="001E5FF0">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Tipo</w:t>
            </w:r>
          </w:p>
        </w:tc>
        <w:tc>
          <w:tcPr>
            <w:tcW w:w="1402" w:type="dxa"/>
          </w:tcPr>
          <w:p w14:paraId="2E5616CE" w14:textId="77777777" w:rsidR="002C462A" w:rsidRPr="00D3692F" w:rsidRDefault="7585C140" w:rsidP="001E5FF0">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Tecnología</w:t>
            </w:r>
          </w:p>
        </w:tc>
        <w:tc>
          <w:tcPr>
            <w:tcW w:w="4643" w:type="dxa"/>
          </w:tcPr>
          <w:p w14:paraId="2E5616CF" w14:textId="77777777" w:rsidR="002C462A" w:rsidRPr="00D3692F" w:rsidRDefault="7585C140"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2C462A" w:rsidRPr="00D3692F" w14:paraId="2E5616D5" w14:textId="77777777" w:rsidTr="7585C140">
        <w:tc>
          <w:tcPr>
            <w:cnfStyle w:val="001000000000" w:firstRow="0" w:lastRow="0" w:firstColumn="1" w:lastColumn="0" w:oddVBand="0" w:evenVBand="0" w:oddHBand="0" w:evenHBand="0" w:firstRowFirstColumn="0" w:firstRowLastColumn="0" w:lastRowFirstColumn="0" w:lastRowLastColumn="0"/>
            <w:tcW w:w="1624" w:type="dxa"/>
          </w:tcPr>
          <w:p w14:paraId="2E5616D1" w14:textId="77777777" w:rsidR="002C462A" w:rsidRPr="00D3692F" w:rsidRDefault="7585C140" w:rsidP="00F45FAA">
            <w:pPr>
              <w:rPr>
                <w:sz w:val="20"/>
                <w:szCs w:val="20"/>
              </w:rPr>
            </w:pPr>
            <w:r w:rsidRPr="7585C140">
              <w:rPr>
                <w:sz w:val="20"/>
                <w:szCs w:val="20"/>
              </w:rPr>
              <w:t>GetVoterInfo</w:t>
            </w:r>
          </w:p>
        </w:tc>
        <w:tc>
          <w:tcPr>
            <w:tcW w:w="1051" w:type="dxa"/>
          </w:tcPr>
          <w:p w14:paraId="2E5616D2" w14:textId="77777777" w:rsidR="002C462A" w:rsidRPr="00D3692F" w:rsidRDefault="7585C14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w:t>
            </w:r>
          </w:p>
        </w:tc>
        <w:tc>
          <w:tcPr>
            <w:tcW w:w="1402" w:type="dxa"/>
          </w:tcPr>
          <w:p w14:paraId="2E5616D3" w14:textId="77777777" w:rsidR="002C462A" w:rsidRPr="00D3692F" w:rsidRDefault="7585C14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Servicio Web</w:t>
            </w:r>
          </w:p>
        </w:tc>
        <w:tc>
          <w:tcPr>
            <w:tcW w:w="4643" w:type="dxa"/>
          </w:tcPr>
          <w:p w14:paraId="2E5616D4" w14:textId="77777777" w:rsidR="002C462A" w:rsidRPr="00D3692F" w:rsidRDefault="7585C140" w:rsidP="00C20EC5">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 xml:space="preserve">Permite el acceso a los datos de un votante mediante la combinación </w:t>
            </w:r>
            <w:r w:rsidRPr="7585C140">
              <w:rPr>
                <w:i/>
                <w:iCs/>
                <w:sz w:val="20"/>
                <w:szCs w:val="20"/>
              </w:rPr>
              <w:t>email/contraseña</w:t>
            </w:r>
            <w:r w:rsidRPr="7585C140">
              <w:rPr>
                <w:sz w:val="20"/>
                <w:szCs w:val="20"/>
              </w:rPr>
              <w:t>.</w:t>
            </w:r>
          </w:p>
        </w:tc>
      </w:tr>
      <w:tr w:rsidR="001E5FF0" w:rsidRPr="00D3692F" w14:paraId="2E5616DA" w14:textId="77777777" w:rsidTr="7585C140">
        <w:tc>
          <w:tcPr>
            <w:cnfStyle w:val="001000000000" w:firstRow="0" w:lastRow="0" w:firstColumn="1" w:lastColumn="0" w:oddVBand="0" w:evenVBand="0" w:oddHBand="0" w:evenHBand="0" w:firstRowFirstColumn="0" w:firstRowLastColumn="0" w:lastRowFirstColumn="0" w:lastRowLastColumn="0"/>
            <w:tcW w:w="1624" w:type="dxa"/>
          </w:tcPr>
          <w:p w14:paraId="2E5616D6" w14:textId="77777777" w:rsidR="001E5FF0" w:rsidRDefault="7585C140" w:rsidP="00F45FAA">
            <w:pPr>
              <w:rPr>
                <w:sz w:val="20"/>
                <w:szCs w:val="20"/>
              </w:rPr>
            </w:pPr>
            <w:r w:rsidRPr="7585C140">
              <w:rPr>
                <w:sz w:val="20"/>
                <w:szCs w:val="20"/>
              </w:rPr>
              <w:t>GetVI</w:t>
            </w:r>
          </w:p>
        </w:tc>
        <w:tc>
          <w:tcPr>
            <w:tcW w:w="1051" w:type="dxa"/>
          </w:tcPr>
          <w:p w14:paraId="2E5616D7" w14:textId="77777777" w:rsidR="001E5FF0" w:rsidRPr="00D3692F" w:rsidRDefault="7585C14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Port</w:t>
            </w:r>
          </w:p>
        </w:tc>
        <w:tc>
          <w:tcPr>
            <w:tcW w:w="1402" w:type="dxa"/>
          </w:tcPr>
          <w:p w14:paraId="2E5616D8"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2E5616D9" w14:textId="77777777" w:rsidR="001E5FF0" w:rsidRPr="00D3692F" w:rsidRDefault="7585C140" w:rsidP="00F45FAA">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Hace la validación del usuario antes de pedir los datos.</w:t>
            </w:r>
          </w:p>
        </w:tc>
      </w:tr>
      <w:tr w:rsidR="001E5FF0" w:rsidRPr="00D3692F" w14:paraId="2E5616DF" w14:textId="77777777" w:rsidTr="7585C140">
        <w:tc>
          <w:tcPr>
            <w:cnfStyle w:val="001000000000" w:firstRow="0" w:lastRow="0" w:firstColumn="1" w:lastColumn="0" w:oddVBand="0" w:evenVBand="0" w:oddHBand="0" w:evenHBand="0" w:firstRowFirstColumn="0" w:firstRowLastColumn="0" w:lastRowFirstColumn="0" w:lastRowLastColumn="0"/>
            <w:tcW w:w="1624" w:type="dxa"/>
          </w:tcPr>
          <w:p w14:paraId="2E5616DB" w14:textId="77777777" w:rsidR="001E5FF0" w:rsidRDefault="7585C140" w:rsidP="00F45FAA">
            <w:pPr>
              <w:rPr>
                <w:sz w:val="20"/>
                <w:szCs w:val="20"/>
              </w:rPr>
            </w:pPr>
            <w:r w:rsidRPr="7585C140">
              <w:rPr>
                <w:sz w:val="20"/>
                <w:szCs w:val="20"/>
              </w:rPr>
              <w:t>ChangePassword</w:t>
            </w:r>
          </w:p>
        </w:tc>
        <w:tc>
          <w:tcPr>
            <w:tcW w:w="1051" w:type="dxa"/>
          </w:tcPr>
          <w:p w14:paraId="2E5616DC" w14:textId="77777777" w:rsidR="001E5FF0" w:rsidRPr="00D3692F" w:rsidRDefault="7585C14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w:t>
            </w:r>
          </w:p>
        </w:tc>
        <w:tc>
          <w:tcPr>
            <w:tcW w:w="1402" w:type="dxa"/>
          </w:tcPr>
          <w:p w14:paraId="2E5616DD" w14:textId="77777777" w:rsidR="001E5FF0" w:rsidRPr="00D3692F" w:rsidRDefault="7585C14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Servicio Web</w:t>
            </w:r>
          </w:p>
        </w:tc>
        <w:tc>
          <w:tcPr>
            <w:tcW w:w="4643" w:type="dxa"/>
          </w:tcPr>
          <w:p w14:paraId="2E5616DE" w14:textId="77777777" w:rsidR="001E5FF0" w:rsidRPr="00D3692F" w:rsidRDefault="7585C140" w:rsidP="00C20EC5">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 xml:space="preserve">Permite el cambio de clave a un votante mediante </w:t>
            </w:r>
            <w:r w:rsidRPr="7585C140">
              <w:rPr>
                <w:i/>
                <w:iCs/>
                <w:sz w:val="20"/>
                <w:szCs w:val="20"/>
              </w:rPr>
              <w:t>email/contraseña/nuevaContraseña</w:t>
            </w:r>
            <w:r w:rsidRPr="7585C140">
              <w:rPr>
                <w:sz w:val="20"/>
                <w:szCs w:val="20"/>
              </w:rPr>
              <w:t>.</w:t>
            </w:r>
          </w:p>
        </w:tc>
      </w:tr>
      <w:tr w:rsidR="001E5FF0" w:rsidRPr="00D3692F" w14:paraId="2E5616E4" w14:textId="77777777" w:rsidTr="7585C140">
        <w:tc>
          <w:tcPr>
            <w:cnfStyle w:val="001000000000" w:firstRow="0" w:lastRow="0" w:firstColumn="1" w:lastColumn="0" w:oddVBand="0" w:evenVBand="0" w:oddHBand="0" w:evenHBand="0" w:firstRowFirstColumn="0" w:firstRowLastColumn="0" w:lastRowFirstColumn="0" w:lastRowLastColumn="0"/>
            <w:tcW w:w="1624" w:type="dxa"/>
          </w:tcPr>
          <w:p w14:paraId="2E5616E0" w14:textId="77777777" w:rsidR="001E5FF0" w:rsidRDefault="7585C140" w:rsidP="00F45FAA">
            <w:pPr>
              <w:rPr>
                <w:sz w:val="20"/>
                <w:szCs w:val="20"/>
              </w:rPr>
            </w:pPr>
            <w:r w:rsidRPr="7585C140">
              <w:rPr>
                <w:sz w:val="20"/>
                <w:szCs w:val="20"/>
              </w:rPr>
              <w:t>ChangePass</w:t>
            </w:r>
          </w:p>
        </w:tc>
        <w:tc>
          <w:tcPr>
            <w:tcW w:w="1051" w:type="dxa"/>
          </w:tcPr>
          <w:p w14:paraId="2E5616E1" w14:textId="77777777" w:rsidR="001E5FF0" w:rsidRPr="00D3692F" w:rsidRDefault="7585C14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Port</w:t>
            </w:r>
          </w:p>
        </w:tc>
        <w:tc>
          <w:tcPr>
            <w:tcW w:w="1402" w:type="dxa"/>
          </w:tcPr>
          <w:p w14:paraId="2E5616E2"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2E5616E3" w14:textId="77777777" w:rsidR="001E5FF0" w:rsidRPr="00D3692F" w:rsidRDefault="7585C140" w:rsidP="0022672D">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Hace la validación del usuario antes de solicitar el cambio de clave.</w:t>
            </w:r>
          </w:p>
        </w:tc>
      </w:tr>
      <w:tr w:rsidR="001E5FF0" w:rsidRPr="00D3692F" w14:paraId="2E5616E9" w14:textId="77777777" w:rsidTr="7585C140">
        <w:tc>
          <w:tcPr>
            <w:cnfStyle w:val="001000000000" w:firstRow="0" w:lastRow="0" w:firstColumn="1" w:lastColumn="0" w:oddVBand="0" w:evenVBand="0" w:oddHBand="0" w:evenHBand="0" w:firstRowFirstColumn="0" w:firstRowLastColumn="0" w:lastRowFirstColumn="0" w:lastRowLastColumn="0"/>
            <w:tcW w:w="1624" w:type="dxa"/>
          </w:tcPr>
          <w:p w14:paraId="2E5616E5" w14:textId="77777777" w:rsidR="001E5FF0" w:rsidRDefault="7585C140" w:rsidP="00F45FAA">
            <w:pPr>
              <w:rPr>
                <w:sz w:val="20"/>
                <w:szCs w:val="20"/>
              </w:rPr>
            </w:pPr>
            <w:r w:rsidRPr="7585C140">
              <w:rPr>
                <w:sz w:val="20"/>
                <w:szCs w:val="20"/>
              </w:rPr>
              <w:t>UpdatePassword</w:t>
            </w:r>
          </w:p>
        </w:tc>
        <w:tc>
          <w:tcPr>
            <w:tcW w:w="1051" w:type="dxa"/>
          </w:tcPr>
          <w:p w14:paraId="2E5616E6" w14:textId="77777777" w:rsidR="001E5FF0" w:rsidRPr="00D3692F" w:rsidRDefault="7585C14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 (Requerida)</w:t>
            </w:r>
          </w:p>
        </w:tc>
        <w:tc>
          <w:tcPr>
            <w:tcW w:w="1402" w:type="dxa"/>
          </w:tcPr>
          <w:p w14:paraId="2E5616E7" w14:textId="77777777" w:rsidR="001E5FF0" w:rsidRPr="00D3692F" w:rsidRDefault="7585C14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Invocación a Métodos</w:t>
            </w:r>
          </w:p>
        </w:tc>
        <w:tc>
          <w:tcPr>
            <w:tcW w:w="4643" w:type="dxa"/>
          </w:tcPr>
          <w:p w14:paraId="2E5616E8" w14:textId="77777777" w:rsidR="001E5FF0" w:rsidRPr="00D3692F" w:rsidRDefault="7585C140" w:rsidP="00F45FAA">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Solicita el cambio de clave para el usuario.</w:t>
            </w:r>
          </w:p>
        </w:tc>
      </w:tr>
      <w:tr w:rsidR="001E5FF0" w:rsidRPr="00D3692F" w14:paraId="2E5616EE" w14:textId="77777777" w:rsidTr="7585C140">
        <w:tc>
          <w:tcPr>
            <w:cnfStyle w:val="001000000000" w:firstRow="0" w:lastRow="0" w:firstColumn="1" w:lastColumn="0" w:oddVBand="0" w:evenVBand="0" w:oddHBand="0" w:evenHBand="0" w:firstRowFirstColumn="0" w:firstRowLastColumn="0" w:lastRowFirstColumn="0" w:lastRowLastColumn="0"/>
            <w:tcW w:w="1624" w:type="dxa"/>
          </w:tcPr>
          <w:p w14:paraId="2E5616EA" w14:textId="77777777" w:rsidR="001E5FF0" w:rsidRDefault="7585C140" w:rsidP="00F45FAA">
            <w:pPr>
              <w:rPr>
                <w:sz w:val="20"/>
                <w:szCs w:val="20"/>
              </w:rPr>
            </w:pPr>
            <w:r w:rsidRPr="7585C140">
              <w:rPr>
                <w:sz w:val="20"/>
                <w:szCs w:val="20"/>
              </w:rPr>
              <w:t>UpPssR</w:t>
            </w:r>
          </w:p>
        </w:tc>
        <w:tc>
          <w:tcPr>
            <w:tcW w:w="1051" w:type="dxa"/>
          </w:tcPr>
          <w:p w14:paraId="2E5616EB" w14:textId="77777777" w:rsidR="001E5FF0" w:rsidRPr="00D3692F" w:rsidRDefault="7585C14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Port</w:t>
            </w:r>
          </w:p>
        </w:tc>
        <w:tc>
          <w:tcPr>
            <w:tcW w:w="1402" w:type="dxa"/>
          </w:tcPr>
          <w:p w14:paraId="2E5616EC"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2E5616ED" w14:textId="77777777" w:rsidR="001E5FF0" w:rsidRPr="00D3692F" w:rsidRDefault="001E5FF0" w:rsidP="00F45FAA">
            <w:pPr>
              <w:cnfStyle w:val="000000000000" w:firstRow="0" w:lastRow="0" w:firstColumn="0" w:lastColumn="0" w:oddVBand="0" w:evenVBand="0" w:oddHBand="0" w:evenHBand="0" w:firstRowFirstColumn="0" w:firstRowLastColumn="0" w:lastRowFirstColumn="0" w:lastRowLastColumn="0"/>
              <w:rPr>
                <w:sz w:val="20"/>
                <w:szCs w:val="20"/>
              </w:rPr>
            </w:pPr>
          </w:p>
        </w:tc>
      </w:tr>
      <w:tr w:rsidR="001E5FF0" w:rsidRPr="00D3692F" w14:paraId="2E5616F3" w14:textId="77777777" w:rsidTr="7585C140">
        <w:tc>
          <w:tcPr>
            <w:cnfStyle w:val="001000000000" w:firstRow="0" w:lastRow="0" w:firstColumn="1" w:lastColumn="0" w:oddVBand="0" w:evenVBand="0" w:oddHBand="0" w:evenHBand="0" w:firstRowFirstColumn="0" w:firstRowLastColumn="0" w:lastRowFirstColumn="0" w:lastRowLastColumn="0"/>
            <w:tcW w:w="1624" w:type="dxa"/>
          </w:tcPr>
          <w:p w14:paraId="2E5616EF" w14:textId="77777777" w:rsidR="001E5FF0" w:rsidRDefault="7585C140" w:rsidP="00F45FAA">
            <w:pPr>
              <w:rPr>
                <w:sz w:val="20"/>
                <w:szCs w:val="20"/>
              </w:rPr>
            </w:pPr>
            <w:r w:rsidRPr="7585C140">
              <w:rPr>
                <w:sz w:val="20"/>
                <w:szCs w:val="20"/>
              </w:rPr>
              <w:t>GetVoter</w:t>
            </w:r>
          </w:p>
        </w:tc>
        <w:tc>
          <w:tcPr>
            <w:tcW w:w="1051" w:type="dxa"/>
          </w:tcPr>
          <w:p w14:paraId="2E5616F0" w14:textId="77777777" w:rsidR="001E5FF0" w:rsidRPr="00D3692F" w:rsidRDefault="7585C14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 (Requerida)</w:t>
            </w:r>
          </w:p>
        </w:tc>
        <w:tc>
          <w:tcPr>
            <w:tcW w:w="1402" w:type="dxa"/>
          </w:tcPr>
          <w:p w14:paraId="2E5616F1" w14:textId="77777777" w:rsidR="001E5FF0" w:rsidRPr="00D3692F" w:rsidRDefault="7585C14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Invocación a Métodos</w:t>
            </w:r>
          </w:p>
        </w:tc>
        <w:tc>
          <w:tcPr>
            <w:tcW w:w="4643" w:type="dxa"/>
          </w:tcPr>
          <w:p w14:paraId="2E5616F2" w14:textId="77777777" w:rsidR="001E5FF0" w:rsidRPr="00D3692F" w:rsidRDefault="7585C140" w:rsidP="00F45FAA">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Solicita la información para el usuario.</w:t>
            </w:r>
          </w:p>
        </w:tc>
      </w:tr>
      <w:tr w:rsidR="002C462A" w:rsidRPr="00D3692F" w14:paraId="2E5616F8" w14:textId="77777777" w:rsidTr="7585C140">
        <w:tc>
          <w:tcPr>
            <w:cnfStyle w:val="001000000000" w:firstRow="0" w:lastRow="0" w:firstColumn="1" w:lastColumn="0" w:oddVBand="0" w:evenVBand="0" w:oddHBand="0" w:evenHBand="0" w:firstRowFirstColumn="0" w:firstRowLastColumn="0" w:lastRowFirstColumn="0" w:lastRowLastColumn="0"/>
            <w:tcW w:w="1624" w:type="dxa"/>
          </w:tcPr>
          <w:p w14:paraId="2E5616F4" w14:textId="77777777" w:rsidR="002C462A" w:rsidRPr="00D3692F" w:rsidRDefault="7585C140" w:rsidP="00F45FAA">
            <w:pPr>
              <w:rPr>
                <w:sz w:val="20"/>
                <w:szCs w:val="20"/>
              </w:rPr>
            </w:pPr>
            <w:r w:rsidRPr="7585C140">
              <w:rPr>
                <w:sz w:val="20"/>
                <w:szCs w:val="20"/>
              </w:rPr>
              <w:t>GetVR</w:t>
            </w:r>
          </w:p>
        </w:tc>
        <w:tc>
          <w:tcPr>
            <w:tcW w:w="1051" w:type="dxa"/>
          </w:tcPr>
          <w:p w14:paraId="2E5616F5" w14:textId="77777777" w:rsidR="002C462A" w:rsidRPr="00D3692F" w:rsidRDefault="7585C14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Port</w:t>
            </w:r>
          </w:p>
        </w:tc>
        <w:tc>
          <w:tcPr>
            <w:tcW w:w="1402" w:type="dxa"/>
          </w:tcPr>
          <w:p w14:paraId="2E5616F6" w14:textId="77777777" w:rsidR="002C462A" w:rsidRPr="00D3692F" w:rsidRDefault="002C462A"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2E5616F7" w14:textId="77777777" w:rsidR="002C462A" w:rsidRPr="00D3692F" w:rsidRDefault="002C462A" w:rsidP="00F45FAA">
            <w:pPr>
              <w:cnfStyle w:val="000000000000" w:firstRow="0" w:lastRow="0" w:firstColumn="0" w:lastColumn="0" w:oddVBand="0" w:evenVBand="0" w:oddHBand="0" w:evenHBand="0" w:firstRowFirstColumn="0" w:firstRowLastColumn="0" w:lastRowFirstColumn="0" w:lastRowLastColumn="0"/>
              <w:rPr>
                <w:sz w:val="20"/>
                <w:szCs w:val="20"/>
              </w:rPr>
            </w:pPr>
          </w:p>
        </w:tc>
      </w:tr>
    </w:tbl>
    <w:p w14:paraId="2E5616F9" w14:textId="77777777" w:rsidR="002C462A" w:rsidRPr="00D3692F" w:rsidRDefault="7585C140" w:rsidP="00540306">
      <w:pPr>
        <w:pStyle w:val="Ttulo5"/>
      </w:pPr>
      <w:r>
        <w:t>DBManagement</w:t>
      </w:r>
    </w:p>
    <w:tbl>
      <w:tblPr>
        <w:tblStyle w:val="Sombreadoclaro-nfasis1"/>
        <w:tblW w:w="8720" w:type="dxa"/>
        <w:tblLook w:val="06A0" w:firstRow="1" w:lastRow="0" w:firstColumn="1" w:lastColumn="0" w:noHBand="1" w:noVBand="1"/>
      </w:tblPr>
      <w:tblGrid>
        <w:gridCol w:w="1630"/>
        <w:gridCol w:w="1172"/>
        <w:gridCol w:w="1448"/>
        <w:gridCol w:w="4470"/>
      </w:tblGrid>
      <w:tr w:rsidR="002C462A" w:rsidRPr="00D3692F" w14:paraId="2E5616FE" w14:textId="77777777" w:rsidTr="7585C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2E5616FA" w14:textId="77777777" w:rsidR="002C462A" w:rsidRPr="00D3692F" w:rsidRDefault="7585C140" w:rsidP="00F45FAA">
            <w:pPr>
              <w:keepNext/>
              <w:rPr>
                <w:sz w:val="20"/>
                <w:szCs w:val="20"/>
              </w:rPr>
            </w:pPr>
            <w:r w:rsidRPr="7585C140">
              <w:rPr>
                <w:sz w:val="20"/>
                <w:szCs w:val="20"/>
              </w:rPr>
              <w:t>Interface</w:t>
            </w:r>
          </w:p>
        </w:tc>
        <w:tc>
          <w:tcPr>
            <w:tcW w:w="1172" w:type="dxa"/>
          </w:tcPr>
          <w:p w14:paraId="2E5616FB" w14:textId="77777777" w:rsidR="002C462A" w:rsidRPr="00D3692F" w:rsidRDefault="7585C140"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Tipo</w:t>
            </w:r>
          </w:p>
        </w:tc>
        <w:tc>
          <w:tcPr>
            <w:tcW w:w="1448" w:type="dxa"/>
          </w:tcPr>
          <w:p w14:paraId="2E5616FC" w14:textId="77777777" w:rsidR="002C462A" w:rsidRPr="00D3692F" w:rsidRDefault="7585C140"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Tecnología</w:t>
            </w:r>
          </w:p>
        </w:tc>
        <w:tc>
          <w:tcPr>
            <w:tcW w:w="4470" w:type="dxa"/>
          </w:tcPr>
          <w:p w14:paraId="2E5616FD" w14:textId="77777777" w:rsidR="002C462A" w:rsidRPr="00D3692F" w:rsidRDefault="7585C140"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EA016E" w:rsidRPr="00D3692F" w14:paraId="2E561703" w14:textId="77777777" w:rsidTr="7585C140">
        <w:tc>
          <w:tcPr>
            <w:cnfStyle w:val="001000000000" w:firstRow="0" w:lastRow="0" w:firstColumn="1" w:lastColumn="0" w:oddVBand="0" w:evenVBand="0" w:oddHBand="0" w:evenHBand="0" w:firstRowFirstColumn="0" w:firstRowLastColumn="0" w:lastRowFirstColumn="0" w:lastRowLastColumn="0"/>
            <w:tcW w:w="1630" w:type="dxa"/>
          </w:tcPr>
          <w:p w14:paraId="2E5616FF" w14:textId="77777777" w:rsidR="00EA016E" w:rsidRDefault="7585C140" w:rsidP="00EA016E">
            <w:pPr>
              <w:rPr>
                <w:sz w:val="20"/>
                <w:szCs w:val="20"/>
              </w:rPr>
            </w:pPr>
            <w:r w:rsidRPr="7585C140">
              <w:rPr>
                <w:sz w:val="20"/>
                <w:szCs w:val="20"/>
              </w:rPr>
              <w:t>UpdatePassword</w:t>
            </w:r>
          </w:p>
        </w:tc>
        <w:tc>
          <w:tcPr>
            <w:tcW w:w="1172" w:type="dxa"/>
          </w:tcPr>
          <w:p w14:paraId="2E561700" w14:textId="77777777" w:rsidR="00EA016E" w:rsidRPr="00D3692F" w:rsidRDefault="7585C140"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w:t>
            </w:r>
          </w:p>
        </w:tc>
        <w:tc>
          <w:tcPr>
            <w:tcW w:w="1448" w:type="dxa"/>
          </w:tcPr>
          <w:p w14:paraId="2E561701" w14:textId="77777777" w:rsidR="00EA016E" w:rsidRPr="00D3692F" w:rsidRDefault="7585C140"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Invocación a Métodos</w:t>
            </w:r>
          </w:p>
        </w:tc>
        <w:tc>
          <w:tcPr>
            <w:tcW w:w="4470" w:type="dxa"/>
          </w:tcPr>
          <w:p w14:paraId="2E561702" w14:textId="77777777" w:rsidR="00EA016E" w:rsidRPr="00D3692F" w:rsidRDefault="7585C140" w:rsidP="00C20EC5">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Permite la solicitud de cambio de contraseña para el usuario.</w:t>
            </w:r>
          </w:p>
        </w:tc>
      </w:tr>
      <w:tr w:rsidR="00EA016E" w:rsidRPr="00D3692F" w14:paraId="2E561708" w14:textId="77777777" w:rsidTr="7585C140">
        <w:tc>
          <w:tcPr>
            <w:cnfStyle w:val="001000000000" w:firstRow="0" w:lastRow="0" w:firstColumn="1" w:lastColumn="0" w:oddVBand="0" w:evenVBand="0" w:oddHBand="0" w:evenHBand="0" w:firstRowFirstColumn="0" w:firstRowLastColumn="0" w:lastRowFirstColumn="0" w:lastRowLastColumn="0"/>
            <w:tcW w:w="1630" w:type="dxa"/>
          </w:tcPr>
          <w:p w14:paraId="2E561704" w14:textId="77777777" w:rsidR="00EA016E" w:rsidRDefault="7585C140" w:rsidP="00EA016E">
            <w:pPr>
              <w:rPr>
                <w:sz w:val="20"/>
                <w:szCs w:val="20"/>
              </w:rPr>
            </w:pPr>
            <w:r w:rsidRPr="7585C140">
              <w:rPr>
                <w:sz w:val="20"/>
                <w:szCs w:val="20"/>
              </w:rPr>
              <w:t>UpPssR</w:t>
            </w:r>
          </w:p>
        </w:tc>
        <w:tc>
          <w:tcPr>
            <w:tcW w:w="1172" w:type="dxa"/>
          </w:tcPr>
          <w:p w14:paraId="2E561705" w14:textId="77777777" w:rsidR="00EA016E" w:rsidRPr="00D3692F" w:rsidRDefault="7585C140"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Port</w:t>
            </w:r>
          </w:p>
        </w:tc>
        <w:tc>
          <w:tcPr>
            <w:tcW w:w="1448" w:type="dxa"/>
          </w:tcPr>
          <w:p w14:paraId="2E561706"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2E561707" w14:textId="77777777" w:rsidR="00EA016E" w:rsidRPr="00D3692F" w:rsidRDefault="00EA016E" w:rsidP="00EA016E">
            <w:pPr>
              <w:cnfStyle w:val="000000000000" w:firstRow="0" w:lastRow="0" w:firstColumn="0" w:lastColumn="0" w:oddVBand="0" w:evenVBand="0" w:oddHBand="0" w:evenHBand="0" w:firstRowFirstColumn="0" w:firstRowLastColumn="0" w:lastRowFirstColumn="0" w:lastRowLastColumn="0"/>
              <w:rPr>
                <w:sz w:val="20"/>
                <w:szCs w:val="20"/>
              </w:rPr>
            </w:pPr>
          </w:p>
        </w:tc>
      </w:tr>
      <w:tr w:rsidR="00EA016E" w:rsidRPr="00D3692F" w14:paraId="2E56170D" w14:textId="77777777" w:rsidTr="7585C140">
        <w:tc>
          <w:tcPr>
            <w:cnfStyle w:val="001000000000" w:firstRow="0" w:lastRow="0" w:firstColumn="1" w:lastColumn="0" w:oddVBand="0" w:evenVBand="0" w:oddHBand="0" w:evenHBand="0" w:firstRowFirstColumn="0" w:firstRowLastColumn="0" w:lastRowFirstColumn="0" w:lastRowLastColumn="0"/>
            <w:tcW w:w="1630" w:type="dxa"/>
          </w:tcPr>
          <w:p w14:paraId="2E561709" w14:textId="77777777" w:rsidR="00EA016E" w:rsidRDefault="7585C140" w:rsidP="00EA016E">
            <w:pPr>
              <w:rPr>
                <w:sz w:val="20"/>
                <w:szCs w:val="20"/>
              </w:rPr>
            </w:pPr>
            <w:r w:rsidRPr="7585C140">
              <w:rPr>
                <w:sz w:val="20"/>
                <w:szCs w:val="20"/>
              </w:rPr>
              <w:t>GetVoter</w:t>
            </w:r>
          </w:p>
        </w:tc>
        <w:tc>
          <w:tcPr>
            <w:tcW w:w="1172" w:type="dxa"/>
          </w:tcPr>
          <w:p w14:paraId="2E56170A" w14:textId="77777777" w:rsidR="00EA016E" w:rsidRPr="00D3692F" w:rsidRDefault="7585C140"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w:t>
            </w:r>
          </w:p>
        </w:tc>
        <w:tc>
          <w:tcPr>
            <w:tcW w:w="1448" w:type="dxa"/>
          </w:tcPr>
          <w:p w14:paraId="2E56170B" w14:textId="77777777" w:rsidR="00EA016E" w:rsidRPr="00D3692F" w:rsidRDefault="7585C140"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Invocación a Métodos</w:t>
            </w:r>
          </w:p>
        </w:tc>
        <w:tc>
          <w:tcPr>
            <w:tcW w:w="4470" w:type="dxa"/>
          </w:tcPr>
          <w:p w14:paraId="2E56170C" w14:textId="77777777" w:rsidR="00EA016E" w:rsidRPr="00D3692F" w:rsidRDefault="7585C140" w:rsidP="00EA016E">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Permite la solicitud la de información para el usuario.</w:t>
            </w:r>
          </w:p>
        </w:tc>
      </w:tr>
      <w:tr w:rsidR="00EA016E" w:rsidRPr="00D3692F" w14:paraId="2E561712" w14:textId="77777777" w:rsidTr="7585C140">
        <w:tc>
          <w:tcPr>
            <w:cnfStyle w:val="001000000000" w:firstRow="0" w:lastRow="0" w:firstColumn="1" w:lastColumn="0" w:oddVBand="0" w:evenVBand="0" w:oddHBand="0" w:evenHBand="0" w:firstRowFirstColumn="0" w:firstRowLastColumn="0" w:lastRowFirstColumn="0" w:lastRowLastColumn="0"/>
            <w:tcW w:w="1630" w:type="dxa"/>
          </w:tcPr>
          <w:p w14:paraId="2E56170E" w14:textId="77777777" w:rsidR="00EA016E" w:rsidRPr="00D3692F" w:rsidRDefault="7585C140" w:rsidP="00EA016E">
            <w:pPr>
              <w:rPr>
                <w:sz w:val="20"/>
                <w:szCs w:val="20"/>
              </w:rPr>
            </w:pPr>
            <w:r w:rsidRPr="7585C140">
              <w:rPr>
                <w:sz w:val="20"/>
                <w:szCs w:val="20"/>
              </w:rPr>
              <w:t>GetVP</w:t>
            </w:r>
          </w:p>
        </w:tc>
        <w:tc>
          <w:tcPr>
            <w:tcW w:w="1172" w:type="dxa"/>
          </w:tcPr>
          <w:p w14:paraId="2E56170F" w14:textId="77777777" w:rsidR="00EA016E" w:rsidRPr="00D3692F" w:rsidRDefault="7585C140"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Port</w:t>
            </w:r>
          </w:p>
        </w:tc>
        <w:tc>
          <w:tcPr>
            <w:tcW w:w="1448" w:type="dxa"/>
          </w:tcPr>
          <w:p w14:paraId="2E561710"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2E561711" w14:textId="77777777" w:rsidR="00EA016E" w:rsidRPr="00D3692F" w:rsidRDefault="00EA016E" w:rsidP="00EA016E">
            <w:pPr>
              <w:cnfStyle w:val="000000000000" w:firstRow="0" w:lastRow="0" w:firstColumn="0" w:lastColumn="0" w:oddVBand="0" w:evenVBand="0" w:oddHBand="0" w:evenHBand="0" w:firstRowFirstColumn="0" w:firstRowLastColumn="0" w:lastRowFirstColumn="0" w:lastRowLastColumn="0"/>
              <w:rPr>
                <w:sz w:val="20"/>
                <w:szCs w:val="20"/>
              </w:rPr>
            </w:pPr>
          </w:p>
        </w:tc>
      </w:tr>
    </w:tbl>
    <w:p w14:paraId="2E561713" w14:textId="77777777" w:rsidR="002C462A" w:rsidRPr="00D3692F" w:rsidRDefault="7585C140" w:rsidP="002C462A">
      <w:pPr>
        <w:pStyle w:val="Ttulo4"/>
      </w:pPr>
      <w:r>
        <w:t>Comportamiento</w:t>
      </w:r>
    </w:p>
    <w:p w14:paraId="2E561714" w14:textId="77777777" w:rsidR="002C462A" w:rsidRPr="00D3692F" w:rsidRDefault="7585C140" w:rsidP="002C462A">
      <w:pPr>
        <w:pStyle w:val="Ttulo5"/>
      </w:pPr>
      <w:r>
        <w:t>VoterAccess</w:t>
      </w:r>
    </w:p>
    <w:p w14:paraId="2E561715" w14:textId="77777777" w:rsidR="002C462A" w:rsidRDefault="00E878C6" w:rsidP="002C462A">
      <w:r>
        <w:t xml:space="preserve">Ver </w:t>
      </w:r>
      <w:r>
        <w:fldChar w:fldCharType="begin"/>
      </w:r>
      <w:r>
        <w:instrText xml:space="preserve"> REF _Ref441951475 \r \h </w:instrText>
      </w:r>
      <w:r>
        <w:fldChar w:fldCharType="separate"/>
      </w:r>
      <w:r w:rsidR="009616B2">
        <w:t>9.3.2.2</w:t>
      </w:r>
      <w:r>
        <w:fldChar w:fldCharType="end"/>
      </w:r>
      <w:r>
        <w:t>.</w:t>
      </w:r>
    </w:p>
    <w:p w14:paraId="2E561716" w14:textId="77777777" w:rsidR="00C20EC5" w:rsidRPr="000634B9" w:rsidRDefault="7585C140" w:rsidP="00C20EC5">
      <w:r>
        <w:t>Implementa un servicio web REST para gestionar las peticiones de información sobre los usuarios. La petición principal será una petición HTTP POST que se realizará a la dirección:</w:t>
      </w:r>
    </w:p>
    <w:p w14:paraId="2E561717" w14:textId="77777777" w:rsidR="00C20EC5" w:rsidRPr="000634B9" w:rsidRDefault="7585C140" w:rsidP="00C20EC5">
      <w:pPr>
        <w:rPr>
          <w:rFonts w:ascii="Consolas" w:hAnsi="Consolas" w:cs="Consolas"/>
          <w:sz w:val="20"/>
        </w:rPr>
      </w:pPr>
      <w:r w:rsidRPr="7585C140">
        <w:rPr>
          <w:rFonts w:ascii="Consolas" w:eastAsia="Consolas" w:hAnsi="Consolas" w:cs="Consolas"/>
          <w:sz w:val="20"/>
          <w:szCs w:val="20"/>
        </w:rPr>
        <w:t>&lt;URIServicioWeb&gt;/user</w:t>
      </w:r>
    </w:p>
    <w:p w14:paraId="2E561718" w14:textId="77777777" w:rsidR="00C20EC5" w:rsidRPr="000634B9" w:rsidRDefault="7585C140" w:rsidP="00C20EC5">
      <w:r>
        <w:t xml:space="preserve">Donde URIServicioWeb representa la URI en la que está desplegado el servicio Web. La petición POST contiene datos JSON con la siguiente estructura: </w:t>
      </w:r>
    </w:p>
    <w:p w14:paraId="2E561719" w14:textId="77777777" w:rsidR="00C20EC5" w:rsidRPr="000634B9" w:rsidRDefault="7585C140" w:rsidP="00C20EC5">
      <w:pPr>
        <w:rPr>
          <w:rFonts w:ascii="Consolas" w:hAnsi="Consolas" w:cs="Consolas"/>
          <w:sz w:val="20"/>
        </w:rPr>
      </w:pPr>
      <w:r w:rsidRPr="7585C140">
        <w:rPr>
          <w:rFonts w:ascii="Consolas" w:eastAsia="Consolas" w:hAnsi="Consolas" w:cs="Consolas"/>
          <w:sz w:val="20"/>
          <w:szCs w:val="20"/>
        </w:rPr>
        <w:t xml:space="preserve">{"login": </w:t>
      </w:r>
      <w:r w:rsidRPr="7585C140">
        <w:rPr>
          <w:rFonts w:ascii="Consolas" w:eastAsia="Consolas" w:hAnsi="Consolas" w:cs="Consolas"/>
          <w:color w:val="FF0000"/>
          <w:sz w:val="20"/>
          <w:szCs w:val="20"/>
        </w:rPr>
        <w:t>email</w:t>
      </w:r>
      <w:r w:rsidRPr="7585C140">
        <w:rPr>
          <w:rFonts w:ascii="Consolas" w:eastAsia="Consolas" w:hAnsi="Consolas" w:cs="Consolas"/>
          <w:sz w:val="20"/>
          <w:szCs w:val="20"/>
        </w:rPr>
        <w:t xml:space="preserve">, "password": </w:t>
      </w:r>
      <w:r w:rsidRPr="7585C140">
        <w:rPr>
          <w:rFonts w:ascii="Consolas" w:eastAsia="Consolas" w:hAnsi="Consolas" w:cs="Consolas"/>
          <w:color w:val="FF0000"/>
          <w:sz w:val="20"/>
          <w:szCs w:val="20"/>
        </w:rPr>
        <w:t>password</w:t>
      </w:r>
      <w:r w:rsidRPr="7585C140">
        <w:rPr>
          <w:rFonts w:ascii="Consolas" w:eastAsia="Consolas" w:hAnsi="Consolas" w:cs="Consolas"/>
          <w:sz w:val="20"/>
          <w:szCs w:val="20"/>
        </w:rPr>
        <w:t>}</w:t>
      </w:r>
    </w:p>
    <w:p w14:paraId="2E56171A" w14:textId="77777777" w:rsidR="00C20EC5" w:rsidRPr="000634B9" w:rsidRDefault="7585C140" w:rsidP="00C20EC5">
      <w:r>
        <w:t>En caso de que la combinación (</w:t>
      </w:r>
      <w:r w:rsidRPr="7585C140">
        <w:rPr>
          <w:color w:val="FF0000"/>
        </w:rPr>
        <w:t>email</w:t>
      </w:r>
      <w:r>
        <w:t xml:space="preserve">, </w:t>
      </w:r>
      <w:r w:rsidRPr="7585C140">
        <w:rPr>
          <w:color w:val="FF0000"/>
        </w:rPr>
        <w:t>password</w:t>
      </w:r>
      <w:r>
        <w:t xml:space="preserve">) aparezca en la base de datos, la respuesta será 200 OK con el cuerpo JSON de la forma: </w:t>
      </w:r>
    </w:p>
    <w:p w14:paraId="2E56171B" w14:textId="77777777" w:rsidR="00C20EC5" w:rsidRPr="00B3089D" w:rsidRDefault="7585C140" w:rsidP="00C20EC5">
      <w:pPr>
        <w:rPr>
          <w:rFonts w:ascii="Consolas" w:hAnsi="Consolas" w:cs="Consolas"/>
          <w:lang w:val="en-GB"/>
        </w:rPr>
      </w:pPr>
      <w:r w:rsidRPr="7585C140">
        <w:rPr>
          <w:rFonts w:ascii="Consolas" w:eastAsia="Consolas" w:hAnsi="Consolas" w:cs="Consolas"/>
          <w:sz w:val="20"/>
          <w:szCs w:val="20"/>
          <w:lang w:val="en-GB"/>
        </w:rPr>
        <w:t xml:space="preserve">{"name": </w:t>
      </w:r>
      <w:r w:rsidRPr="7585C140">
        <w:rPr>
          <w:rFonts w:ascii="Consolas" w:eastAsia="Consolas" w:hAnsi="Consolas" w:cs="Consolas"/>
          <w:color w:val="FF0000"/>
          <w:sz w:val="20"/>
          <w:szCs w:val="20"/>
          <w:lang w:val="en-GB"/>
        </w:rPr>
        <w:t>name</w:t>
      </w:r>
      <w:r w:rsidRPr="7585C140">
        <w:rPr>
          <w:rFonts w:ascii="Consolas" w:eastAsia="Consolas" w:hAnsi="Consolas" w:cs="Consolas"/>
          <w:sz w:val="20"/>
          <w:szCs w:val="20"/>
          <w:lang w:val="en-GB"/>
        </w:rPr>
        <w:t xml:space="preserve">, "NIF": </w:t>
      </w:r>
      <w:r w:rsidRPr="7585C140">
        <w:rPr>
          <w:rFonts w:ascii="Consolas" w:eastAsia="Consolas" w:hAnsi="Consolas" w:cs="Consolas"/>
          <w:color w:val="FF0000"/>
          <w:sz w:val="20"/>
          <w:szCs w:val="20"/>
          <w:lang w:val="en-GB"/>
        </w:rPr>
        <w:t>NIF</w:t>
      </w:r>
      <w:r w:rsidRPr="7585C140">
        <w:rPr>
          <w:rFonts w:ascii="Consolas" w:eastAsia="Consolas" w:hAnsi="Consolas" w:cs="Consolas"/>
          <w:sz w:val="20"/>
          <w:szCs w:val="20"/>
          <w:lang w:val="en-GB"/>
        </w:rPr>
        <w:t xml:space="preserve">, "email": </w:t>
      </w:r>
      <w:r w:rsidRPr="7585C140">
        <w:rPr>
          <w:rFonts w:ascii="Consolas" w:eastAsia="Consolas" w:hAnsi="Consolas" w:cs="Consolas"/>
          <w:color w:val="FF0000"/>
          <w:sz w:val="20"/>
          <w:szCs w:val="20"/>
          <w:lang w:val="en-GB"/>
        </w:rPr>
        <w:t>email</w:t>
      </w:r>
      <w:r w:rsidRPr="7585C140">
        <w:rPr>
          <w:rFonts w:ascii="Consolas" w:eastAsia="Consolas" w:hAnsi="Consolas" w:cs="Consolas"/>
          <w:sz w:val="20"/>
          <w:szCs w:val="20"/>
          <w:lang w:val="en-GB"/>
        </w:rPr>
        <w:t xml:space="preserve">, "PollingStationCode": </w:t>
      </w:r>
      <w:r w:rsidRPr="7585C140">
        <w:rPr>
          <w:rFonts w:ascii="Consolas" w:eastAsia="Consolas" w:hAnsi="Consolas" w:cs="Consolas"/>
          <w:color w:val="FF0000"/>
          <w:sz w:val="20"/>
          <w:szCs w:val="20"/>
          <w:lang w:val="en-GB"/>
        </w:rPr>
        <w:t>code</w:t>
      </w:r>
      <w:r w:rsidRPr="7585C140">
        <w:rPr>
          <w:rFonts w:ascii="Consolas" w:eastAsia="Consolas" w:hAnsi="Consolas" w:cs="Consolas"/>
          <w:sz w:val="20"/>
          <w:szCs w:val="20"/>
          <w:lang w:val="en-GB"/>
        </w:rPr>
        <w:t>}</w:t>
      </w:r>
    </w:p>
    <w:p w14:paraId="2E56171C" w14:textId="77777777" w:rsidR="00C20EC5" w:rsidRPr="000634B9" w:rsidRDefault="7585C140" w:rsidP="00C20EC5">
      <w:r>
        <w:t>En caso de que la combinación (</w:t>
      </w:r>
      <w:r w:rsidRPr="7585C140">
        <w:rPr>
          <w:color w:val="FF0000"/>
        </w:rPr>
        <w:t>email</w:t>
      </w:r>
      <w:r>
        <w:t xml:space="preserve">, </w:t>
      </w:r>
      <w:r w:rsidRPr="7585C140">
        <w:rPr>
          <w:color w:val="FF0000"/>
        </w:rPr>
        <w:t>password</w:t>
      </w:r>
      <w:r>
        <w:t>) no aparezca, la respuesta será 404 Not found.</w:t>
      </w:r>
    </w:p>
    <w:p w14:paraId="2E56171D" w14:textId="77777777" w:rsidR="00C20EC5" w:rsidRPr="000634B9" w:rsidRDefault="7585C140" w:rsidP="00C20EC5">
      <w:r>
        <w:lastRenderedPageBreak/>
        <w:t>(</w:t>
      </w:r>
      <w:r w:rsidRPr="7585C140">
        <w:rPr>
          <w:b/>
          <w:bCs/>
        </w:rPr>
        <w:t>Optional</w:t>
      </w:r>
      <w:r>
        <w:t>) Se puede implementar un interfaz HTML para que el servicio Web pueda también ser utilizado por personas a través de un navegador Web convencional.</w:t>
      </w:r>
    </w:p>
    <w:p w14:paraId="2E56171E" w14:textId="77777777" w:rsidR="00C20EC5" w:rsidRPr="000634B9" w:rsidRDefault="7585C140" w:rsidP="00C20EC5">
      <w:r>
        <w:t>(</w:t>
      </w:r>
      <w:r w:rsidRPr="7585C140">
        <w:rPr>
          <w:b/>
          <w:bCs/>
        </w:rPr>
        <w:t>Optional</w:t>
      </w:r>
      <w:r>
        <w:t xml:space="preserve">) El servicio Web puede ser extendido para permitir a los usuarios cambiar su password. </w:t>
      </w:r>
    </w:p>
    <w:p w14:paraId="2E56171F" w14:textId="77777777" w:rsidR="002C462A" w:rsidRPr="00D3692F" w:rsidRDefault="7585C140" w:rsidP="00540306">
      <w:pPr>
        <w:pStyle w:val="Ttulo5"/>
      </w:pPr>
      <w:r>
        <w:t>DBManagement</w:t>
      </w:r>
    </w:p>
    <w:p w14:paraId="2E561720" w14:textId="77777777" w:rsidR="002C462A" w:rsidRDefault="7585C140" w:rsidP="002C462A">
      <w:r>
        <w:t>Encapsula todos los accesos a la base de datos.</w:t>
      </w:r>
    </w:p>
    <w:p w14:paraId="2E561721" w14:textId="77777777" w:rsidR="002C462A" w:rsidRPr="00D3692F" w:rsidRDefault="002C462A" w:rsidP="002C462A">
      <w:pPr>
        <w:pStyle w:val="Ttulo3"/>
      </w:pPr>
      <w:bookmarkStart w:id="48" w:name="_Toc445836435"/>
      <w:r w:rsidRPr="00D3692F">
        <w:t>Diagrama contextual</w:t>
      </w:r>
      <w:bookmarkEnd w:id="48"/>
      <w:r w:rsidRPr="00D3692F">
        <w:fldChar w:fldCharType="begin"/>
      </w:r>
      <w:r w:rsidRPr="00D3692F">
        <w:instrText xml:space="preserve"> XE "Diagrama contextual" </w:instrText>
      </w:r>
      <w:r w:rsidRPr="00D3692F">
        <w:fldChar w:fldCharType="end"/>
      </w:r>
    </w:p>
    <w:p w14:paraId="6584BF68" w14:textId="7E33D3FA" w:rsidR="00476702" w:rsidRPr="00D3692F" w:rsidRDefault="00363BEA" w:rsidP="00476702">
      <w:r>
        <w:t xml:space="preserve">Ver </w:t>
      </w:r>
      <w:r>
        <w:fldChar w:fldCharType="begin"/>
      </w:r>
      <w:r>
        <w:instrText xml:space="preserve"> REF _Ref441917715 \r \h </w:instrText>
      </w:r>
      <w:r>
        <w:fldChar w:fldCharType="separate"/>
      </w:r>
      <w:r w:rsidR="009616B2">
        <w:t>9.1</w:t>
      </w:r>
      <w:r>
        <w:fldChar w:fldCharType="end"/>
      </w:r>
      <w:r w:rsidRPr="00D3692F">
        <w:t>.</w:t>
      </w:r>
      <w:r w:rsidR="00476702" w:rsidRPr="00476702">
        <w:t xml:space="preserve"> </w:t>
      </w:r>
    </w:p>
    <w:p w14:paraId="30AFD339" w14:textId="77777777" w:rsidR="00476702" w:rsidRPr="00D3692F" w:rsidRDefault="00476702" w:rsidP="00476702">
      <w:pPr>
        <w:pStyle w:val="Ttulo3"/>
      </w:pPr>
      <w:bookmarkStart w:id="49" w:name="_Toc445836436"/>
      <w:r w:rsidRPr="00D3692F">
        <w:t>Justificación de las decisiones</w:t>
      </w:r>
      <w:bookmarkEnd w:id="49"/>
      <w:r w:rsidRPr="00D3692F">
        <w:fldChar w:fldCharType="begin"/>
      </w:r>
      <w:r w:rsidRPr="00D3692F">
        <w:instrText xml:space="preserve"> XE "Justificación de las decisiones" </w:instrText>
      </w:r>
      <w:r w:rsidRPr="00D3692F">
        <w:fldChar w:fldCharType="end"/>
      </w:r>
    </w:p>
    <w:p w14:paraId="6446EE66" w14:textId="77777777" w:rsidR="00476702" w:rsidRPr="00D3692F" w:rsidRDefault="7585C140" w:rsidP="00476702">
      <w:r>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00476702" w:rsidRPr="00D3692F" w14:paraId="5912CD74" w14:textId="77777777" w:rsidTr="7585C140">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10349DD8" w14:textId="77777777" w:rsidR="00476702" w:rsidRPr="00D3692F" w:rsidRDefault="7585C140" w:rsidP="000634B9">
            <w:pPr>
              <w:jc w:val="left"/>
              <w:rPr>
                <w:sz w:val="18"/>
              </w:rPr>
            </w:pPr>
            <w:r w:rsidRPr="7585C140">
              <w:rPr>
                <w:sz w:val="18"/>
                <w:szCs w:val="18"/>
              </w:rPr>
              <w:t>Escenario</w:t>
            </w:r>
          </w:p>
        </w:tc>
        <w:tc>
          <w:tcPr>
            <w:tcW w:w="1405" w:type="dxa"/>
          </w:tcPr>
          <w:p w14:paraId="4D981254" w14:textId="77777777" w:rsidR="00476702" w:rsidRPr="00D3692F" w:rsidRDefault="00476702" w:rsidP="000634B9">
            <w:pPr>
              <w:jc w:val="left"/>
              <w:rPr>
                <w:sz w:val="18"/>
              </w:rPr>
            </w:pPr>
            <w:r w:rsidRPr="61739A22">
              <w:rPr>
                <w:sz w:val="18"/>
                <w:szCs w:val="18"/>
              </w:rPr>
              <w:t>Atributos de calidad</w:t>
            </w:r>
            <w:r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5E03F675" w14:textId="77777777" w:rsidR="00476702" w:rsidRPr="00D3692F" w:rsidRDefault="7585C140" w:rsidP="000634B9">
            <w:pPr>
              <w:jc w:val="left"/>
              <w:rPr>
                <w:sz w:val="18"/>
              </w:rPr>
            </w:pPr>
            <w:r w:rsidRPr="7585C140">
              <w:rPr>
                <w:sz w:val="18"/>
                <w:szCs w:val="18"/>
              </w:rPr>
              <w:t>Justificación</w:t>
            </w:r>
          </w:p>
        </w:tc>
      </w:tr>
      <w:tr w:rsidR="00476702" w:rsidRPr="00D3692F" w14:paraId="62F9F81D" w14:textId="77777777" w:rsidTr="7585C140">
        <w:tc>
          <w:tcPr>
            <w:tcW w:w="1097" w:type="dxa"/>
          </w:tcPr>
          <w:p w14:paraId="4160CB02" w14:textId="77777777" w:rsidR="00476702" w:rsidRPr="00173CE9" w:rsidRDefault="7585C140" w:rsidP="000634B9">
            <w:pPr>
              <w:jc w:val="left"/>
              <w:rPr>
                <w:sz w:val="18"/>
              </w:rPr>
            </w:pPr>
            <w:r w:rsidRPr="7585C140">
              <w:rPr>
                <w:sz w:val="18"/>
                <w:szCs w:val="18"/>
              </w:rPr>
              <w:t>1</w:t>
            </w:r>
          </w:p>
        </w:tc>
        <w:tc>
          <w:tcPr>
            <w:tcW w:w="1405" w:type="dxa"/>
          </w:tcPr>
          <w:p w14:paraId="3958ECD6" w14:textId="77777777" w:rsidR="00476702" w:rsidRPr="00173CE9" w:rsidRDefault="7585C140" w:rsidP="000634B9">
            <w:pPr>
              <w:jc w:val="left"/>
              <w:rPr>
                <w:sz w:val="18"/>
              </w:rPr>
            </w:pPr>
            <w:r w:rsidRPr="7585C140">
              <w:rPr>
                <w:sz w:val="18"/>
                <w:szCs w:val="18"/>
              </w:rPr>
              <w:t>AT001</w:t>
            </w:r>
          </w:p>
        </w:tc>
        <w:tc>
          <w:tcPr>
            <w:tcW w:w="6002" w:type="dxa"/>
          </w:tcPr>
          <w:p w14:paraId="238290CE" w14:textId="77777777" w:rsidR="00476702" w:rsidRPr="00173CE9" w:rsidRDefault="7585C140" w:rsidP="000634B9">
            <w:pPr>
              <w:jc w:val="left"/>
              <w:rPr>
                <w:sz w:val="18"/>
              </w:rPr>
            </w:pPr>
            <w:r w:rsidRPr="7585C140">
              <w:rPr>
                <w:sz w:val="18"/>
                <w:szCs w:val="18"/>
              </w:rPr>
              <w:t>La utilización de un servicio web REST se aprovecha de la tecnología HTTP y facilita el despliegue del sistema en infraestructuras de alta disponibilidad como pueden ser servidores Web, tanto locales como en la nube</w:t>
            </w:r>
          </w:p>
        </w:tc>
      </w:tr>
      <w:tr w:rsidR="00476702" w:rsidRPr="00D3692F" w14:paraId="73391263" w14:textId="77777777" w:rsidTr="7585C140">
        <w:tc>
          <w:tcPr>
            <w:tcW w:w="1097" w:type="dxa"/>
          </w:tcPr>
          <w:p w14:paraId="2AB0631A" w14:textId="77777777" w:rsidR="00476702" w:rsidRPr="00173CE9" w:rsidRDefault="7585C140" w:rsidP="000634B9">
            <w:pPr>
              <w:jc w:val="left"/>
              <w:rPr>
                <w:sz w:val="18"/>
              </w:rPr>
            </w:pPr>
            <w:r w:rsidRPr="7585C140">
              <w:rPr>
                <w:sz w:val="18"/>
                <w:szCs w:val="18"/>
              </w:rPr>
              <w:t>4</w:t>
            </w:r>
          </w:p>
        </w:tc>
        <w:tc>
          <w:tcPr>
            <w:tcW w:w="1405" w:type="dxa"/>
          </w:tcPr>
          <w:p w14:paraId="4BD6ABDE" w14:textId="77777777" w:rsidR="00476702" w:rsidRPr="00173CE9" w:rsidRDefault="7585C140" w:rsidP="000634B9">
            <w:pPr>
              <w:jc w:val="left"/>
              <w:rPr>
                <w:sz w:val="18"/>
              </w:rPr>
            </w:pPr>
            <w:r w:rsidRPr="7585C140">
              <w:rPr>
                <w:sz w:val="18"/>
                <w:szCs w:val="18"/>
              </w:rPr>
              <w:t>AT005</w:t>
            </w:r>
          </w:p>
        </w:tc>
        <w:tc>
          <w:tcPr>
            <w:tcW w:w="6002" w:type="dxa"/>
          </w:tcPr>
          <w:p w14:paraId="058C522C" w14:textId="77777777" w:rsidR="00476702" w:rsidRPr="00173CE9" w:rsidRDefault="7585C140" w:rsidP="000634B9">
            <w:pPr>
              <w:jc w:val="left"/>
              <w:rPr>
                <w:sz w:val="18"/>
              </w:rPr>
            </w:pPr>
            <w:r w:rsidRPr="7585C140">
              <w:rPr>
                <w:sz w:val="18"/>
                <w:szCs w:val="18"/>
              </w:rPr>
              <w:t xml:space="preserve">La encapsulación de las características del modelo que afectan a la base durante el desarrollo y la utilización de un framework basado en MVC facilitará el desarrollo de nuevas funcionalidades como las vistas basadas en HTML o el cambio de clabe de los usuarios. </w:t>
            </w:r>
          </w:p>
        </w:tc>
      </w:tr>
      <w:tr w:rsidR="00476702" w:rsidRPr="00D3692F" w14:paraId="01D819AC" w14:textId="77777777" w:rsidTr="7585C140">
        <w:tc>
          <w:tcPr>
            <w:tcW w:w="1097" w:type="dxa"/>
          </w:tcPr>
          <w:p w14:paraId="6F8346D7" w14:textId="77777777" w:rsidR="00476702" w:rsidRPr="00173CE9" w:rsidRDefault="7585C140" w:rsidP="000634B9">
            <w:pPr>
              <w:jc w:val="left"/>
              <w:rPr>
                <w:sz w:val="18"/>
              </w:rPr>
            </w:pPr>
            <w:r w:rsidRPr="7585C140">
              <w:rPr>
                <w:sz w:val="18"/>
                <w:szCs w:val="18"/>
              </w:rPr>
              <w:t>6</w:t>
            </w:r>
          </w:p>
        </w:tc>
        <w:tc>
          <w:tcPr>
            <w:tcW w:w="1405" w:type="dxa"/>
          </w:tcPr>
          <w:p w14:paraId="1A418F15" w14:textId="77777777" w:rsidR="00476702" w:rsidRPr="00173CE9" w:rsidRDefault="7585C140" w:rsidP="000634B9">
            <w:pPr>
              <w:jc w:val="left"/>
              <w:rPr>
                <w:sz w:val="18"/>
              </w:rPr>
            </w:pPr>
            <w:r w:rsidRPr="7585C140">
              <w:rPr>
                <w:sz w:val="18"/>
                <w:szCs w:val="18"/>
              </w:rPr>
              <w:t>AT006</w:t>
            </w:r>
          </w:p>
        </w:tc>
        <w:tc>
          <w:tcPr>
            <w:tcW w:w="6002" w:type="dxa"/>
          </w:tcPr>
          <w:p w14:paraId="601ADE89" w14:textId="77777777" w:rsidR="00476702" w:rsidRPr="00173CE9" w:rsidRDefault="7585C140" w:rsidP="000634B9">
            <w:pPr>
              <w:jc w:val="left"/>
              <w:rPr>
                <w:sz w:val="18"/>
              </w:rPr>
            </w:pPr>
            <w:r w:rsidRPr="7585C140">
              <w:rPr>
                <w:sz w:val="18"/>
                <w:szCs w:val="18"/>
              </w:rPr>
              <w:t xml:space="preserve">La utilización del framework Web Spring Boot facilitará el desarrollo de características comunes de la web como la negociación de contenido, dado que el framework ya contiene herramientas para su implementación. </w:t>
            </w:r>
          </w:p>
        </w:tc>
      </w:tr>
      <w:tr w:rsidR="00476702" w:rsidRPr="00D3692F" w14:paraId="2F1F8149" w14:textId="77777777" w:rsidTr="7585C140">
        <w:tc>
          <w:tcPr>
            <w:tcW w:w="1097" w:type="dxa"/>
          </w:tcPr>
          <w:p w14:paraId="5A5D7E2D" w14:textId="77777777" w:rsidR="00476702" w:rsidRPr="00173CE9" w:rsidRDefault="7585C140" w:rsidP="000634B9">
            <w:pPr>
              <w:jc w:val="left"/>
              <w:rPr>
                <w:sz w:val="18"/>
              </w:rPr>
            </w:pPr>
            <w:r w:rsidRPr="7585C140">
              <w:rPr>
                <w:sz w:val="18"/>
                <w:szCs w:val="18"/>
              </w:rPr>
              <w:t>8</w:t>
            </w:r>
          </w:p>
        </w:tc>
        <w:tc>
          <w:tcPr>
            <w:tcW w:w="1405" w:type="dxa"/>
          </w:tcPr>
          <w:p w14:paraId="4FBE6202" w14:textId="77777777" w:rsidR="00476702" w:rsidRPr="00173CE9" w:rsidRDefault="7585C140" w:rsidP="000634B9">
            <w:pPr>
              <w:jc w:val="left"/>
              <w:rPr>
                <w:sz w:val="18"/>
              </w:rPr>
            </w:pPr>
            <w:r w:rsidRPr="7585C140">
              <w:rPr>
                <w:sz w:val="18"/>
                <w:szCs w:val="18"/>
              </w:rPr>
              <w:t>AT008</w:t>
            </w:r>
          </w:p>
        </w:tc>
        <w:tc>
          <w:tcPr>
            <w:tcW w:w="6002" w:type="dxa"/>
          </w:tcPr>
          <w:p w14:paraId="55C2D984" w14:textId="77777777" w:rsidR="00476702" w:rsidRPr="00173CE9" w:rsidRDefault="7585C140" w:rsidP="000634B9">
            <w:pPr>
              <w:jc w:val="left"/>
              <w:rPr>
                <w:sz w:val="18"/>
              </w:rPr>
            </w:pPr>
            <w:r w:rsidRPr="7585C140">
              <w:rPr>
                <w:sz w:val="18"/>
                <w:szCs w:val="18"/>
              </w:rPr>
              <w:t xml:space="preserve">La restricción de acceso mediante </w:t>
            </w:r>
            <w:r w:rsidRPr="7585C140">
              <w:rPr>
                <w:i/>
                <w:iCs/>
                <w:sz w:val="18"/>
                <w:szCs w:val="18"/>
              </w:rPr>
              <w:t>email/password</w:t>
            </w:r>
            <w:r w:rsidRPr="7585C140">
              <w:rPr>
                <w:sz w:val="18"/>
                <w:szCs w:val="18"/>
              </w:rPr>
              <w:t xml:space="preserve"> se considera suficientemente segura para este proceso. Las claves deberían almacenarse encriptadas.</w:t>
            </w:r>
          </w:p>
        </w:tc>
      </w:tr>
      <w:tr w:rsidR="00476702" w:rsidRPr="00D3692F" w14:paraId="28A5BF17" w14:textId="77777777" w:rsidTr="7585C140">
        <w:tc>
          <w:tcPr>
            <w:tcW w:w="1097" w:type="dxa"/>
          </w:tcPr>
          <w:p w14:paraId="66AF894F" w14:textId="77777777" w:rsidR="00476702" w:rsidRPr="00173CE9" w:rsidRDefault="7585C140" w:rsidP="000634B9">
            <w:pPr>
              <w:jc w:val="left"/>
              <w:rPr>
                <w:sz w:val="18"/>
              </w:rPr>
            </w:pPr>
            <w:r w:rsidRPr="7585C140">
              <w:rPr>
                <w:sz w:val="18"/>
                <w:szCs w:val="18"/>
              </w:rPr>
              <w:t>9</w:t>
            </w:r>
          </w:p>
        </w:tc>
        <w:tc>
          <w:tcPr>
            <w:tcW w:w="1405" w:type="dxa"/>
          </w:tcPr>
          <w:p w14:paraId="773399F3" w14:textId="77777777" w:rsidR="00476702" w:rsidRPr="00173CE9" w:rsidRDefault="7585C140" w:rsidP="000634B9">
            <w:pPr>
              <w:jc w:val="left"/>
              <w:rPr>
                <w:sz w:val="18"/>
              </w:rPr>
            </w:pPr>
            <w:r w:rsidRPr="7585C140">
              <w:rPr>
                <w:sz w:val="18"/>
                <w:szCs w:val="18"/>
              </w:rPr>
              <w:t>AT009</w:t>
            </w:r>
          </w:p>
        </w:tc>
        <w:tc>
          <w:tcPr>
            <w:tcW w:w="6002" w:type="dxa"/>
          </w:tcPr>
          <w:p w14:paraId="11A601F5" w14:textId="77777777" w:rsidR="00476702" w:rsidRPr="00173CE9" w:rsidRDefault="7585C140" w:rsidP="000634B9">
            <w:pPr>
              <w:jc w:val="left"/>
              <w:rPr>
                <w:sz w:val="18"/>
              </w:rPr>
            </w:pPr>
            <w:r w:rsidRPr="7585C140">
              <w:rPr>
                <w:sz w:val="18"/>
                <w:szCs w:val="18"/>
              </w:rPr>
              <w:t xml:space="preserve">El desarrollo de un servicio web REST basado en formatos JSON facilitará la creación de pruebas. El framework Spring Boot contiene varias herramientas para pruebas unitarias y de integración. </w:t>
            </w:r>
          </w:p>
        </w:tc>
      </w:tr>
      <w:tr w:rsidR="00476702" w:rsidRPr="00D3692F" w14:paraId="51734DA9" w14:textId="77777777" w:rsidTr="7585C140">
        <w:tc>
          <w:tcPr>
            <w:tcW w:w="1097" w:type="dxa"/>
          </w:tcPr>
          <w:p w14:paraId="79A099D6" w14:textId="77777777" w:rsidR="00476702" w:rsidRPr="00173CE9" w:rsidRDefault="7585C140" w:rsidP="000634B9">
            <w:pPr>
              <w:jc w:val="left"/>
              <w:rPr>
                <w:sz w:val="18"/>
              </w:rPr>
            </w:pPr>
            <w:r w:rsidRPr="7585C140">
              <w:rPr>
                <w:sz w:val="18"/>
                <w:szCs w:val="18"/>
              </w:rPr>
              <w:t>12</w:t>
            </w:r>
          </w:p>
        </w:tc>
        <w:tc>
          <w:tcPr>
            <w:tcW w:w="1405" w:type="dxa"/>
          </w:tcPr>
          <w:p w14:paraId="213AA7B2" w14:textId="77777777" w:rsidR="00476702" w:rsidRPr="00173CE9" w:rsidRDefault="7585C140" w:rsidP="000634B9">
            <w:pPr>
              <w:jc w:val="left"/>
              <w:rPr>
                <w:sz w:val="18"/>
              </w:rPr>
            </w:pPr>
            <w:r w:rsidRPr="7585C140">
              <w:rPr>
                <w:sz w:val="18"/>
                <w:szCs w:val="18"/>
              </w:rPr>
              <w:t>AT012</w:t>
            </w:r>
          </w:p>
        </w:tc>
        <w:tc>
          <w:tcPr>
            <w:tcW w:w="6002" w:type="dxa"/>
          </w:tcPr>
          <w:p w14:paraId="6240225E" w14:textId="77777777" w:rsidR="00476702" w:rsidRPr="00173CE9" w:rsidRDefault="7585C140" w:rsidP="000634B9">
            <w:pPr>
              <w:jc w:val="left"/>
              <w:rPr>
                <w:sz w:val="18"/>
              </w:rPr>
            </w:pPr>
            <w:r w:rsidRPr="7585C140">
              <w:rPr>
                <w:sz w:val="18"/>
                <w:szCs w:val="18"/>
              </w:rPr>
              <w:t xml:space="preserve">El uso de un servicio web REST permitirá el acceso automático al sistema a través de software cliente. </w:t>
            </w:r>
          </w:p>
        </w:tc>
      </w:tr>
      <w:tr w:rsidR="00476702" w:rsidRPr="00D3692F" w14:paraId="3D21BA54" w14:textId="77777777" w:rsidTr="7585C140">
        <w:tc>
          <w:tcPr>
            <w:tcW w:w="1097" w:type="dxa"/>
          </w:tcPr>
          <w:p w14:paraId="4F771A3F" w14:textId="77777777" w:rsidR="00476702" w:rsidRPr="00173CE9" w:rsidRDefault="7585C140" w:rsidP="000634B9">
            <w:pPr>
              <w:jc w:val="left"/>
              <w:rPr>
                <w:sz w:val="18"/>
              </w:rPr>
            </w:pPr>
            <w:r w:rsidRPr="7585C140">
              <w:rPr>
                <w:sz w:val="18"/>
                <w:szCs w:val="18"/>
              </w:rPr>
              <w:t>13</w:t>
            </w:r>
          </w:p>
        </w:tc>
        <w:tc>
          <w:tcPr>
            <w:tcW w:w="1405" w:type="dxa"/>
          </w:tcPr>
          <w:p w14:paraId="2736B22A" w14:textId="77777777" w:rsidR="00476702" w:rsidRPr="00173CE9" w:rsidRDefault="7585C140" w:rsidP="000634B9">
            <w:pPr>
              <w:jc w:val="left"/>
              <w:rPr>
                <w:sz w:val="18"/>
              </w:rPr>
            </w:pPr>
            <w:r w:rsidRPr="7585C140">
              <w:rPr>
                <w:sz w:val="18"/>
                <w:szCs w:val="18"/>
              </w:rPr>
              <w:t>AT013</w:t>
            </w:r>
          </w:p>
        </w:tc>
        <w:tc>
          <w:tcPr>
            <w:tcW w:w="6002" w:type="dxa"/>
          </w:tcPr>
          <w:p w14:paraId="785DAF79" w14:textId="77777777" w:rsidR="00476702" w:rsidRPr="00173CE9" w:rsidRDefault="7585C140" w:rsidP="000634B9">
            <w:pPr>
              <w:jc w:val="left"/>
              <w:rPr>
                <w:sz w:val="18"/>
              </w:rPr>
            </w:pPr>
            <w:r w:rsidRPr="7585C140">
              <w:rPr>
                <w:sz w:val="18"/>
                <w:szCs w:val="18"/>
              </w:rPr>
              <w:t xml:space="preserve">El API del servicio web es simple y contiene la funcionalidad mínima necesaria. La utilización del framework Spring Boot facilitará el desarrollo por los estudiantes dado que el framework tiene soluciones para toda la funcionalidad requerida. </w:t>
            </w:r>
          </w:p>
        </w:tc>
      </w:tr>
      <w:tr w:rsidR="00476702" w:rsidRPr="00D3692F" w14:paraId="4508D082" w14:textId="77777777" w:rsidTr="7585C140">
        <w:tc>
          <w:tcPr>
            <w:tcW w:w="1097" w:type="dxa"/>
          </w:tcPr>
          <w:p w14:paraId="51F60EA4" w14:textId="77777777" w:rsidR="00476702" w:rsidRDefault="7585C140" w:rsidP="000634B9">
            <w:pPr>
              <w:jc w:val="left"/>
              <w:rPr>
                <w:sz w:val="18"/>
                <w:szCs w:val="18"/>
              </w:rPr>
            </w:pPr>
            <w:r w:rsidRPr="7585C140">
              <w:rPr>
                <w:sz w:val="18"/>
                <w:szCs w:val="18"/>
              </w:rPr>
              <w:t>14</w:t>
            </w:r>
          </w:p>
          <w:p w14:paraId="679C9985" w14:textId="77777777" w:rsidR="00476702" w:rsidRPr="00173CE9" w:rsidRDefault="00476702" w:rsidP="000634B9">
            <w:pPr>
              <w:jc w:val="left"/>
              <w:rPr>
                <w:sz w:val="18"/>
              </w:rPr>
            </w:pPr>
          </w:p>
        </w:tc>
        <w:tc>
          <w:tcPr>
            <w:tcW w:w="1405" w:type="dxa"/>
          </w:tcPr>
          <w:p w14:paraId="7DBA6B63" w14:textId="77777777" w:rsidR="00476702" w:rsidRPr="00173CE9" w:rsidRDefault="7585C140" w:rsidP="000634B9">
            <w:pPr>
              <w:jc w:val="left"/>
              <w:rPr>
                <w:sz w:val="18"/>
              </w:rPr>
            </w:pPr>
            <w:r w:rsidRPr="7585C140">
              <w:rPr>
                <w:sz w:val="18"/>
                <w:szCs w:val="18"/>
              </w:rPr>
              <w:t>AT014</w:t>
            </w:r>
          </w:p>
        </w:tc>
        <w:tc>
          <w:tcPr>
            <w:tcW w:w="6002" w:type="dxa"/>
          </w:tcPr>
          <w:p w14:paraId="73B6C0A1" w14:textId="77777777" w:rsidR="00476702" w:rsidRPr="00173CE9" w:rsidRDefault="7585C140" w:rsidP="000634B9">
            <w:pPr>
              <w:jc w:val="left"/>
              <w:rPr>
                <w:sz w:val="18"/>
              </w:rPr>
            </w:pPr>
            <w:r w:rsidRPr="7585C140">
              <w:rPr>
                <w:sz w:val="18"/>
                <w:szCs w:val="18"/>
              </w:rPr>
              <w:t xml:space="preserve">La utilización del framework Spring Boot facilita el despliegue. Hay varios ejemplos que muestran cómo desplegar aplicaciones basadas en Spring Boot en servidores de producción. </w:t>
            </w:r>
          </w:p>
        </w:tc>
      </w:tr>
    </w:tbl>
    <w:p w14:paraId="1641A7CC" w14:textId="4422EB52" w:rsidR="00476702" w:rsidRDefault="00476702" w:rsidP="00363BEA"/>
    <w:p w14:paraId="0AAA7332" w14:textId="77777777" w:rsidR="00BB6DFA" w:rsidRDefault="00BB6DFA" w:rsidP="00363BEA"/>
    <w:p w14:paraId="301FF44E" w14:textId="77777777" w:rsidR="001553B3" w:rsidRDefault="001553B3" w:rsidP="00363BEA"/>
    <w:p w14:paraId="54EC2675" w14:textId="77777777" w:rsidR="001553B3" w:rsidRDefault="001553B3" w:rsidP="00363BEA"/>
    <w:p w14:paraId="028C3358" w14:textId="77777777" w:rsidR="001553B3" w:rsidRDefault="001553B3" w:rsidP="00363BEA"/>
    <w:p w14:paraId="579A6C77" w14:textId="77777777" w:rsidR="001553B3" w:rsidRDefault="001553B3" w:rsidP="00363BEA"/>
    <w:p w14:paraId="5A400598" w14:textId="77777777" w:rsidR="001553B3" w:rsidRDefault="001553B3" w:rsidP="00363BEA"/>
    <w:p w14:paraId="43B097D5" w14:textId="5C07F288" w:rsidR="001553B3" w:rsidRDefault="001553B3" w:rsidP="00363BEA"/>
    <w:p w14:paraId="32959667" w14:textId="4EA1C126" w:rsidR="000634B9" w:rsidRDefault="00793ADD" w:rsidP="000634B9">
      <w:pPr>
        <w:pStyle w:val="Ttulo2"/>
      </w:pPr>
      <w:r>
        <w:lastRenderedPageBreak/>
        <w:t>Recount</w:t>
      </w:r>
    </w:p>
    <w:p w14:paraId="2FB7B6ED" w14:textId="12010880" w:rsidR="000634B9" w:rsidRDefault="7585C140" w:rsidP="000634B9">
      <w:pPr>
        <w:pStyle w:val="Ttulo3"/>
      </w:pPr>
      <w:bookmarkStart w:id="50" w:name="_Toc445836438"/>
      <w:r>
        <w:t>Presentación principal</w:t>
      </w:r>
      <w:bookmarkEnd w:id="50"/>
    </w:p>
    <w:p w14:paraId="2066CEC3" w14:textId="3F28C10F" w:rsidR="000634B9" w:rsidRDefault="000634B9" w:rsidP="000634B9">
      <w:pPr>
        <w:rPr>
          <w:lang w:eastAsia="es-ES"/>
        </w:rPr>
      </w:pPr>
    </w:p>
    <w:p w14:paraId="752517A2" w14:textId="60DF80A4" w:rsidR="00BE40FB" w:rsidRDefault="00BE40FB" w:rsidP="000F525C">
      <w:pPr>
        <w:ind w:left="708"/>
        <w:jc w:val="center"/>
        <w:rPr>
          <w:lang w:eastAsia="es-ES"/>
        </w:rPr>
      </w:pPr>
      <w:r>
        <w:rPr>
          <w:noProof/>
          <w:lang w:eastAsia="es-ES"/>
        </w:rPr>
        <w:drawing>
          <wp:inline distT="0" distB="0" distL="0" distR="0" wp14:anchorId="5DA6AA6E" wp14:editId="546519E3">
            <wp:extent cx="3955123" cy="3566469"/>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PNG"/>
                    <pic:cNvPicPr/>
                  </pic:nvPicPr>
                  <pic:blipFill>
                    <a:blip r:embed="rId25">
                      <a:extLst>
                        <a:ext uri="{28A0092B-C50C-407E-A947-70E740481C1C}">
                          <a14:useLocalDpi xmlns:a14="http://schemas.microsoft.com/office/drawing/2010/main" val="0"/>
                        </a:ext>
                      </a:extLst>
                    </a:blip>
                    <a:stretch>
                      <a:fillRect/>
                    </a:stretch>
                  </pic:blipFill>
                  <pic:spPr>
                    <a:xfrm>
                      <a:off x="0" y="0"/>
                      <a:ext cx="3955123" cy="3566469"/>
                    </a:xfrm>
                    <a:prstGeom prst="rect">
                      <a:avLst/>
                    </a:prstGeom>
                  </pic:spPr>
                </pic:pic>
              </a:graphicData>
            </a:graphic>
          </wp:inline>
        </w:drawing>
      </w:r>
    </w:p>
    <w:p w14:paraId="607D90CB" w14:textId="3D0A6E4A" w:rsidR="000F525C" w:rsidRPr="00D3692F" w:rsidRDefault="000F525C" w:rsidP="000F525C">
      <w:pPr>
        <w:pStyle w:val="Descripcin"/>
        <w:jc w:val="center"/>
      </w:pPr>
      <w:r w:rsidRPr="00D3692F">
        <w:t xml:space="preserve">Figura </w:t>
      </w:r>
      <w:r>
        <w:t>6</w:t>
      </w:r>
      <w:r w:rsidRPr="00D3692F">
        <w:t xml:space="preserve">. </w:t>
      </w:r>
      <w:r>
        <w:t xml:space="preserve">Vista de </w:t>
      </w:r>
      <w:r w:rsidR="00793ADD">
        <w:t>Recount</w:t>
      </w:r>
      <w:r>
        <w:t xml:space="preserve"> </w:t>
      </w:r>
    </w:p>
    <w:p w14:paraId="795708B0" w14:textId="77777777" w:rsidR="000F525C" w:rsidRDefault="000F525C" w:rsidP="00BE40FB">
      <w:pPr>
        <w:ind w:left="708"/>
        <w:rPr>
          <w:lang w:eastAsia="es-ES"/>
        </w:rPr>
      </w:pPr>
    </w:p>
    <w:p w14:paraId="3A3F2371" w14:textId="5026D21A" w:rsidR="005700FA" w:rsidRDefault="005700FA" w:rsidP="005700FA">
      <w:pPr>
        <w:ind w:left="708"/>
        <w:rPr>
          <w:lang w:eastAsia="es-ES"/>
        </w:rPr>
      </w:pPr>
    </w:p>
    <w:p w14:paraId="19832C8D" w14:textId="7A5A4A32" w:rsidR="000634B9" w:rsidRDefault="7585C140" w:rsidP="000634B9">
      <w:pPr>
        <w:pStyle w:val="Ttulo3"/>
      </w:pPr>
      <w:bookmarkStart w:id="51" w:name="_Toc445836439"/>
      <w:r>
        <w:t>Catálogo de elementos</w:t>
      </w:r>
      <w:bookmarkEnd w:id="51"/>
    </w:p>
    <w:p w14:paraId="566A5C42" w14:textId="77777777" w:rsidR="000634B9" w:rsidRPr="000634B9" w:rsidRDefault="000634B9" w:rsidP="000634B9">
      <w:pPr>
        <w:rPr>
          <w:lang w:eastAsia="es-ES"/>
        </w:rPr>
      </w:pPr>
    </w:p>
    <w:p w14:paraId="41D0E895" w14:textId="127CE5E7" w:rsidR="000634B9" w:rsidRDefault="7585C140" w:rsidP="000634B9">
      <w:pPr>
        <w:pStyle w:val="Ttulo4"/>
      </w:pPr>
      <w:r>
        <w:t>Elementos</w:t>
      </w:r>
    </w:p>
    <w:tbl>
      <w:tblPr>
        <w:tblStyle w:val="Sombreadoclaro-nfasis1"/>
        <w:tblW w:w="0" w:type="auto"/>
        <w:tblLook w:val="06A0" w:firstRow="1" w:lastRow="0" w:firstColumn="1" w:lastColumn="0" w:noHBand="1" w:noVBand="1"/>
      </w:tblPr>
      <w:tblGrid>
        <w:gridCol w:w="2279"/>
        <w:gridCol w:w="6225"/>
      </w:tblGrid>
      <w:tr w:rsidR="00AB3873" w:rsidRPr="00D3692F" w14:paraId="09208E4A" w14:textId="77777777" w:rsidTr="7585C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7F7FAA42" w14:textId="77777777" w:rsidR="00AB3873" w:rsidRPr="00D3692F" w:rsidRDefault="7585C140" w:rsidP="00BE40FB">
            <w:pPr>
              <w:keepNext/>
              <w:rPr>
                <w:sz w:val="20"/>
                <w:szCs w:val="20"/>
              </w:rPr>
            </w:pPr>
            <w:r w:rsidRPr="7585C140">
              <w:rPr>
                <w:sz w:val="20"/>
                <w:szCs w:val="20"/>
              </w:rPr>
              <w:t>Elemento</w:t>
            </w:r>
          </w:p>
        </w:tc>
        <w:tc>
          <w:tcPr>
            <w:tcW w:w="6225" w:type="dxa"/>
          </w:tcPr>
          <w:p w14:paraId="5FB3A07C" w14:textId="77777777" w:rsidR="00AB3873" w:rsidRPr="00D3692F" w:rsidRDefault="7585C140" w:rsidP="00BE40FB">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AB3873" w:rsidRPr="00D3692F" w14:paraId="4227DC69" w14:textId="77777777" w:rsidTr="7585C140">
        <w:tc>
          <w:tcPr>
            <w:cnfStyle w:val="001000000000" w:firstRow="0" w:lastRow="0" w:firstColumn="1" w:lastColumn="0" w:oddVBand="0" w:evenVBand="0" w:oddHBand="0" w:evenHBand="0" w:firstRowFirstColumn="0" w:firstRowLastColumn="0" w:lastRowFirstColumn="0" w:lastRowLastColumn="0"/>
            <w:tcW w:w="2279" w:type="dxa"/>
          </w:tcPr>
          <w:p w14:paraId="40FF6D2C" w14:textId="18672C5A" w:rsidR="00AB3873" w:rsidRPr="00D3692F" w:rsidRDefault="7585C140" w:rsidP="00BE40FB">
            <w:pPr>
              <w:rPr>
                <w:sz w:val="20"/>
                <w:szCs w:val="20"/>
              </w:rPr>
            </w:pPr>
            <w:r w:rsidRPr="7585C140">
              <w:rPr>
                <w:sz w:val="20"/>
                <w:szCs w:val="20"/>
              </w:rPr>
              <w:t>Calculator</w:t>
            </w:r>
          </w:p>
        </w:tc>
        <w:tc>
          <w:tcPr>
            <w:tcW w:w="6225" w:type="dxa"/>
          </w:tcPr>
          <w:p w14:paraId="220C04FB" w14:textId="5786644E" w:rsidR="00AB3873" w:rsidRPr="00D3692F" w:rsidRDefault="7585C140" w:rsidP="00BE40FB">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Se accede a él a través del servicio web GetResultsInfo. Este sistema devuelve al usuario la información de los resultados de las elecciones.</w:t>
            </w:r>
          </w:p>
        </w:tc>
      </w:tr>
      <w:tr w:rsidR="00AB3873" w:rsidRPr="00D3692F" w14:paraId="4B626B2D" w14:textId="77777777" w:rsidTr="7585C140">
        <w:tc>
          <w:tcPr>
            <w:cnfStyle w:val="001000000000" w:firstRow="0" w:lastRow="0" w:firstColumn="1" w:lastColumn="0" w:oddVBand="0" w:evenVBand="0" w:oddHBand="0" w:evenHBand="0" w:firstRowFirstColumn="0" w:firstRowLastColumn="0" w:lastRowFirstColumn="0" w:lastRowLastColumn="0"/>
            <w:tcW w:w="2279" w:type="dxa"/>
          </w:tcPr>
          <w:p w14:paraId="0E3F9013" w14:textId="037014E8" w:rsidR="00AB3873" w:rsidRDefault="7585C140" w:rsidP="00BE40FB">
            <w:pPr>
              <w:rPr>
                <w:sz w:val="20"/>
                <w:szCs w:val="20"/>
              </w:rPr>
            </w:pPr>
            <w:r w:rsidRPr="7585C140">
              <w:rPr>
                <w:sz w:val="20"/>
                <w:szCs w:val="20"/>
              </w:rPr>
              <w:t>Persistence</w:t>
            </w:r>
          </w:p>
        </w:tc>
        <w:tc>
          <w:tcPr>
            <w:tcW w:w="6225" w:type="dxa"/>
          </w:tcPr>
          <w:p w14:paraId="3786D9E8" w14:textId="78D94CE0" w:rsidR="00AB3873" w:rsidRPr="00D3692F" w:rsidRDefault="7585C140" w:rsidP="00BE40FB">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 xml:space="preserve">Se accede a él a través de dos interfaces, GetVotes y UpdateVotes. GetVotes devuelve los votos que aún no hayan sido marcados como calculados. UpdateVotes permite marcar como calculados los votos que ya hayan sido leídos. </w:t>
            </w:r>
          </w:p>
        </w:tc>
      </w:tr>
    </w:tbl>
    <w:p w14:paraId="68BECF47" w14:textId="0CE39B3B" w:rsidR="00AB3873" w:rsidRDefault="00AB3873" w:rsidP="000634B9">
      <w:pPr>
        <w:rPr>
          <w:lang w:eastAsia="es-ES"/>
        </w:rPr>
      </w:pPr>
    </w:p>
    <w:p w14:paraId="12C6E54D" w14:textId="77777777" w:rsidR="00492D15" w:rsidRDefault="00492D15" w:rsidP="000634B9">
      <w:pPr>
        <w:rPr>
          <w:lang w:eastAsia="es-ES"/>
        </w:rPr>
      </w:pPr>
    </w:p>
    <w:p w14:paraId="0677687C" w14:textId="2130F277" w:rsidR="000634B9" w:rsidRDefault="7585C140" w:rsidP="000634B9">
      <w:pPr>
        <w:pStyle w:val="Ttulo4"/>
      </w:pPr>
      <w:r>
        <w:t>Relaciones</w:t>
      </w:r>
    </w:p>
    <w:p w14:paraId="5CB04059" w14:textId="4D2FE493" w:rsidR="002374D2" w:rsidRDefault="7585C140" w:rsidP="000634B9">
      <w:pPr>
        <w:rPr>
          <w:lang w:eastAsia="es-ES"/>
        </w:rPr>
      </w:pPr>
      <w:r w:rsidRPr="7585C140">
        <w:rPr>
          <w:lang w:eastAsia="es-ES"/>
        </w:rPr>
        <w:t>El sistema Calculator es accesible a través del servicio web GetResultsInfo. Éste devuelve los datos guardados de los votos que ya se han procesado y por lo tanto, marcados como tal en la base de datos.</w:t>
      </w:r>
    </w:p>
    <w:p w14:paraId="6F026334" w14:textId="4160BE15" w:rsidR="002374D2" w:rsidRDefault="7585C140" w:rsidP="000634B9">
      <w:pPr>
        <w:rPr>
          <w:lang w:eastAsia="es-ES"/>
        </w:rPr>
      </w:pPr>
      <w:r w:rsidRPr="7585C140">
        <w:rPr>
          <w:lang w:eastAsia="es-ES"/>
        </w:rPr>
        <w:lastRenderedPageBreak/>
        <w:t>El sistema hará sucesivos y periódicos accesos a Persistence para comprobar y calcular, en caso de haber votos nuevos.</w:t>
      </w:r>
    </w:p>
    <w:p w14:paraId="2F42753E" w14:textId="77777777" w:rsidR="00AB3873" w:rsidRDefault="00AB3873" w:rsidP="00AB3873">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2D35A234" w14:textId="77777777" w:rsidR="00643AD0" w:rsidRPr="00AB3873" w:rsidRDefault="00643AD0" w:rsidP="00643AD0">
      <w:pPr>
        <w:rPr>
          <w:lang w:eastAsia="es-ES"/>
        </w:rPr>
      </w:pPr>
    </w:p>
    <w:p w14:paraId="7D9C7B5B" w14:textId="77777777" w:rsidR="00643AD0" w:rsidRPr="00D3692F" w:rsidRDefault="7585C140" w:rsidP="00643AD0">
      <w:pPr>
        <w:pStyle w:val="Ttulo5"/>
      </w:pPr>
      <w:r>
        <w:t>Calculator</w:t>
      </w:r>
    </w:p>
    <w:tbl>
      <w:tblPr>
        <w:tblStyle w:val="Sombreadoclaro-nfasis1"/>
        <w:tblW w:w="8720" w:type="dxa"/>
        <w:tblLook w:val="06A0" w:firstRow="1" w:lastRow="0" w:firstColumn="1" w:lastColumn="0" w:noHBand="1" w:noVBand="1"/>
      </w:tblPr>
      <w:tblGrid>
        <w:gridCol w:w="1631"/>
        <w:gridCol w:w="1172"/>
        <w:gridCol w:w="1381"/>
        <w:gridCol w:w="4536"/>
      </w:tblGrid>
      <w:tr w:rsidR="00643AD0" w:rsidRPr="00D3692F" w14:paraId="6A01936D" w14:textId="77777777" w:rsidTr="7585C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7735436C" w14:textId="77777777" w:rsidR="00643AD0" w:rsidRPr="00D3692F" w:rsidRDefault="7585C140" w:rsidP="00BE40FB">
            <w:pPr>
              <w:keepNext/>
              <w:rPr>
                <w:sz w:val="20"/>
                <w:szCs w:val="20"/>
              </w:rPr>
            </w:pPr>
            <w:r w:rsidRPr="7585C140">
              <w:rPr>
                <w:sz w:val="20"/>
                <w:szCs w:val="20"/>
              </w:rPr>
              <w:t>Interface</w:t>
            </w:r>
          </w:p>
        </w:tc>
        <w:tc>
          <w:tcPr>
            <w:tcW w:w="1172" w:type="dxa"/>
          </w:tcPr>
          <w:p w14:paraId="51687FB1" w14:textId="77777777" w:rsidR="00643AD0" w:rsidRPr="00D3692F" w:rsidRDefault="7585C140" w:rsidP="00BE40FB">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Tipo</w:t>
            </w:r>
          </w:p>
        </w:tc>
        <w:tc>
          <w:tcPr>
            <w:tcW w:w="1381" w:type="dxa"/>
          </w:tcPr>
          <w:p w14:paraId="30F79413" w14:textId="77777777" w:rsidR="00643AD0" w:rsidRPr="00D3692F" w:rsidRDefault="7585C140" w:rsidP="00BE40FB">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Tecnología</w:t>
            </w:r>
          </w:p>
        </w:tc>
        <w:tc>
          <w:tcPr>
            <w:tcW w:w="4536" w:type="dxa"/>
          </w:tcPr>
          <w:p w14:paraId="24F87086" w14:textId="77777777" w:rsidR="00643AD0" w:rsidRPr="00D3692F" w:rsidRDefault="7585C140" w:rsidP="00BE40FB">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643AD0" w:rsidRPr="00D3692F" w14:paraId="598CB3FB" w14:textId="77777777" w:rsidTr="7585C140">
        <w:tc>
          <w:tcPr>
            <w:cnfStyle w:val="001000000000" w:firstRow="0" w:lastRow="0" w:firstColumn="1" w:lastColumn="0" w:oddVBand="0" w:evenVBand="0" w:oddHBand="0" w:evenHBand="0" w:firstRowFirstColumn="0" w:firstRowLastColumn="0" w:lastRowFirstColumn="0" w:lastRowLastColumn="0"/>
            <w:tcW w:w="1631" w:type="dxa"/>
          </w:tcPr>
          <w:p w14:paraId="5981B921" w14:textId="40ADBEAD" w:rsidR="00643AD0" w:rsidRDefault="7585C140" w:rsidP="00BE40FB">
            <w:pPr>
              <w:rPr>
                <w:sz w:val="20"/>
                <w:szCs w:val="20"/>
              </w:rPr>
            </w:pPr>
            <w:r w:rsidRPr="7585C140">
              <w:rPr>
                <w:sz w:val="20"/>
                <w:szCs w:val="20"/>
              </w:rPr>
              <w:t>GetRI</w:t>
            </w:r>
          </w:p>
        </w:tc>
        <w:tc>
          <w:tcPr>
            <w:tcW w:w="1172" w:type="dxa"/>
          </w:tcPr>
          <w:p w14:paraId="60A7FC7B" w14:textId="77777777" w:rsidR="00643AD0" w:rsidRPr="00D3692F" w:rsidRDefault="7585C140" w:rsidP="00BE40FB">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Port</w:t>
            </w:r>
          </w:p>
        </w:tc>
        <w:tc>
          <w:tcPr>
            <w:tcW w:w="1381" w:type="dxa"/>
          </w:tcPr>
          <w:p w14:paraId="278DDE31" w14:textId="0F1BC001" w:rsidR="00643AD0" w:rsidRPr="00D3692F" w:rsidRDefault="00033E8C" w:rsidP="00BE40FB">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Bean JSF</w:t>
            </w:r>
          </w:p>
        </w:tc>
        <w:tc>
          <w:tcPr>
            <w:tcW w:w="4536" w:type="dxa"/>
          </w:tcPr>
          <w:p w14:paraId="0891B9AC" w14:textId="2431B893" w:rsidR="00643AD0" w:rsidRPr="00D3692F" w:rsidRDefault="00033E8C" w:rsidP="00BE40F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Acceso a través de Java Beans para obtención de los datos desde la vista.</w:t>
            </w:r>
          </w:p>
        </w:tc>
      </w:tr>
      <w:tr w:rsidR="0047245E" w:rsidRPr="00D3692F" w14:paraId="4E3345DD" w14:textId="77777777" w:rsidTr="7585C140">
        <w:tc>
          <w:tcPr>
            <w:cnfStyle w:val="001000000000" w:firstRow="0" w:lastRow="0" w:firstColumn="1" w:lastColumn="0" w:oddVBand="0" w:evenVBand="0" w:oddHBand="0" w:evenHBand="0" w:firstRowFirstColumn="0" w:firstRowLastColumn="0" w:lastRowFirstColumn="0" w:lastRowLastColumn="0"/>
            <w:tcW w:w="1631" w:type="dxa"/>
          </w:tcPr>
          <w:p w14:paraId="371FEBAE" w14:textId="59911969" w:rsidR="0047245E" w:rsidRDefault="7585C140" w:rsidP="00BE40FB">
            <w:pPr>
              <w:rPr>
                <w:sz w:val="20"/>
                <w:szCs w:val="20"/>
              </w:rPr>
            </w:pPr>
            <w:r w:rsidRPr="7585C140">
              <w:rPr>
                <w:sz w:val="20"/>
                <w:szCs w:val="20"/>
              </w:rPr>
              <w:t>GetVI</w:t>
            </w:r>
          </w:p>
        </w:tc>
        <w:tc>
          <w:tcPr>
            <w:tcW w:w="1172" w:type="dxa"/>
          </w:tcPr>
          <w:p w14:paraId="5EA1369E" w14:textId="4FB4CD72" w:rsidR="00113C0D" w:rsidRPr="61739A22" w:rsidRDefault="7585C140" w:rsidP="00BE40FB">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Port</w:t>
            </w:r>
          </w:p>
        </w:tc>
        <w:tc>
          <w:tcPr>
            <w:tcW w:w="1381" w:type="dxa"/>
          </w:tcPr>
          <w:p w14:paraId="69B94561" w14:textId="77777777" w:rsidR="0047245E" w:rsidRPr="00D3692F" w:rsidRDefault="0047245E" w:rsidP="00BE40FB">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536" w:type="dxa"/>
          </w:tcPr>
          <w:p w14:paraId="03A78F5B" w14:textId="216A16D8" w:rsidR="0047245E" w:rsidRPr="00D3692F" w:rsidRDefault="7585C140" w:rsidP="00BE40FB">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Recibe los datos de los votos solicitados, una vez lo permite la interfaz correspondiente.</w:t>
            </w:r>
          </w:p>
        </w:tc>
      </w:tr>
      <w:tr w:rsidR="00113C0D" w:rsidRPr="00D3692F" w14:paraId="63D54A5C" w14:textId="77777777" w:rsidTr="7585C140">
        <w:tc>
          <w:tcPr>
            <w:cnfStyle w:val="001000000000" w:firstRow="0" w:lastRow="0" w:firstColumn="1" w:lastColumn="0" w:oddVBand="0" w:evenVBand="0" w:oddHBand="0" w:evenHBand="0" w:firstRowFirstColumn="0" w:firstRowLastColumn="0" w:lastRowFirstColumn="0" w:lastRowLastColumn="0"/>
            <w:tcW w:w="1631" w:type="dxa"/>
          </w:tcPr>
          <w:p w14:paraId="3238AC90" w14:textId="32651880" w:rsidR="00113C0D" w:rsidRDefault="7585C140" w:rsidP="00BE40FB">
            <w:pPr>
              <w:rPr>
                <w:sz w:val="20"/>
                <w:szCs w:val="20"/>
              </w:rPr>
            </w:pPr>
            <w:r w:rsidRPr="7585C140">
              <w:rPr>
                <w:sz w:val="20"/>
                <w:szCs w:val="20"/>
              </w:rPr>
              <w:t>UpdateVU</w:t>
            </w:r>
          </w:p>
        </w:tc>
        <w:tc>
          <w:tcPr>
            <w:tcW w:w="1172" w:type="dxa"/>
          </w:tcPr>
          <w:p w14:paraId="4340D9E4" w14:textId="2343FE37" w:rsidR="00113C0D" w:rsidRDefault="7585C140" w:rsidP="00BE40FB">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Port</w:t>
            </w:r>
          </w:p>
        </w:tc>
        <w:tc>
          <w:tcPr>
            <w:tcW w:w="1381" w:type="dxa"/>
          </w:tcPr>
          <w:p w14:paraId="29F3E7E8" w14:textId="77777777" w:rsidR="00113C0D" w:rsidRPr="00D3692F" w:rsidRDefault="00113C0D" w:rsidP="00BE40FB">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536" w:type="dxa"/>
          </w:tcPr>
          <w:p w14:paraId="0D146E39" w14:textId="4F3616C7" w:rsidR="00113C0D" w:rsidRPr="00D3692F" w:rsidRDefault="7585C140" w:rsidP="00BE40FB">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Envía los datos necesarios para realizar la actualización del estado de un voto.</w:t>
            </w:r>
          </w:p>
        </w:tc>
      </w:tr>
      <w:tr w:rsidR="00113C0D" w:rsidRPr="00D3692F" w14:paraId="1B318923" w14:textId="77777777" w:rsidTr="7585C140">
        <w:tc>
          <w:tcPr>
            <w:cnfStyle w:val="001000000000" w:firstRow="0" w:lastRow="0" w:firstColumn="1" w:lastColumn="0" w:oddVBand="0" w:evenVBand="0" w:oddHBand="0" w:evenHBand="0" w:firstRowFirstColumn="0" w:firstRowLastColumn="0" w:lastRowFirstColumn="0" w:lastRowLastColumn="0"/>
            <w:tcW w:w="1631" w:type="dxa"/>
          </w:tcPr>
          <w:p w14:paraId="06747E8F" w14:textId="5666C86C" w:rsidR="00113C0D" w:rsidRDefault="7585C140" w:rsidP="00BE40FB">
            <w:pPr>
              <w:rPr>
                <w:sz w:val="20"/>
                <w:szCs w:val="20"/>
              </w:rPr>
            </w:pPr>
            <w:r w:rsidRPr="7585C140">
              <w:rPr>
                <w:sz w:val="20"/>
                <w:szCs w:val="20"/>
              </w:rPr>
              <w:t>UpdateVotes</w:t>
            </w:r>
          </w:p>
        </w:tc>
        <w:tc>
          <w:tcPr>
            <w:tcW w:w="1172" w:type="dxa"/>
          </w:tcPr>
          <w:p w14:paraId="3E27E793" w14:textId="7ADF28F6" w:rsidR="00113C0D" w:rsidRDefault="7585C140" w:rsidP="00BE40FB">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w:t>
            </w:r>
          </w:p>
        </w:tc>
        <w:tc>
          <w:tcPr>
            <w:tcW w:w="1381" w:type="dxa"/>
          </w:tcPr>
          <w:p w14:paraId="1BEBD203" w14:textId="5B8FE03D" w:rsidR="00113C0D" w:rsidRPr="00D3692F" w:rsidRDefault="7585C140" w:rsidP="00BE40FB">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Invocación a Métodos</w:t>
            </w:r>
          </w:p>
        </w:tc>
        <w:tc>
          <w:tcPr>
            <w:tcW w:w="4536" w:type="dxa"/>
          </w:tcPr>
          <w:p w14:paraId="40E48E3D" w14:textId="23050E64" w:rsidR="00113C0D" w:rsidRPr="00D3692F" w:rsidRDefault="7585C140" w:rsidP="00BE40FB">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Solicita la actualización del estado de un voto que ya ha sido recontado.</w:t>
            </w:r>
          </w:p>
        </w:tc>
      </w:tr>
      <w:tr w:rsidR="00113C0D" w:rsidRPr="00D3692F" w14:paraId="255D3F2F" w14:textId="77777777" w:rsidTr="7585C140">
        <w:tc>
          <w:tcPr>
            <w:cnfStyle w:val="001000000000" w:firstRow="0" w:lastRow="0" w:firstColumn="1" w:lastColumn="0" w:oddVBand="0" w:evenVBand="0" w:oddHBand="0" w:evenHBand="0" w:firstRowFirstColumn="0" w:firstRowLastColumn="0" w:lastRowFirstColumn="0" w:lastRowLastColumn="0"/>
            <w:tcW w:w="1631" w:type="dxa"/>
          </w:tcPr>
          <w:p w14:paraId="591CA8B2" w14:textId="054DA1B4" w:rsidR="00113C0D" w:rsidRDefault="7585C140" w:rsidP="00BE40FB">
            <w:pPr>
              <w:rPr>
                <w:sz w:val="20"/>
                <w:szCs w:val="20"/>
              </w:rPr>
            </w:pPr>
            <w:r w:rsidRPr="7585C140">
              <w:rPr>
                <w:sz w:val="20"/>
                <w:szCs w:val="20"/>
              </w:rPr>
              <w:t>GetVotes</w:t>
            </w:r>
          </w:p>
        </w:tc>
        <w:tc>
          <w:tcPr>
            <w:tcW w:w="1172" w:type="dxa"/>
          </w:tcPr>
          <w:p w14:paraId="3B80958C" w14:textId="2DCBB4AD" w:rsidR="00113C0D" w:rsidRDefault="7585C140" w:rsidP="00BE40FB">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w:t>
            </w:r>
          </w:p>
        </w:tc>
        <w:tc>
          <w:tcPr>
            <w:tcW w:w="1381" w:type="dxa"/>
          </w:tcPr>
          <w:p w14:paraId="4EF5F061" w14:textId="399A5F46" w:rsidR="00113C0D" w:rsidRPr="00D3692F" w:rsidRDefault="7585C140" w:rsidP="00BE40FB">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Servicio Web</w:t>
            </w:r>
          </w:p>
        </w:tc>
        <w:tc>
          <w:tcPr>
            <w:tcW w:w="4536" w:type="dxa"/>
          </w:tcPr>
          <w:p w14:paraId="4C138EE2" w14:textId="6E169CB2" w:rsidR="00113C0D" w:rsidRPr="00D3692F" w:rsidRDefault="7585C140" w:rsidP="00BE40FB">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Solicita los datos de los votos necesarios para la representación de los mismos.</w:t>
            </w:r>
          </w:p>
        </w:tc>
      </w:tr>
      <w:tr w:rsidR="00113C0D" w:rsidRPr="00D3692F" w14:paraId="5B1B806A" w14:textId="77777777" w:rsidTr="7585C140">
        <w:tc>
          <w:tcPr>
            <w:cnfStyle w:val="001000000000" w:firstRow="0" w:lastRow="0" w:firstColumn="1" w:lastColumn="0" w:oddVBand="0" w:evenVBand="0" w:oddHBand="0" w:evenHBand="0" w:firstRowFirstColumn="0" w:firstRowLastColumn="0" w:lastRowFirstColumn="0" w:lastRowLastColumn="0"/>
            <w:tcW w:w="1631" w:type="dxa"/>
          </w:tcPr>
          <w:p w14:paraId="3711C70A" w14:textId="15E904E5" w:rsidR="00113C0D" w:rsidRDefault="00E30749" w:rsidP="00BE40FB">
            <w:pPr>
              <w:rPr>
                <w:sz w:val="20"/>
                <w:szCs w:val="20"/>
              </w:rPr>
            </w:pPr>
            <w:r>
              <w:rPr>
                <w:sz w:val="20"/>
                <w:szCs w:val="20"/>
              </w:rPr>
              <w:t>GetResultsInfo</w:t>
            </w:r>
          </w:p>
        </w:tc>
        <w:tc>
          <w:tcPr>
            <w:tcW w:w="1172" w:type="dxa"/>
          </w:tcPr>
          <w:p w14:paraId="400D9B08" w14:textId="0190B6DC" w:rsidR="00113C0D" w:rsidRDefault="00E30749" w:rsidP="00BE40FB">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Acceso web</w:t>
            </w:r>
          </w:p>
        </w:tc>
        <w:tc>
          <w:tcPr>
            <w:tcW w:w="1381" w:type="dxa"/>
          </w:tcPr>
          <w:p w14:paraId="650157EC" w14:textId="002DE969" w:rsidR="00113C0D" w:rsidRPr="00D3692F" w:rsidRDefault="00E30749" w:rsidP="00BE40FB">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JSF</w:t>
            </w:r>
          </w:p>
        </w:tc>
        <w:tc>
          <w:tcPr>
            <w:tcW w:w="4536" w:type="dxa"/>
          </w:tcPr>
          <w:p w14:paraId="7F96E6A7" w14:textId="7D3D8FF8" w:rsidR="00113C0D" w:rsidRDefault="00E30749" w:rsidP="00BE40F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Solicita información de los resultados de la votació</w:t>
            </w:r>
            <w:r w:rsidR="00033E8C">
              <w:rPr>
                <w:sz w:val="20"/>
                <w:szCs w:val="20"/>
              </w:rPr>
              <w:t>n y los representa.</w:t>
            </w:r>
          </w:p>
        </w:tc>
      </w:tr>
    </w:tbl>
    <w:p w14:paraId="05E17C61" w14:textId="77777777" w:rsidR="00643AD0" w:rsidRPr="00D3692F" w:rsidRDefault="7585C140" w:rsidP="00643AD0">
      <w:pPr>
        <w:pStyle w:val="Ttulo5"/>
      </w:pPr>
      <w:r>
        <w:t>Persistence</w:t>
      </w:r>
    </w:p>
    <w:tbl>
      <w:tblPr>
        <w:tblStyle w:val="Sombreadoclaro-nfasis1"/>
        <w:tblW w:w="8720" w:type="dxa"/>
        <w:tblLook w:val="06A0" w:firstRow="1" w:lastRow="0" w:firstColumn="1" w:lastColumn="0" w:noHBand="1" w:noVBand="1"/>
      </w:tblPr>
      <w:tblGrid>
        <w:gridCol w:w="1630"/>
        <w:gridCol w:w="1172"/>
        <w:gridCol w:w="1448"/>
        <w:gridCol w:w="4470"/>
      </w:tblGrid>
      <w:tr w:rsidR="00643AD0" w:rsidRPr="00D3692F" w14:paraId="5CF448B1" w14:textId="77777777" w:rsidTr="7585C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366D40B3" w14:textId="77777777" w:rsidR="00643AD0" w:rsidRPr="00D3692F" w:rsidRDefault="7585C140" w:rsidP="00BE40FB">
            <w:pPr>
              <w:keepNext/>
              <w:rPr>
                <w:sz w:val="20"/>
                <w:szCs w:val="20"/>
              </w:rPr>
            </w:pPr>
            <w:r w:rsidRPr="7585C140">
              <w:rPr>
                <w:sz w:val="20"/>
                <w:szCs w:val="20"/>
              </w:rPr>
              <w:t>Interface</w:t>
            </w:r>
          </w:p>
        </w:tc>
        <w:tc>
          <w:tcPr>
            <w:tcW w:w="1172" w:type="dxa"/>
          </w:tcPr>
          <w:p w14:paraId="1857D3FE" w14:textId="77777777" w:rsidR="00643AD0" w:rsidRPr="00D3692F" w:rsidRDefault="7585C140" w:rsidP="00BE40FB">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Tipo</w:t>
            </w:r>
          </w:p>
        </w:tc>
        <w:tc>
          <w:tcPr>
            <w:tcW w:w="1448" w:type="dxa"/>
          </w:tcPr>
          <w:p w14:paraId="7C6C7D41" w14:textId="77777777" w:rsidR="00643AD0" w:rsidRPr="00D3692F" w:rsidRDefault="7585C140" w:rsidP="00BE40FB">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Tecnología</w:t>
            </w:r>
          </w:p>
        </w:tc>
        <w:tc>
          <w:tcPr>
            <w:tcW w:w="4470" w:type="dxa"/>
          </w:tcPr>
          <w:p w14:paraId="690E197A" w14:textId="77777777" w:rsidR="00643AD0" w:rsidRPr="00D3692F" w:rsidRDefault="7585C140" w:rsidP="00BE40FB">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643AD0" w:rsidRPr="00D3692F" w14:paraId="584C4A11" w14:textId="77777777" w:rsidTr="7585C140">
        <w:tc>
          <w:tcPr>
            <w:cnfStyle w:val="001000000000" w:firstRow="0" w:lastRow="0" w:firstColumn="1" w:lastColumn="0" w:oddVBand="0" w:evenVBand="0" w:oddHBand="0" w:evenHBand="0" w:firstRowFirstColumn="0" w:firstRowLastColumn="0" w:lastRowFirstColumn="0" w:lastRowLastColumn="0"/>
            <w:tcW w:w="1630" w:type="dxa"/>
          </w:tcPr>
          <w:p w14:paraId="2295934E" w14:textId="1BBC8417" w:rsidR="00643AD0" w:rsidRDefault="7585C140" w:rsidP="00BE40FB">
            <w:pPr>
              <w:rPr>
                <w:sz w:val="20"/>
                <w:szCs w:val="20"/>
              </w:rPr>
            </w:pPr>
            <w:r w:rsidRPr="7585C140">
              <w:rPr>
                <w:sz w:val="20"/>
                <w:szCs w:val="20"/>
              </w:rPr>
              <w:t>UpdateVI</w:t>
            </w:r>
          </w:p>
        </w:tc>
        <w:tc>
          <w:tcPr>
            <w:tcW w:w="1172" w:type="dxa"/>
          </w:tcPr>
          <w:p w14:paraId="5F40EB7B" w14:textId="77777777" w:rsidR="00643AD0" w:rsidRPr="00D3692F" w:rsidRDefault="7585C140" w:rsidP="00BE40FB">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Port</w:t>
            </w:r>
          </w:p>
        </w:tc>
        <w:tc>
          <w:tcPr>
            <w:tcW w:w="1448" w:type="dxa"/>
          </w:tcPr>
          <w:p w14:paraId="5896A6D9" w14:textId="77777777" w:rsidR="00643AD0" w:rsidRPr="00D3692F" w:rsidRDefault="00643AD0" w:rsidP="00BE40FB">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268BB284" w14:textId="002E24AA" w:rsidR="00643AD0" w:rsidRPr="00D3692F" w:rsidRDefault="7585C140" w:rsidP="00BE40FB">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Valida los datos de actualización para comprobar que son correctos antes de realizarla.</w:t>
            </w:r>
          </w:p>
        </w:tc>
      </w:tr>
      <w:tr w:rsidR="00113C0D" w:rsidRPr="00D3692F" w14:paraId="059B6F69" w14:textId="77777777" w:rsidTr="7585C140">
        <w:tc>
          <w:tcPr>
            <w:cnfStyle w:val="001000000000" w:firstRow="0" w:lastRow="0" w:firstColumn="1" w:lastColumn="0" w:oddVBand="0" w:evenVBand="0" w:oddHBand="0" w:evenHBand="0" w:firstRowFirstColumn="0" w:firstRowLastColumn="0" w:lastRowFirstColumn="0" w:lastRowLastColumn="0"/>
            <w:tcW w:w="1630" w:type="dxa"/>
          </w:tcPr>
          <w:p w14:paraId="047AAFBE" w14:textId="370DB0CA" w:rsidR="00113C0D" w:rsidRDefault="7585C140" w:rsidP="00BE40FB">
            <w:pPr>
              <w:rPr>
                <w:sz w:val="20"/>
                <w:szCs w:val="20"/>
              </w:rPr>
            </w:pPr>
            <w:r w:rsidRPr="7585C140">
              <w:rPr>
                <w:sz w:val="20"/>
                <w:szCs w:val="20"/>
              </w:rPr>
              <w:t>UpdateVotes</w:t>
            </w:r>
          </w:p>
        </w:tc>
        <w:tc>
          <w:tcPr>
            <w:tcW w:w="1172" w:type="dxa"/>
          </w:tcPr>
          <w:p w14:paraId="71B4C7BD" w14:textId="3BBF1D16" w:rsidR="00113C0D" w:rsidRPr="61739A22" w:rsidRDefault="7585C140" w:rsidP="00BE40FB">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w:t>
            </w:r>
          </w:p>
        </w:tc>
        <w:tc>
          <w:tcPr>
            <w:tcW w:w="1448" w:type="dxa"/>
          </w:tcPr>
          <w:p w14:paraId="3F5F94F2" w14:textId="5A35C33D" w:rsidR="00113C0D" w:rsidRPr="00D3692F" w:rsidRDefault="7585C140" w:rsidP="00BE40FB">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Invocación a Métodos</w:t>
            </w:r>
          </w:p>
        </w:tc>
        <w:tc>
          <w:tcPr>
            <w:tcW w:w="4470" w:type="dxa"/>
          </w:tcPr>
          <w:p w14:paraId="50E1E859" w14:textId="2251C984" w:rsidR="00113C0D" w:rsidRPr="00D3692F" w:rsidRDefault="7585C140" w:rsidP="00BE40FB">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Autoriza la actualización de los datos referentes a los votos que ya se han recontado.</w:t>
            </w:r>
          </w:p>
        </w:tc>
      </w:tr>
      <w:tr w:rsidR="0047245E" w:rsidRPr="00D3692F" w14:paraId="1D25FB67" w14:textId="77777777" w:rsidTr="7585C140">
        <w:tc>
          <w:tcPr>
            <w:cnfStyle w:val="001000000000" w:firstRow="0" w:lastRow="0" w:firstColumn="1" w:lastColumn="0" w:oddVBand="0" w:evenVBand="0" w:oddHBand="0" w:evenHBand="0" w:firstRowFirstColumn="0" w:firstRowLastColumn="0" w:lastRowFirstColumn="0" w:lastRowLastColumn="0"/>
            <w:tcW w:w="1630" w:type="dxa"/>
          </w:tcPr>
          <w:p w14:paraId="107498E3" w14:textId="44D36CB5" w:rsidR="0047245E" w:rsidRDefault="7585C140" w:rsidP="00BE40FB">
            <w:pPr>
              <w:rPr>
                <w:sz w:val="20"/>
                <w:szCs w:val="20"/>
              </w:rPr>
            </w:pPr>
            <w:r w:rsidRPr="7585C140">
              <w:rPr>
                <w:sz w:val="20"/>
                <w:szCs w:val="20"/>
              </w:rPr>
              <w:t>GetVO</w:t>
            </w:r>
          </w:p>
        </w:tc>
        <w:tc>
          <w:tcPr>
            <w:tcW w:w="1172" w:type="dxa"/>
          </w:tcPr>
          <w:p w14:paraId="6419ED04" w14:textId="54CDED44" w:rsidR="0047245E" w:rsidRPr="61739A22" w:rsidRDefault="7585C140" w:rsidP="00BE40FB">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Port</w:t>
            </w:r>
          </w:p>
        </w:tc>
        <w:tc>
          <w:tcPr>
            <w:tcW w:w="1448" w:type="dxa"/>
          </w:tcPr>
          <w:p w14:paraId="51A6A744" w14:textId="77777777" w:rsidR="0047245E" w:rsidRPr="00D3692F" w:rsidRDefault="0047245E" w:rsidP="00BE40FB">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016BBC5D" w14:textId="55F801A2" w:rsidR="0047245E" w:rsidRPr="00D3692F" w:rsidRDefault="7585C140" w:rsidP="00BE40FB">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Envía los datos de los votos solicitados.</w:t>
            </w:r>
          </w:p>
        </w:tc>
      </w:tr>
      <w:tr w:rsidR="00113C0D" w:rsidRPr="00D3692F" w14:paraId="590932C1" w14:textId="77777777" w:rsidTr="7585C140">
        <w:tc>
          <w:tcPr>
            <w:cnfStyle w:val="001000000000" w:firstRow="0" w:lastRow="0" w:firstColumn="1" w:lastColumn="0" w:oddVBand="0" w:evenVBand="0" w:oddHBand="0" w:evenHBand="0" w:firstRowFirstColumn="0" w:firstRowLastColumn="0" w:lastRowFirstColumn="0" w:lastRowLastColumn="0"/>
            <w:tcW w:w="1630" w:type="dxa"/>
          </w:tcPr>
          <w:p w14:paraId="1FF35F3D" w14:textId="50ED0827" w:rsidR="00113C0D" w:rsidRDefault="7585C140" w:rsidP="00BE40FB">
            <w:pPr>
              <w:rPr>
                <w:sz w:val="20"/>
                <w:szCs w:val="20"/>
              </w:rPr>
            </w:pPr>
            <w:r w:rsidRPr="7585C140">
              <w:rPr>
                <w:sz w:val="20"/>
                <w:szCs w:val="20"/>
              </w:rPr>
              <w:t>GetVotes</w:t>
            </w:r>
          </w:p>
        </w:tc>
        <w:tc>
          <w:tcPr>
            <w:tcW w:w="1172" w:type="dxa"/>
          </w:tcPr>
          <w:p w14:paraId="56996A25" w14:textId="305EAB8B" w:rsidR="00113C0D" w:rsidRDefault="7585C140" w:rsidP="00BE40FB">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Interface</w:t>
            </w:r>
          </w:p>
        </w:tc>
        <w:tc>
          <w:tcPr>
            <w:tcW w:w="1448" w:type="dxa"/>
          </w:tcPr>
          <w:p w14:paraId="5689F61D" w14:textId="433A1DC8" w:rsidR="00113C0D" w:rsidRPr="00D3692F" w:rsidRDefault="7585C140" w:rsidP="00BE40FB">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Invocación a Métodos</w:t>
            </w:r>
          </w:p>
        </w:tc>
        <w:tc>
          <w:tcPr>
            <w:tcW w:w="4470" w:type="dxa"/>
          </w:tcPr>
          <w:p w14:paraId="05B3AD3A" w14:textId="3B7562AD" w:rsidR="00113C0D" w:rsidRPr="00D3692F" w:rsidRDefault="7585C140" w:rsidP="00BE40FB">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Permite la solicitud de datos referentes a los votos.</w:t>
            </w:r>
          </w:p>
        </w:tc>
      </w:tr>
    </w:tbl>
    <w:p w14:paraId="75508230" w14:textId="77777777" w:rsidR="00643AD0" w:rsidRDefault="00643AD0" w:rsidP="00643AD0">
      <w:pPr>
        <w:rPr>
          <w:lang w:eastAsia="es-ES"/>
        </w:rPr>
      </w:pPr>
    </w:p>
    <w:p w14:paraId="2C9F54DD" w14:textId="1CE617F4" w:rsidR="00643AD0" w:rsidRDefault="7585C140" w:rsidP="00643AD0">
      <w:pPr>
        <w:pStyle w:val="Ttulo4"/>
      </w:pPr>
      <w:r>
        <w:t>Comportamiento</w:t>
      </w:r>
    </w:p>
    <w:p w14:paraId="34E3A963" w14:textId="07165807" w:rsidR="00643AD0" w:rsidRDefault="7585C140" w:rsidP="00643AD0">
      <w:pPr>
        <w:pStyle w:val="Ttulo5"/>
      </w:pPr>
      <w:r>
        <w:t>Calculator</w:t>
      </w:r>
    </w:p>
    <w:p w14:paraId="17A2D6B9" w14:textId="25D5575F" w:rsidR="00643AD0" w:rsidRDefault="7585C140" w:rsidP="00643AD0">
      <w:pPr>
        <w:ind w:left="568"/>
        <w:rPr>
          <w:lang w:eastAsia="es-ES"/>
        </w:rPr>
      </w:pPr>
      <w:r w:rsidRPr="7585C140">
        <w:rPr>
          <w:lang w:eastAsia="es-ES"/>
        </w:rPr>
        <w:t>Implementará un servicio web REST, que siendo accedido mediante una petición HTTP a la URL {servicioweb}/resultados mostrará los resultados asociados a la votación en curso.</w:t>
      </w:r>
    </w:p>
    <w:p w14:paraId="1977D93A" w14:textId="77CB5927" w:rsidR="00643AD0" w:rsidRDefault="7585C140" w:rsidP="00643AD0">
      <w:pPr>
        <w:ind w:left="568"/>
        <w:rPr>
          <w:lang w:eastAsia="es-ES"/>
        </w:rPr>
      </w:pPr>
      <w:r w:rsidRPr="7585C140">
        <w:rPr>
          <w:lang w:eastAsia="es-ES"/>
        </w:rPr>
        <w:t>{servicioweb} se considera el servidor donde está desplegada la aplicación.</w:t>
      </w:r>
    </w:p>
    <w:p w14:paraId="258EF14A" w14:textId="1CF521EE" w:rsidR="00643AD0" w:rsidRDefault="7585C140" w:rsidP="00643AD0">
      <w:pPr>
        <w:ind w:left="568"/>
        <w:rPr>
          <w:lang w:eastAsia="es-ES"/>
        </w:rPr>
      </w:pPr>
      <w:r w:rsidRPr="7585C140">
        <w:rPr>
          <w:lang w:eastAsia="es-ES"/>
        </w:rPr>
        <w:t>Si el servicio está activo y hay una votación en curso (o finalizada) éste devolverá el código HTTP de respuesta 200.</w:t>
      </w:r>
    </w:p>
    <w:p w14:paraId="187D60BE" w14:textId="371D8F02" w:rsidR="00643AD0" w:rsidRDefault="7585C140" w:rsidP="00643AD0">
      <w:pPr>
        <w:ind w:left="568"/>
        <w:rPr>
          <w:lang w:eastAsia="es-ES"/>
        </w:rPr>
      </w:pPr>
      <w:r w:rsidRPr="7585C140">
        <w:rPr>
          <w:lang w:eastAsia="es-ES"/>
        </w:rPr>
        <w:t>El sistema no recibirá ni validará ningún dato de entrada.</w:t>
      </w:r>
    </w:p>
    <w:p w14:paraId="00D644E4" w14:textId="7F85F57F" w:rsidR="00643AD0" w:rsidRDefault="7585C140" w:rsidP="00643AD0">
      <w:pPr>
        <w:ind w:left="568"/>
        <w:rPr>
          <w:lang w:eastAsia="es-ES"/>
        </w:rPr>
      </w:pPr>
      <w:r w:rsidRPr="7585C140">
        <w:rPr>
          <w:lang w:eastAsia="es-ES"/>
        </w:rPr>
        <w:t>Además, en segundo plano, y ajeno al acceso web deberá hacer sucesivas lecturas de la base de datos para calcular los votos que no hayan sido marcos como tal ya.</w:t>
      </w:r>
    </w:p>
    <w:p w14:paraId="5D143CF7" w14:textId="77777777" w:rsidR="00643AD0" w:rsidRPr="00643AD0" w:rsidRDefault="00643AD0" w:rsidP="008D3B3D">
      <w:pPr>
        <w:rPr>
          <w:lang w:eastAsia="es-ES"/>
        </w:rPr>
      </w:pPr>
    </w:p>
    <w:p w14:paraId="457A2265" w14:textId="46793077" w:rsidR="008D3B3D" w:rsidRDefault="7585C140" w:rsidP="008D3B3D">
      <w:pPr>
        <w:pStyle w:val="Ttulo5"/>
      </w:pPr>
      <w:r>
        <w:t>Persistence</w:t>
      </w:r>
    </w:p>
    <w:p w14:paraId="79865A59" w14:textId="23AE45B8" w:rsidR="008D3B3D" w:rsidRDefault="7585C140" w:rsidP="008D3B3D">
      <w:pPr>
        <w:ind w:left="432"/>
        <w:rPr>
          <w:lang w:eastAsia="es-ES"/>
        </w:rPr>
      </w:pPr>
      <w:r w:rsidRPr="7585C140">
        <w:rPr>
          <w:lang w:eastAsia="es-ES"/>
        </w:rPr>
        <w:t>Encapsula las operaciones permitidas con la base de datos: leer votos y marcar los leídos como tal. A este elemento se accede a través de una fachada.</w:t>
      </w:r>
    </w:p>
    <w:p w14:paraId="435CB8E1" w14:textId="77777777" w:rsidR="0087004D" w:rsidRDefault="0087004D" w:rsidP="008D3B3D">
      <w:pPr>
        <w:ind w:left="432"/>
        <w:rPr>
          <w:lang w:eastAsia="es-ES"/>
        </w:rPr>
      </w:pPr>
    </w:p>
    <w:p w14:paraId="2EF7704A" w14:textId="6E2D9F68" w:rsidR="0087004D" w:rsidRDefault="7585C140" w:rsidP="0087004D">
      <w:pPr>
        <w:pStyle w:val="Ttulo3"/>
      </w:pPr>
      <w:bookmarkStart w:id="52" w:name="_Toc445836440"/>
      <w:r>
        <w:t>Diagrama contextual</w:t>
      </w:r>
      <w:bookmarkEnd w:id="52"/>
    </w:p>
    <w:p w14:paraId="67494161" w14:textId="77777777" w:rsidR="00492D15" w:rsidRPr="00492D15" w:rsidRDefault="00492D15" w:rsidP="00492D15">
      <w:pPr>
        <w:rPr>
          <w:lang w:eastAsia="es-ES"/>
        </w:rPr>
      </w:pPr>
    </w:p>
    <w:p w14:paraId="19E29F63" w14:textId="4C962CAB" w:rsidR="0087004D" w:rsidRDefault="7585C140" w:rsidP="0087004D">
      <w:pPr>
        <w:ind w:left="432"/>
        <w:rPr>
          <w:lang w:eastAsia="es-ES"/>
        </w:rPr>
      </w:pPr>
      <w:r w:rsidRPr="7585C140">
        <w:rPr>
          <w:lang w:eastAsia="es-ES"/>
        </w:rPr>
        <w:t>Ver 9.1</w:t>
      </w:r>
    </w:p>
    <w:p w14:paraId="383C87DE" w14:textId="12D5BD68" w:rsidR="00492D15" w:rsidRDefault="00492D15" w:rsidP="0087004D">
      <w:pPr>
        <w:ind w:left="432"/>
        <w:rPr>
          <w:lang w:eastAsia="es-ES"/>
        </w:rPr>
      </w:pPr>
    </w:p>
    <w:p w14:paraId="2CCFF674" w14:textId="4C06ACC3" w:rsidR="00492D15" w:rsidRDefault="7585C140" w:rsidP="00492D15">
      <w:pPr>
        <w:pStyle w:val="Ttulo3"/>
      </w:pPr>
      <w:bookmarkStart w:id="53" w:name="_Toc445836441"/>
      <w:r>
        <w:t>Justificación de las decisiones</w:t>
      </w:r>
      <w:bookmarkEnd w:id="53"/>
    </w:p>
    <w:p w14:paraId="7922FD6F" w14:textId="42AF5258" w:rsidR="008D3B3D" w:rsidRDefault="008D3B3D" w:rsidP="00492D15">
      <w:pPr>
        <w:rPr>
          <w:lang w:eastAsia="es-ES"/>
        </w:rPr>
      </w:pPr>
    </w:p>
    <w:p w14:paraId="0B9EDEA1" w14:textId="5505680F" w:rsidR="00670CA8" w:rsidRPr="00D3692F" w:rsidRDefault="7585C140" w:rsidP="00670CA8">
      <w:r w:rsidRPr="7585C140">
        <w:rPr>
          <w:lang w:eastAsia="es-ES"/>
        </w:rPr>
        <w:t>Se han tomado las siguientes decisiones para llevar a cabo el diseño</w:t>
      </w:r>
    </w:p>
    <w:tbl>
      <w:tblPr>
        <w:tblStyle w:val="Sombreadoclaro-nfasis1"/>
        <w:tblW w:w="0" w:type="auto"/>
        <w:tblLook w:val="0620" w:firstRow="1" w:lastRow="0" w:firstColumn="0" w:lastColumn="0" w:noHBand="1" w:noVBand="1"/>
      </w:tblPr>
      <w:tblGrid>
        <w:gridCol w:w="1097"/>
        <w:gridCol w:w="1405"/>
        <w:gridCol w:w="6002"/>
      </w:tblGrid>
      <w:tr w:rsidR="00670CA8" w:rsidRPr="00D3692F" w14:paraId="4E35C955" w14:textId="77777777" w:rsidTr="7585C140">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68CF7577" w14:textId="77777777" w:rsidR="00670CA8" w:rsidRPr="00D3692F" w:rsidRDefault="7585C140" w:rsidP="008769F3">
            <w:pPr>
              <w:jc w:val="left"/>
              <w:rPr>
                <w:sz w:val="18"/>
              </w:rPr>
            </w:pPr>
            <w:r w:rsidRPr="7585C140">
              <w:rPr>
                <w:sz w:val="18"/>
                <w:szCs w:val="18"/>
              </w:rPr>
              <w:t>Escenario</w:t>
            </w:r>
          </w:p>
        </w:tc>
        <w:tc>
          <w:tcPr>
            <w:tcW w:w="1405" w:type="dxa"/>
          </w:tcPr>
          <w:p w14:paraId="79DA5229" w14:textId="77777777" w:rsidR="00670CA8" w:rsidRPr="00D3692F" w:rsidRDefault="00670CA8" w:rsidP="008769F3">
            <w:pPr>
              <w:jc w:val="left"/>
              <w:rPr>
                <w:sz w:val="18"/>
              </w:rPr>
            </w:pPr>
            <w:r w:rsidRPr="61739A22">
              <w:rPr>
                <w:sz w:val="18"/>
                <w:szCs w:val="18"/>
              </w:rPr>
              <w:t>Atributos de calidad</w:t>
            </w:r>
            <w:r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478ED95E" w14:textId="77777777" w:rsidR="00670CA8" w:rsidRPr="00D3692F" w:rsidRDefault="7585C140" w:rsidP="008769F3">
            <w:pPr>
              <w:jc w:val="left"/>
              <w:rPr>
                <w:sz w:val="18"/>
              </w:rPr>
            </w:pPr>
            <w:r w:rsidRPr="7585C140">
              <w:rPr>
                <w:sz w:val="18"/>
                <w:szCs w:val="18"/>
              </w:rPr>
              <w:t>Justificación</w:t>
            </w:r>
          </w:p>
        </w:tc>
      </w:tr>
      <w:tr w:rsidR="00670CA8" w:rsidRPr="00D3692F" w14:paraId="730CC31D" w14:textId="77777777" w:rsidTr="7585C140">
        <w:tc>
          <w:tcPr>
            <w:tcW w:w="1097" w:type="dxa"/>
          </w:tcPr>
          <w:p w14:paraId="0079A816" w14:textId="77777777" w:rsidR="00670CA8" w:rsidRPr="00173CE9" w:rsidRDefault="7585C140" w:rsidP="008769F3">
            <w:pPr>
              <w:jc w:val="left"/>
              <w:rPr>
                <w:sz w:val="18"/>
              </w:rPr>
            </w:pPr>
            <w:r w:rsidRPr="7585C140">
              <w:rPr>
                <w:sz w:val="18"/>
                <w:szCs w:val="18"/>
              </w:rPr>
              <w:t>1</w:t>
            </w:r>
          </w:p>
        </w:tc>
        <w:tc>
          <w:tcPr>
            <w:tcW w:w="1405" w:type="dxa"/>
          </w:tcPr>
          <w:p w14:paraId="5631FE2D" w14:textId="77777777" w:rsidR="00670CA8" w:rsidRPr="00173CE9" w:rsidRDefault="7585C140" w:rsidP="008769F3">
            <w:pPr>
              <w:jc w:val="left"/>
              <w:rPr>
                <w:sz w:val="18"/>
              </w:rPr>
            </w:pPr>
            <w:r w:rsidRPr="7585C140">
              <w:rPr>
                <w:sz w:val="18"/>
                <w:szCs w:val="18"/>
              </w:rPr>
              <w:t>AT001</w:t>
            </w:r>
          </w:p>
        </w:tc>
        <w:tc>
          <w:tcPr>
            <w:tcW w:w="6002" w:type="dxa"/>
          </w:tcPr>
          <w:p w14:paraId="56F0E84D" w14:textId="12AEEFC2" w:rsidR="00670CA8" w:rsidRPr="00173CE9" w:rsidRDefault="7585C140" w:rsidP="008769F3">
            <w:pPr>
              <w:jc w:val="left"/>
              <w:rPr>
                <w:sz w:val="18"/>
              </w:rPr>
            </w:pPr>
            <w:r w:rsidRPr="7585C140">
              <w:rPr>
                <w:sz w:val="18"/>
                <w:szCs w:val="18"/>
              </w:rPr>
              <w:t>Mediante el uso de un servicio web REST, permite la posibilidad de desplegar el sistema de manera constante en un servicio en la nube. De esta forma podrá estar disponible 24/7.</w:t>
            </w:r>
          </w:p>
        </w:tc>
      </w:tr>
      <w:tr w:rsidR="00E52A64" w:rsidRPr="00D3692F" w14:paraId="6BEB7EFA" w14:textId="77777777" w:rsidTr="7585C140">
        <w:tc>
          <w:tcPr>
            <w:tcW w:w="1097" w:type="dxa"/>
          </w:tcPr>
          <w:p w14:paraId="463396BE" w14:textId="2D2D58A8" w:rsidR="00E52A64" w:rsidRPr="61739A22" w:rsidRDefault="7585C140" w:rsidP="008769F3">
            <w:pPr>
              <w:jc w:val="left"/>
              <w:rPr>
                <w:sz w:val="18"/>
                <w:szCs w:val="18"/>
              </w:rPr>
            </w:pPr>
            <w:r w:rsidRPr="7585C140">
              <w:rPr>
                <w:sz w:val="18"/>
                <w:szCs w:val="18"/>
              </w:rPr>
              <w:t>15</w:t>
            </w:r>
          </w:p>
        </w:tc>
        <w:tc>
          <w:tcPr>
            <w:tcW w:w="1405" w:type="dxa"/>
          </w:tcPr>
          <w:p w14:paraId="442AE039" w14:textId="4AE5FAAF" w:rsidR="00E52A64" w:rsidRPr="00173CE9" w:rsidRDefault="7585C140" w:rsidP="008769F3">
            <w:pPr>
              <w:jc w:val="left"/>
              <w:rPr>
                <w:sz w:val="18"/>
              </w:rPr>
            </w:pPr>
            <w:r w:rsidRPr="7585C140">
              <w:rPr>
                <w:sz w:val="18"/>
                <w:szCs w:val="18"/>
              </w:rPr>
              <w:t>AT015</w:t>
            </w:r>
          </w:p>
        </w:tc>
        <w:tc>
          <w:tcPr>
            <w:tcW w:w="6002" w:type="dxa"/>
          </w:tcPr>
          <w:p w14:paraId="3BE8C572" w14:textId="2CEE4CB9" w:rsidR="00E52A64" w:rsidRDefault="7585C140" w:rsidP="00E52A64">
            <w:pPr>
              <w:jc w:val="left"/>
              <w:rPr>
                <w:sz w:val="18"/>
              </w:rPr>
            </w:pPr>
            <w:r w:rsidRPr="7585C140">
              <w:rPr>
                <w:sz w:val="18"/>
                <w:szCs w:val="18"/>
              </w:rPr>
              <w:t xml:space="preserve">Gracias a que es el elemento Calculator (ver 9.4.2.4.1) el que se encarga de, en segundo plano con el servicio web, procesar los votos, el tiempo de respuesta de dicho servicio se ve minimizado al no tener que hacer tareas de procesamiento de datos. </w:t>
            </w:r>
          </w:p>
        </w:tc>
      </w:tr>
      <w:tr w:rsidR="008A28EB" w:rsidRPr="00D3692F" w14:paraId="2AEC85E3" w14:textId="77777777" w:rsidTr="7585C140">
        <w:tc>
          <w:tcPr>
            <w:tcW w:w="1097" w:type="dxa"/>
          </w:tcPr>
          <w:p w14:paraId="0415E82F" w14:textId="747279F3" w:rsidR="008A28EB" w:rsidRDefault="7585C140" w:rsidP="008A28EB">
            <w:pPr>
              <w:jc w:val="left"/>
              <w:rPr>
                <w:sz w:val="18"/>
                <w:szCs w:val="18"/>
              </w:rPr>
            </w:pPr>
            <w:r w:rsidRPr="7585C140">
              <w:rPr>
                <w:sz w:val="18"/>
                <w:szCs w:val="18"/>
              </w:rPr>
              <w:t>17</w:t>
            </w:r>
          </w:p>
        </w:tc>
        <w:tc>
          <w:tcPr>
            <w:tcW w:w="1405" w:type="dxa"/>
          </w:tcPr>
          <w:p w14:paraId="5779135D" w14:textId="66BD66F8" w:rsidR="008A28EB" w:rsidRDefault="7585C140" w:rsidP="008A28EB">
            <w:pPr>
              <w:jc w:val="left"/>
              <w:rPr>
                <w:sz w:val="18"/>
              </w:rPr>
            </w:pPr>
            <w:r w:rsidRPr="7585C140">
              <w:rPr>
                <w:sz w:val="18"/>
                <w:szCs w:val="18"/>
              </w:rPr>
              <w:t>AT017</w:t>
            </w:r>
          </w:p>
        </w:tc>
        <w:tc>
          <w:tcPr>
            <w:tcW w:w="6002" w:type="dxa"/>
          </w:tcPr>
          <w:p w14:paraId="5AE8AAC7" w14:textId="0B243680" w:rsidR="008A28EB" w:rsidRDefault="7585C140" w:rsidP="008A28EB">
            <w:pPr>
              <w:jc w:val="left"/>
              <w:rPr>
                <w:sz w:val="18"/>
              </w:rPr>
            </w:pPr>
            <w:r w:rsidRPr="7585C140">
              <w:rPr>
                <w:sz w:val="18"/>
                <w:szCs w:val="18"/>
              </w:rPr>
              <w:t>El servicio web REST de representación de resultados estará diseñado en cumplimiento de los estándares y especificaciones desarrolladas por W3C.</w:t>
            </w:r>
          </w:p>
        </w:tc>
      </w:tr>
      <w:tr w:rsidR="00E52A64" w:rsidRPr="00D3692F" w14:paraId="0B3A1613" w14:textId="77777777" w:rsidTr="7585C140">
        <w:tc>
          <w:tcPr>
            <w:tcW w:w="1097" w:type="dxa"/>
          </w:tcPr>
          <w:p w14:paraId="0E36A310" w14:textId="180DEDB0" w:rsidR="00E52A64" w:rsidRDefault="7585C140" w:rsidP="008769F3">
            <w:pPr>
              <w:jc w:val="left"/>
              <w:rPr>
                <w:sz w:val="18"/>
                <w:szCs w:val="18"/>
              </w:rPr>
            </w:pPr>
            <w:r w:rsidRPr="7585C140">
              <w:rPr>
                <w:sz w:val="18"/>
                <w:szCs w:val="18"/>
              </w:rPr>
              <w:t>18</w:t>
            </w:r>
          </w:p>
        </w:tc>
        <w:tc>
          <w:tcPr>
            <w:tcW w:w="1405" w:type="dxa"/>
          </w:tcPr>
          <w:p w14:paraId="611A4F8A" w14:textId="4863A0CA" w:rsidR="00E52A64" w:rsidRDefault="7585C140" w:rsidP="008769F3">
            <w:pPr>
              <w:jc w:val="left"/>
              <w:rPr>
                <w:sz w:val="18"/>
              </w:rPr>
            </w:pPr>
            <w:r w:rsidRPr="7585C140">
              <w:rPr>
                <w:sz w:val="18"/>
                <w:szCs w:val="18"/>
              </w:rPr>
              <w:t>AT018</w:t>
            </w:r>
          </w:p>
        </w:tc>
        <w:tc>
          <w:tcPr>
            <w:tcW w:w="6002" w:type="dxa"/>
          </w:tcPr>
          <w:p w14:paraId="496A39D9" w14:textId="78DD611C" w:rsidR="00AA42FA" w:rsidRDefault="7585C140" w:rsidP="00E52A64">
            <w:pPr>
              <w:jc w:val="left"/>
              <w:rPr>
                <w:sz w:val="18"/>
              </w:rPr>
            </w:pPr>
            <w:r w:rsidRPr="7585C140">
              <w:rPr>
                <w:sz w:val="18"/>
                <w:szCs w:val="18"/>
              </w:rPr>
              <w:t>Los datos procesados, es decir, las cifras con los resultados de las votaciones, se almacenan en memoria. Esto garantiza un acceso rápido al servicio web y éste servirá las peticiones en un tiempo reducido.</w:t>
            </w:r>
          </w:p>
        </w:tc>
      </w:tr>
      <w:tr w:rsidR="008A28EB" w:rsidRPr="00D3692F" w14:paraId="33BF3186" w14:textId="77777777" w:rsidTr="7585C140">
        <w:tc>
          <w:tcPr>
            <w:tcW w:w="1097" w:type="dxa"/>
          </w:tcPr>
          <w:p w14:paraId="1CF3D3B3" w14:textId="767AA803" w:rsidR="008A28EB" w:rsidRDefault="7585C140" w:rsidP="008769F3">
            <w:pPr>
              <w:jc w:val="left"/>
              <w:rPr>
                <w:sz w:val="18"/>
                <w:szCs w:val="18"/>
              </w:rPr>
            </w:pPr>
            <w:r w:rsidRPr="7585C140">
              <w:rPr>
                <w:sz w:val="18"/>
                <w:szCs w:val="18"/>
              </w:rPr>
              <w:t>19</w:t>
            </w:r>
          </w:p>
        </w:tc>
        <w:tc>
          <w:tcPr>
            <w:tcW w:w="1405" w:type="dxa"/>
          </w:tcPr>
          <w:p w14:paraId="510D336C" w14:textId="163C4CAD" w:rsidR="008A28EB" w:rsidRDefault="7585C140" w:rsidP="008769F3">
            <w:pPr>
              <w:jc w:val="left"/>
              <w:rPr>
                <w:sz w:val="18"/>
              </w:rPr>
            </w:pPr>
            <w:r w:rsidRPr="7585C140">
              <w:rPr>
                <w:sz w:val="18"/>
                <w:szCs w:val="18"/>
              </w:rPr>
              <w:t>AT019</w:t>
            </w:r>
          </w:p>
        </w:tc>
        <w:tc>
          <w:tcPr>
            <w:tcW w:w="6002" w:type="dxa"/>
          </w:tcPr>
          <w:p w14:paraId="027A9553" w14:textId="690635FD" w:rsidR="008A28EB" w:rsidRDefault="7585C140" w:rsidP="007219C1">
            <w:pPr>
              <w:jc w:val="left"/>
              <w:rPr>
                <w:sz w:val="18"/>
              </w:rPr>
            </w:pPr>
            <w:r w:rsidRPr="7585C140">
              <w:rPr>
                <w:sz w:val="18"/>
                <w:szCs w:val="18"/>
              </w:rPr>
              <w:t xml:space="preserve">El sistema ha sido dividido en tres módulos para que sea fácilmente ampliable: por un lado, Base de datos, cuyas operaciones están integradas bajo un patrón Facade, el servicio web con un framework MVC (Spring Boot) y por último el Calculador de votos. Dicho módulo de cálculo de votos está diseñado bajo un patrón Abstract Factory con el fin de que no haya que modificar código existente a la hora de introducir una nueva forma de votación con su correspondiente forma de representación de resultados. </w:t>
            </w:r>
          </w:p>
        </w:tc>
      </w:tr>
    </w:tbl>
    <w:p w14:paraId="407D58A6" w14:textId="6843CF7A" w:rsidR="00492D15" w:rsidRDefault="00492D15" w:rsidP="00492D15">
      <w:pPr>
        <w:rPr>
          <w:lang w:eastAsia="es-ES"/>
        </w:rPr>
      </w:pPr>
    </w:p>
    <w:p w14:paraId="0C7B7289" w14:textId="354BF2D1" w:rsidR="00492D15" w:rsidRDefault="00492D15" w:rsidP="00492D15">
      <w:pPr>
        <w:rPr>
          <w:lang w:eastAsia="es-ES"/>
        </w:rPr>
      </w:pPr>
    </w:p>
    <w:p w14:paraId="3DAEF8FE" w14:textId="51ED59C5" w:rsidR="002F556D" w:rsidRDefault="002F556D" w:rsidP="00492D15">
      <w:pPr>
        <w:rPr>
          <w:lang w:eastAsia="es-ES"/>
        </w:rPr>
      </w:pPr>
    </w:p>
    <w:p w14:paraId="1999AD71" w14:textId="3A011FBF" w:rsidR="002F556D" w:rsidRDefault="002F556D" w:rsidP="00492D15">
      <w:pPr>
        <w:rPr>
          <w:lang w:eastAsia="es-ES"/>
        </w:rPr>
      </w:pPr>
    </w:p>
    <w:p w14:paraId="582BB4CF" w14:textId="21C6711D" w:rsidR="002F556D" w:rsidRDefault="002F556D" w:rsidP="00492D15">
      <w:pPr>
        <w:rPr>
          <w:lang w:eastAsia="es-ES"/>
        </w:rPr>
      </w:pPr>
    </w:p>
    <w:p w14:paraId="54EE3209" w14:textId="67262E32" w:rsidR="002F556D" w:rsidRDefault="002F556D" w:rsidP="00492D15">
      <w:pPr>
        <w:rPr>
          <w:lang w:eastAsia="es-ES"/>
        </w:rPr>
      </w:pPr>
    </w:p>
    <w:p w14:paraId="3EC71319" w14:textId="791B4466" w:rsidR="002F556D" w:rsidRDefault="002F556D" w:rsidP="00492D15">
      <w:pPr>
        <w:rPr>
          <w:lang w:eastAsia="es-ES"/>
        </w:rPr>
      </w:pPr>
    </w:p>
    <w:p w14:paraId="261BED99" w14:textId="596DCDF5" w:rsidR="002F556D" w:rsidRDefault="002F556D" w:rsidP="00492D15">
      <w:pPr>
        <w:rPr>
          <w:lang w:eastAsia="es-ES"/>
        </w:rPr>
      </w:pPr>
    </w:p>
    <w:p w14:paraId="64831C59" w14:textId="1FBC1A44" w:rsidR="002F556D" w:rsidRDefault="002F556D" w:rsidP="00492D15">
      <w:pPr>
        <w:rPr>
          <w:lang w:eastAsia="es-ES"/>
        </w:rPr>
      </w:pPr>
    </w:p>
    <w:p w14:paraId="0E486432" w14:textId="318AF9E8" w:rsidR="002F556D" w:rsidRDefault="002F556D" w:rsidP="00492D15">
      <w:pPr>
        <w:rPr>
          <w:lang w:eastAsia="es-ES"/>
        </w:rPr>
      </w:pPr>
    </w:p>
    <w:p w14:paraId="3BA20E8D" w14:textId="5B6ADA83" w:rsidR="002F556D" w:rsidRDefault="002F556D" w:rsidP="00492D15">
      <w:pPr>
        <w:rPr>
          <w:lang w:eastAsia="es-ES"/>
        </w:rPr>
      </w:pPr>
    </w:p>
    <w:p w14:paraId="2D4DC050" w14:textId="54C7FC3F" w:rsidR="002F556D" w:rsidRDefault="002F556D" w:rsidP="00492D15">
      <w:pPr>
        <w:rPr>
          <w:lang w:eastAsia="es-ES"/>
        </w:rPr>
      </w:pPr>
    </w:p>
    <w:p w14:paraId="1724EB69" w14:textId="77777777" w:rsidR="002F556D" w:rsidRPr="008D3B3D" w:rsidRDefault="002F556D" w:rsidP="00492D15">
      <w:pPr>
        <w:rPr>
          <w:lang w:eastAsia="es-ES"/>
        </w:rPr>
      </w:pPr>
    </w:p>
    <w:p w14:paraId="77876BA3" w14:textId="7D9E8425" w:rsidR="00643AD0" w:rsidRDefault="00793ADD" w:rsidP="000A6DD4">
      <w:pPr>
        <w:pStyle w:val="Ttulo2"/>
      </w:pPr>
      <w:r>
        <w:t>Instantiation</w:t>
      </w:r>
    </w:p>
    <w:p w14:paraId="44CBE9CF" w14:textId="77777777" w:rsidR="006A6D77" w:rsidRDefault="006A6D77" w:rsidP="006A6D77">
      <w:pPr>
        <w:rPr>
          <w:lang w:eastAsia="es-ES"/>
        </w:rPr>
      </w:pPr>
    </w:p>
    <w:p w14:paraId="5DD57F8B" w14:textId="01E9C94A" w:rsidR="006A6D77" w:rsidRDefault="7585C140" w:rsidP="006A6D77">
      <w:pPr>
        <w:pStyle w:val="Ttulo3"/>
      </w:pPr>
      <w:bookmarkStart w:id="54" w:name="_Toc445836443"/>
      <w:r>
        <w:t>Presentación principal</w:t>
      </w:r>
      <w:bookmarkEnd w:id="54"/>
    </w:p>
    <w:p w14:paraId="25F65FE6" w14:textId="6390D0FD" w:rsidR="001349C4" w:rsidRDefault="001349C4" w:rsidP="000F525C">
      <w:pPr>
        <w:jc w:val="center"/>
        <w:rPr>
          <w:lang w:eastAsia="es-ES"/>
        </w:rPr>
      </w:pPr>
      <w:r>
        <w:rPr>
          <w:noProof/>
          <w:lang w:eastAsia="es-ES"/>
        </w:rPr>
        <w:drawing>
          <wp:inline distT="0" distB="0" distL="0" distR="0" wp14:anchorId="262CEE03" wp14:editId="5860D092">
            <wp:extent cx="5418161" cy="1895475"/>
            <wp:effectExtent l="0" t="0" r="0" b="0"/>
            <wp:docPr id="16547642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5438114" cy="1902455"/>
                    </a:xfrm>
                    <a:prstGeom prst="rect">
                      <a:avLst/>
                    </a:prstGeom>
                  </pic:spPr>
                </pic:pic>
              </a:graphicData>
            </a:graphic>
          </wp:inline>
        </w:drawing>
      </w:r>
    </w:p>
    <w:p w14:paraId="6BA32919" w14:textId="57A6C2B8" w:rsidR="000F525C" w:rsidRPr="00D3692F" w:rsidRDefault="000F525C" w:rsidP="000F525C">
      <w:pPr>
        <w:pStyle w:val="Descripcin"/>
        <w:jc w:val="center"/>
      </w:pPr>
      <w:r w:rsidRPr="00D3692F">
        <w:t xml:space="preserve">Figura </w:t>
      </w:r>
      <w:r>
        <w:t>7</w:t>
      </w:r>
      <w:r w:rsidRPr="00D3692F">
        <w:t xml:space="preserve">. </w:t>
      </w:r>
      <w:r>
        <w:t xml:space="preserve">Vista de Instanciación </w:t>
      </w:r>
    </w:p>
    <w:p w14:paraId="45AE6DD3" w14:textId="77777777" w:rsidR="000F525C" w:rsidRDefault="000F525C" w:rsidP="000F525C">
      <w:pPr>
        <w:jc w:val="center"/>
        <w:rPr>
          <w:lang w:eastAsia="es-ES"/>
        </w:rPr>
      </w:pPr>
    </w:p>
    <w:p w14:paraId="17ED3423" w14:textId="77777777" w:rsidR="002F556D" w:rsidRDefault="002F556D" w:rsidP="001349C4">
      <w:pPr>
        <w:rPr>
          <w:lang w:eastAsia="es-ES"/>
        </w:rPr>
      </w:pPr>
    </w:p>
    <w:p w14:paraId="77C9D42A" w14:textId="0AA2A395" w:rsidR="001349C4" w:rsidRPr="001349C4" w:rsidRDefault="7585C140" w:rsidP="001349C4">
      <w:pPr>
        <w:pStyle w:val="Ttulo3"/>
      </w:pPr>
      <w:bookmarkStart w:id="55" w:name="_Toc445836444"/>
      <w:r>
        <w:t>Catálogo de elementos</w:t>
      </w:r>
      <w:bookmarkEnd w:id="55"/>
    </w:p>
    <w:p w14:paraId="7C2121B2" w14:textId="77777777" w:rsidR="001349C4" w:rsidRPr="000634B9" w:rsidRDefault="001349C4" w:rsidP="001349C4">
      <w:pPr>
        <w:rPr>
          <w:lang w:eastAsia="es-ES"/>
        </w:rPr>
      </w:pPr>
    </w:p>
    <w:p w14:paraId="1E16AEAA" w14:textId="77777777" w:rsidR="001349C4" w:rsidRDefault="7585C140" w:rsidP="001349C4">
      <w:pPr>
        <w:pStyle w:val="Ttulo4"/>
      </w:pPr>
      <w:r>
        <w:t>Elementos</w:t>
      </w:r>
    </w:p>
    <w:tbl>
      <w:tblPr>
        <w:tblStyle w:val="Sombreadoclaro-nfasis1"/>
        <w:tblW w:w="0" w:type="auto"/>
        <w:tblLook w:val="06A0" w:firstRow="1" w:lastRow="0" w:firstColumn="1" w:lastColumn="0" w:noHBand="1" w:noVBand="1"/>
      </w:tblPr>
      <w:tblGrid>
        <w:gridCol w:w="2279"/>
        <w:gridCol w:w="6225"/>
      </w:tblGrid>
      <w:tr w:rsidR="001349C4" w:rsidRPr="00D3692F" w14:paraId="4CA873CE" w14:textId="77777777" w:rsidTr="7585C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6737731E" w14:textId="77777777" w:rsidR="001349C4" w:rsidRPr="00D3692F" w:rsidRDefault="7585C140" w:rsidP="00EB0746">
            <w:pPr>
              <w:keepNext/>
              <w:rPr>
                <w:sz w:val="20"/>
                <w:szCs w:val="20"/>
              </w:rPr>
            </w:pPr>
            <w:r w:rsidRPr="7585C140">
              <w:rPr>
                <w:sz w:val="20"/>
                <w:szCs w:val="20"/>
              </w:rPr>
              <w:t>Elemento</w:t>
            </w:r>
          </w:p>
        </w:tc>
        <w:tc>
          <w:tcPr>
            <w:tcW w:w="6225" w:type="dxa"/>
          </w:tcPr>
          <w:p w14:paraId="55482B0D" w14:textId="77777777" w:rsidR="001349C4" w:rsidRPr="00D3692F" w:rsidRDefault="7585C140" w:rsidP="00EB0746">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1349C4" w:rsidRPr="00D3692F" w14:paraId="3BFA4BCB" w14:textId="77777777" w:rsidTr="7585C140">
        <w:tc>
          <w:tcPr>
            <w:cnfStyle w:val="001000000000" w:firstRow="0" w:lastRow="0" w:firstColumn="1" w:lastColumn="0" w:oddVBand="0" w:evenVBand="0" w:oddHBand="0" w:evenHBand="0" w:firstRowFirstColumn="0" w:firstRowLastColumn="0" w:lastRowFirstColumn="0" w:lastRowLastColumn="0"/>
            <w:tcW w:w="2279" w:type="dxa"/>
          </w:tcPr>
          <w:p w14:paraId="756F76C1" w14:textId="33A5E0B4" w:rsidR="001349C4" w:rsidRPr="00D3692F" w:rsidRDefault="00793ADD" w:rsidP="00EB0746">
            <w:pPr>
              <w:rPr>
                <w:sz w:val="20"/>
                <w:szCs w:val="20"/>
              </w:rPr>
            </w:pPr>
            <w:r>
              <w:rPr>
                <w:sz w:val="20"/>
                <w:szCs w:val="20"/>
              </w:rPr>
              <w:t>Instantiation</w:t>
            </w:r>
          </w:p>
        </w:tc>
        <w:tc>
          <w:tcPr>
            <w:tcW w:w="6225" w:type="dxa"/>
          </w:tcPr>
          <w:p w14:paraId="502BD0E9" w14:textId="40789DA0" w:rsidR="007219C1" w:rsidRPr="00D3692F" w:rsidRDefault="7585C140" w:rsidP="00EB0746">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Cuando el administrador del sistema pone en marcha este elemento, carga de la base de datos la información de la votación e instancia el sistema de recuento  (9.4).</w:t>
            </w:r>
          </w:p>
        </w:tc>
      </w:tr>
      <w:tr w:rsidR="007219C1" w:rsidRPr="00D3692F" w14:paraId="4A6F6347" w14:textId="77777777" w:rsidTr="7585C140">
        <w:tc>
          <w:tcPr>
            <w:cnfStyle w:val="001000000000" w:firstRow="0" w:lastRow="0" w:firstColumn="1" w:lastColumn="0" w:oddVBand="0" w:evenVBand="0" w:oddHBand="0" w:evenHBand="0" w:firstRowFirstColumn="0" w:firstRowLastColumn="0" w:lastRowFirstColumn="0" w:lastRowLastColumn="0"/>
            <w:tcW w:w="2279" w:type="dxa"/>
          </w:tcPr>
          <w:p w14:paraId="65E7AB7D" w14:textId="03EB79AB" w:rsidR="007219C1" w:rsidRDefault="7585C140" w:rsidP="00EB0746">
            <w:pPr>
              <w:rPr>
                <w:sz w:val="20"/>
                <w:szCs w:val="20"/>
              </w:rPr>
            </w:pPr>
            <w:r w:rsidRPr="7585C140">
              <w:rPr>
                <w:sz w:val="20"/>
                <w:szCs w:val="20"/>
              </w:rPr>
              <w:t>Persistence</w:t>
            </w:r>
          </w:p>
        </w:tc>
        <w:tc>
          <w:tcPr>
            <w:tcW w:w="6225" w:type="dxa"/>
          </w:tcPr>
          <w:p w14:paraId="03AACC61" w14:textId="3594ECC8" w:rsidR="007219C1" w:rsidRDefault="7585C140" w:rsidP="00EB0746">
            <w:pPr>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Se accede a él desde el elemento Instanciador a través de una interfaz: GetVoterInfo. Devolverá la información de la votación, necesaria para instanciar el sistema de recuento.</w:t>
            </w:r>
          </w:p>
        </w:tc>
      </w:tr>
    </w:tbl>
    <w:p w14:paraId="5418EAA7" w14:textId="77777777" w:rsidR="001349C4" w:rsidRDefault="001349C4" w:rsidP="001349C4">
      <w:pPr>
        <w:rPr>
          <w:lang w:eastAsia="es-ES"/>
        </w:rPr>
      </w:pPr>
    </w:p>
    <w:p w14:paraId="5AEEF670" w14:textId="77777777" w:rsidR="001349C4" w:rsidRDefault="7585C140" w:rsidP="001349C4">
      <w:pPr>
        <w:pStyle w:val="Ttulo4"/>
      </w:pPr>
      <w:r>
        <w:t>Relaciones</w:t>
      </w:r>
    </w:p>
    <w:p w14:paraId="2A25830C" w14:textId="76C8791A" w:rsidR="001349C4" w:rsidRDefault="001349C4" w:rsidP="00643AD0">
      <w:pPr>
        <w:rPr>
          <w:lang w:eastAsia="es-ES"/>
        </w:rPr>
      </w:pPr>
    </w:p>
    <w:p w14:paraId="03DAE43E" w14:textId="3F344D30" w:rsidR="00422866" w:rsidRDefault="7585C140" w:rsidP="00643AD0">
      <w:pPr>
        <w:rPr>
          <w:lang w:eastAsia="es-ES"/>
        </w:rPr>
      </w:pPr>
      <w:r w:rsidRPr="7585C140">
        <w:rPr>
          <w:lang w:eastAsia="es-ES"/>
        </w:rPr>
        <w:t>El elemento Instanciador es iniciado por el administrador del sistema. No hace falta pasarle ningún parámetro o información acerca de la votación, ya que éstos se encuentran ya almacenados en la base de datos.</w:t>
      </w:r>
    </w:p>
    <w:p w14:paraId="5481FDD5" w14:textId="3B2B2FD7" w:rsidR="00422866" w:rsidRDefault="7585C140" w:rsidP="00643AD0">
      <w:pPr>
        <w:rPr>
          <w:lang w:eastAsia="es-ES"/>
        </w:rPr>
      </w:pPr>
      <w:r w:rsidRPr="7585C140">
        <w:rPr>
          <w:lang w:eastAsia="es-ES"/>
        </w:rPr>
        <w:t>Automáticamente el elemento instanciará el módulo Calculator (haciendo uso del patrón de diseño Abstract Factory) quién hará las operaciones necesarias para calcular y representar los resultados de la votación.</w:t>
      </w:r>
    </w:p>
    <w:p w14:paraId="02D731D6" w14:textId="7371D631" w:rsidR="00EB0746" w:rsidRDefault="00EB0746" w:rsidP="00643AD0">
      <w:pPr>
        <w:rPr>
          <w:lang w:eastAsia="es-ES"/>
        </w:rPr>
      </w:pPr>
    </w:p>
    <w:p w14:paraId="7D923C00" w14:textId="7F37DD5F" w:rsidR="00EB0746" w:rsidRPr="00AB3873" w:rsidRDefault="00EB0746" w:rsidP="00EB0746">
      <w:pPr>
        <w:pStyle w:val="Ttulo4"/>
      </w:pPr>
      <w:r w:rsidRPr="00D3692F">
        <w:lastRenderedPageBreak/>
        <w:t>Interfaces</w:t>
      </w:r>
      <w:r w:rsidRPr="00D3692F">
        <w:fldChar w:fldCharType="begin"/>
      </w:r>
      <w:r w:rsidRPr="00D3692F">
        <w:instrText xml:space="preserve"> XE "Interfaces" </w:instrText>
      </w:r>
      <w:r w:rsidRPr="00D3692F">
        <w:fldChar w:fldCharType="end"/>
      </w:r>
      <w:r w:rsidRPr="00D3692F">
        <w:t xml:space="preserve"> / Puertos</w:t>
      </w:r>
    </w:p>
    <w:p w14:paraId="6E14BC3D" w14:textId="32A1CEF5" w:rsidR="00EB0746" w:rsidRPr="00D3692F" w:rsidRDefault="002F556D" w:rsidP="00EB0746">
      <w:pPr>
        <w:pStyle w:val="Ttulo5"/>
      </w:pPr>
      <w:r>
        <w:t>Instantiation</w:t>
      </w:r>
    </w:p>
    <w:tbl>
      <w:tblPr>
        <w:tblStyle w:val="Sombreadoclaro-nfasis1"/>
        <w:tblW w:w="8720" w:type="dxa"/>
        <w:tblLook w:val="06A0" w:firstRow="1" w:lastRow="0" w:firstColumn="1" w:lastColumn="0" w:noHBand="1" w:noVBand="1"/>
      </w:tblPr>
      <w:tblGrid>
        <w:gridCol w:w="1631"/>
        <w:gridCol w:w="1172"/>
        <w:gridCol w:w="1381"/>
        <w:gridCol w:w="4536"/>
      </w:tblGrid>
      <w:tr w:rsidR="00EB0746" w:rsidRPr="00D3692F" w14:paraId="5F638503" w14:textId="77777777" w:rsidTr="7585C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2C867443" w14:textId="77777777" w:rsidR="00EB0746" w:rsidRPr="00D3692F" w:rsidRDefault="7585C140" w:rsidP="00EB0746">
            <w:pPr>
              <w:keepNext/>
              <w:rPr>
                <w:sz w:val="20"/>
                <w:szCs w:val="20"/>
              </w:rPr>
            </w:pPr>
            <w:r w:rsidRPr="7585C140">
              <w:rPr>
                <w:sz w:val="20"/>
                <w:szCs w:val="20"/>
              </w:rPr>
              <w:t>Interface</w:t>
            </w:r>
          </w:p>
        </w:tc>
        <w:tc>
          <w:tcPr>
            <w:tcW w:w="1172" w:type="dxa"/>
          </w:tcPr>
          <w:p w14:paraId="3D26EACF" w14:textId="77777777" w:rsidR="00EB0746" w:rsidRPr="00D3692F" w:rsidRDefault="7585C140" w:rsidP="00EB0746">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Tipo</w:t>
            </w:r>
          </w:p>
        </w:tc>
        <w:tc>
          <w:tcPr>
            <w:tcW w:w="1381" w:type="dxa"/>
          </w:tcPr>
          <w:p w14:paraId="190AD115" w14:textId="77777777" w:rsidR="00EB0746" w:rsidRPr="00D3692F" w:rsidRDefault="7585C140" w:rsidP="00EB0746">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Tecnología</w:t>
            </w:r>
          </w:p>
        </w:tc>
        <w:tc>
          <w:tcPr>
            <w:tcW w:w="4536" w:type="dxa"/>
          </w:tcPr>
          <w:p w14:paraId="4F03C9DA" w14:textId="77777777" w:rsidR="00EB0746" w:rsidRPr="00D3692F" w:rsidRDefault="7585C140" w:rsidP="00EB0746">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EB0746" w:rsidRPr="00D3692F" w14:paraId="6E3BD89A" w14:textId="77777777" w:rsidTr="7585C140">
        <w:tc>
          <w:tcPr>
            <w:cnfStyle w:val="001000000000" w:firstRow="0" w:lastRow="0" w:firstColumn="1" w:lastColumn="0" w:oddVBand="0" w:evenVBand="0" w:oddHBand="0" w:evenHBand="0" w:firstRowFirstColumn="0" w:firstRowLastColumn="0" w:lastRowFirstColumn="0" w:lastRowLastColumn="0"/>
            <w:tcW w:w="1631" w:type="dxa"/>
          </w:tcPr>
          <w:p w14:paraId="07F2B59C" w14:textId="34524755" w:rsidR="00EB0746" w:rsidRDefault="7585C140" w:rsidP="00EB0746">
            <w:pPr>
              <w:rPr>
                <w:sz w:val="20"/>
                <w:szCs w:val="20"/>
              </w:rPr>
            </w:pPr>
            <w:r w:rsidRPr="7585C140">
              <w:rPr>
                <w:sz w:val="20"/>
                <w:szCs w:val="20"/>
              </w:rPr>
              <w:t>GetVoterInfo</w:t>
            </w:r>
          </w:p>
        </w:tc>
        <w:tc>
          <w:tcPr>
            <w:tcW w:w="1172" w:type="dxa"/>
          </w:tcPr>
          <w:p w14:paraId="052DDC45" w14:textId="2ADE1892" w:rsidR="00EB0746" w:rsidRPr="00D3692F" w:rsidRDefault="007D44F4" w:rsidP="00EB074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81" w:type="dxa"/>
          </w:tcPr>
          <w:p w14:paraId="4B67F831" w14:textId="68F6E8C0" w:rsidR="00EB0746" w:rsidRPr="00D3692F" w:rsidRDefault="007D44F4" w:rsidP="00EB0746">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Invocación a Métodos</w:t>
            </w:r>
          </w:p>
        </w:tc>
        <w:tc>
          <w:tcPr>
            <w:tcW w:w="4536" w:type="dxa"/>
          </w:tcPr>
          <w:p w14:paraId="6EA94152" w14:textId="123CB0E8" w:rsidR="00EB0746" w:rsidRPr="00D3692F" w:rsidRDefault="006D65FE" w:rsidP="006D65F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Solicita la información sobre la votación necesaria para instanciar el tipo de representación gráfica.</w:t>
            </w:r>
          </w:p>
        </w:tc>
      </w:tr>
      <w:tr w:rsidR="00791E6D" w:rsidRPr="00D3692F" w14:paraId="1C2E6193" w14:textId="77777777" w:rsidTr="7585C140">
        <w:tc>
          <w:tcPr>
            <w:cnfStyle w:val="001000000000" w:firstRow="0" w:lastRow="0" w:firstColumn="1" w:lastColumn="0" w:oddVBand="0" w:evenVBand="0" w:oddHBand="0" w:evenHBand="0" w:firstRowFirstColumn="0" w:firstRowLastColumn="0" w:lastRowFirstColumn="0" w:lastRowLastColumn="0"/>
            <w:tcW w:w="1631" w:type="dxa"/>
          </w:tcPr>
          <w:p w14:paraId="54350F68" w14:textId="0BEE86D9" w:rsidR="00791E6D" w:rsidRDefault="7585C140" w:rsidP="00EB0746">
            <w:pPr>
              <w:rPr>
                <w:sz w:val="20"/>
                <w:szCs w:val="20"/>
              </w:rPr>
            </w:pPr>
            <w:r w:rsidRPr="7585C140">
              <w:rPr>
                <w:sz w:val="20"/>
                <w:szCs w:val="20"/>
              </w:rPr>
              <w:t>GetVIR</w:t>
            </w:r>
          </w:p>
        </w:tc>
        <w:tc>
          <w:tcPr>
            <w:tcW w:w="1172" w:type="dxa"/>
          </w:tcPr>
          <w:p w14:paraId="129CF4AE" w14:textId="60300B46" w:rsidR="00791E6D" w:rsidRPr="00D3692F" w:rsidRDefault="006D65FE" w:rsidP="00EB074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81" w:type="dxa"/>
          </w:tcPr>
          <w:p w14:paraId="2A638045" w14:textId="77777777" w:rsidR="00791E6D" w:rsidRPr="00D3692F" w:rsidRDefault="00791E6D" w:rsidP="00EB0746">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536" w:type="dxa"/>
          </w:tcPr>
          <w:p w14:paraId="463C8E5D" w14:textId="195FE878" w:rsidR="00791E6D" w:rsidRPr="00D3692F" w:rsidRDefault="007D44F4" w:rsidP="007D44F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los datos de la votación una vez se permite el envío de los mismos.</w:t>
            </w:r>
            <w:r w:rsidR="006D65FE">
              <w:rPr>
                <w:sz w:val="20"/>
                <w:szCs w:val="20"/>
              </w:rPr>
              <w:t xml:space="preserve"> </w:t>
            </w:r>
          </w:p>
        </w:tc>
      </w:tr>
    </w:tbl>
    <w:p w14:paraId="7F21DCC0" w14:textId="77777777" w:rsidR="00EB0746" w:rsidRPr="00D3692F" w:rsidRDefault="7585C140" w:rsidP="00EB0746">
      <w:pPr>
        <w:pStyle w:val="Ttulo5"/>
      </w:pPr>
      <w:r>
        <w:t>Persistence</w:t>
      </w:r>
    </w:p>
    <w:tbl>
      <w:tblPr>
        <w:tblStyle w:val="Sombreadoclaro-nfasis1"/>
        <w:tblW w:w="8720" w:type="dxa"/>
        <w:tblLook w:val="06A0" w:firstRow="1" w:lastRow="0" w:firstColumn="1" w:lastColumn="0" w:noHBand="1" w:noVBand="1"/>
      </w:tblPr>
      <w:tblGrid>
        <w:gridCol w:w="1630"/>
        <w:gridCol w:w="1172"/>
        <w:gridCol w:w="1448"/>
        <w:gridCol w:w="4470"/>
      </w:tblGrid>
      <w:tr w:rsidR="00EB0746" w:rsidRPr="00D3692F" w14:paraId="2D605B28" w14:textId="77777777" w:rsidTr="7585C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511EB014" w14:textId="77777777" w:rsidR="00EB0746" w:rsidRPr="00D3692F" w:rsidRDefault="7585C140" w:rsidP="00EB0746">
            <w:pPr>
              <w:keepNext/>
              <w:rPr>
                <w:sz w:val="20"/>
                <w:szCs w:val="20"/>
              </w:rPr>
            </w:pPr>
            <w:r w:rsidRPr="7585C140">
              <w:rPr>
                <w:sz w:val="20"/>
                <w:szCs w:val="20"/>
              </w:rPr>
              <w:t>Interface</w:t>
            </w:r>
          </w:p>
        </w:tc>
        <w:tc>
          <w:tcPr>
            <w:tcW w:w="1172" w:type="dxa"/>
          </w:tcPr>
          <w:p w14:paraId="2155D2B3" w14:textId="77777777" w:rsidR="00EB0746" w:rsidRPr="00D3692F" w:rsidRDefault="7585C140" w:rsidP="00EB0746">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Tipo</w:t>
            </w:r>
          </w:p>
        </w:tc>
        <w:tc>
          <w:tcPr>
            <w:tcW w:w="1448" w:type="dxa"/>
          </w:tcPr>
          <w:p w14:paraId="7480D1ED" w14:textId="77777777" w:rsidR="00EB0746" w:rsidRPr="00D3692F" w:rsidRDefault="7585C140" w:rsidP="00EB0746">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Tecnología</w:t>
            </w:r>
          </w:p>
        </w:tc>
        <w:tc>
          <w:tcPr>
            <w:tcW w:w="4470" w:type="dxa"/>
          </w:tcPr>
          <w:p w14:paraId="0D025415" w14:textId="77777777" w:rsidR="00EB0746" w:rsidRPr="00D3692F" w:rsidRDefault="7585C140" w:rsidP="00EB0746">
            <w:pPr>
              <w:keepNext/>
              <w:cnfStyle w:val="100000000000" w:firstRow="1" w:lastRow="0" w:firstColumn="0" w:lastColumn="0" w:oddVBand="0" w:evenVBand="0" w:oddHBand="0" w:evenHBand="0" w:firstRowFirstColumn="0" w:firstRowLastColumn="0" w:lastRowFirstColumn="0" w:lastRowLastColumn="0"/>
              <w:rPr>
                <w:sz w:val="20"/>
                <w:szCs w:val="20"/>
              </w:rPr>
            </w:pPr>
            <w:r w:rsidRPr="7585C140">
              <w:rPr>
                <w:sz w:val="20"/>
                <w:szCs w:val="20"/>
              </w:rPr>
              <w:t>Propiedades</w:t>
            </w:r>
          </w:p>
        </w:tc>
      </w:tr>
      <w:tr w:rsidR="00EB0746" w:rsidRPr="00D3692F" w14:paraId="6CE92F6E" w14:textId="77777777" w:rsidTr="7585C140">
        <w:tc>
          <w:tcPr>
            <w:cnfStyle w:val="001000000000" w:firstRow="0" w:lastRow="0" w:firstColumn="1" w:lastColumn="0" w:oddVBand="0" w:evenVBand="0" w:oddHBand="0" w:evenHBand="0" w:firstRowFirstColumn="0" w:firstRowLastColumn="0" w:lastRowFirstColumn="0" w:lastRowLastColumn="0"/>
            <w:tcW w:w="1630" w:type="dxa"/>
          </w:tcPr>
          <w:p w14:paraId="6495E9D7" w14:textId="2E050CE2" w:rsidR="00EB0746" w:rsidRDefault="7585C140" w:rsidP="00EB0746">
            <w:pPr>
              <w:rPr>
                <w:sz w:val="20"/>
                <w:szCs w:val="20"/>
              </w:rPr>
            </w:pPr>
            <w:r w:rsidRPr="7585C140">
              <w:rPr>
                <w:sz w:val="20"/>
                <w:szCs w:val="20"/>
              </w:rPr>
              <w:t>GetVIO</w:t>
            </w:r>
          </w:p>
        </w:tc>
        <w:tc>
          <w:tcPr>
            <w:tcW w:w="1172" w:type="dxa"/>
          </w:tcPr>
          <w:p w14:paraId="6638D4EA" w14:textId="6FEC7915" w:rsidR="00EB0746" w:rsidRPr="00D3692F" w:rsidRDefault="006D65FE" w:rsidP="00EB074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14:paraId="2D4CFFDB" w14:textId="77777777" w:rsidR="00EB0746" w:rsidRPr="00D3692F" w:rsidRDefault="00EB0746" w:rsidP="00EB0746">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7E004F25" w14:textId="170B57F4" w:rsidR="00EB0746" w:rsidRPr="00D3692F" w:rsidRDefault="007D44F4" w:rsidP="00EB074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Envía la información solicitada.</w:t>
            </w:r>
          </w:p>
        </w:tc>
      </w:tr>
      <w:tr w:rsidR="00791E6D" w:rsidRPr="00D3692F" w14:paraId="0E32E77B" w14:textId="77777777" w:rsidTr="7585C140">
        <w:tc>
          <w:tcPr>
            <w:cnfStyle w:val="001000000000" w:firstRow="0" w:lastRow="0" w:firstColumn="1" w:lastColumn="0" w:oddVBand="0" w:evenVBand="0" w:oddHBand="0" w:evenHBand="0" w:firstRowFirstColumn="0" w:firstRowLastColumn="0" w:lastRowFirstColumn="0" w:lastRowLastColumn="0"/>
            <w:tcW w:w="1630" w:type="dxa"/>
          </w:tcPr>
          <w:p w14:paraId="6A628EA6" w14:textId="1E76D949" w:rsidR="00791E6D" w:rsidRDefault="00CE10ED" w:rsidP="00EB0746">
            <w:pPr>
              <w:rPr>
                <w:sz w:val="20"/>
                <w:szCs w:val="20"/>
              </w:rPr>
            </w:pPr>
            <w:r>
              <w:rPr>
                <w:sz w:val="20"/>
                <w:szCs w:val="20"/>
              </w:rPr>
              <w:t>GetVote</w:t>
            </w:r>
            <w:bookmarkStart w:id="56" w:name="_GoBack"/>
            <w:bookmarkEnd w:id="56"/>
            <w:r w:rsidR="7585C140" w:rsidRPr="7585C140">
              <w:rPr>
                <w:sz w:val="20"/>
                <w:szCs w:val="20"/>
              </w:rPr>
              <w:t>Info</w:t>
            </w:r>
          </w:p>
        </w:tc>
        <w:tc>
          <w:tcPr>
            <w:tcW w:w="1172" w:type="dxa"/>
          </w:tcPr>
          <w:p w14:paraId="620774C8" w14:textId="10EB6471" w:rsidR="00791E6D" w:rsidRPr="00D3692F" w:rsidRDefault="007D44F4" w:rsidP="00EB074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14:paraId="53180DDF" w14:textId="2228E0D7" w:rsidR="00791E6D" w:rsidRPr="00D3692F" w:rsidRDefault="007D44F4" w:rsidP="00EB0746">
            <w:pPr>
              <w:jc w:val="left"/>
              <w:cnfStyle w:val="000000000000" w:firstRow="0" w:lastRow="0" w:firstColumn="0" w:lastColumn="0" w:oddVBand="0" w:evenVBand="0" w:oddHBand="0" w:evenHBand="0" w:firstRowFirstColumn="0" w:firstRowLastColumn="0" w:lastRowFirstColumn="0" w:lastRowLastColumn="0"/>
              <w:rPr>
                <w:sz w:val="20"/>
                <w:szCs w:val="20"/>
              </w:rPr>
            </w:pPr>
            <w:r w:rsidRPr="7585C140">
              <w:rPr>
                <w:sz w:val="20"/>
                <w:szCs w:val="20"/>
              </w:rPr>
              <w:t>Invocación a Métodos</w:t>
            </w:r>
          </w:p>
        </w:tc>
        <w:tc>
          <w:tcPr>
            <w:tcW w:w="4470" w:type="dxa"/>
          </w:tcPr>
          <w:p w14:paraId="5CD90F75" w14:textId="0A627DC0" w:rsidR="00791E6D" w:rsidRPr="00D3692F" w:rsidRDefault="006D65FE" w:rsidP="00EB074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Permite la solicitud de la información sobre la votación.</w:t>
            </w:r>
          </w:p>
        </w:tc>
      </w:tr>
    </w:tbl>
    <w:p w14:paraId="0BA856C9" w14:textId="77777777" w:rsidR="00EB0746" w:rsidRDefault="00EB0746" w:rsidP="00EB0746">
      <w:pPr>
        <w:rPr>
          <w:lang w:eastAsia="es-ES"/>
        </w:rPr>
      </w:pPr>
    </w:p>
    <w:p w14:paraId="7133061E" w14:textId="2B1DABFB" w:rsidR="00EB0746" w:rsidRDefault="00EB0746" w:rsidP="00EB0746">
      <w:pPr>
        <w:pStyle w:val="Ttulo4"/>
        <w:numPr>
          <w:ilvl w:val="0"/>
          <w:numId w:val="0"/>
        </w:numPr>
        <w:ind w:left="864"/>
      </w:pPr>
    </w:p>
    <w:p w14:paraId="2C5B81A5" w14:textId="6F82DF24" w:rsidR="00AB3EF3" w:rsidRDefault="7585C140" w:rsidP="00AB3EF3">
      <w:pPr>
        <w:pStyle w:val="Ttulo4"/>
      </w:pPr>
      <w:r>
        <w:t>Comportamiento</w:t>
      </w:r>
    </w:p>
    <w:p w14:paraId="0AB757CD" w14:textId="0B2B07EE" w:rsidR="00AB3EF3" w:rsidRDefault="00AB3EF3" w:rsidP="00AB3EF3">
      <w:pPr>
        <w:rPr>
          <w:lang w:eastAsia="es-ES"/>
        </w:rPr>
      </w:pPr>
    </w:p>
    <w:p w14:paraId="1BCCFE1E" w14:textId="2E6382EC" w:rsidR="00A1002D" w:rsidRPr="00A1002D" w:rsidRDefault="00793ADD" w:rsidP="00A1002D">
      <w:pPr>
        <w:pStyle w:val="Ttulo5"/>
      </w:pPr>
      <w:r>
        <w:t>Instantiation</w:t>
      </w:r>
    </w:p>
    <w:p w14:paraId="0CB59C52" w14:textId="376E6D3D" w:rsidR="00AB3EF3" w:rsidRDefault="7585C140" w:rsidP="00AB3EF3">
      <w:pPr>
        <w:rPr>
          <w:lang w:eastAsia="es-ES"/>
        </w:rPr>
      </w:pPr>
      <w:r w:rsidRPr="7585C140">
        <w:rPr>
          <w:lang w:eastAsia="es-ES"/>
        </w:rPr>
        <w:t>La ejecución se llevará a cabo a través de un sistema batch en línea de comando por el administrador del sistema el cual ejecutará el módulo de instanciación. Éste no recibirá ningún parámetro de entrada.</w:t>
      </w:r>
    </w:p>
    <w:p w14:paraId="6CDF61B2" w14:textId="08AA73B4" w:rsidR="00AB3EF3" w:rsidRDefault="7585C140" w:rsidP="00AB3EF3">
      <w:pPr>
        <w:rPr>
          <w:lang w:eastAsia="es-ES"/>
        </w:rPr>
      </w:pPr>
      <w:r w:rsidRPr="7585C140">
        <w:rPr>
          <w:lang w:eastAsia="es-ES"/>
        </w:rPr>
        <w:t xml:space="preserve">Dicho módulo creará el recuento de votación obteniendo los datos necesarios de la base de datos. </w:t>
      </w:r>
    </w:p>
    <w:p w14:paraId="0E257A77" w14:textId="6BF46E7C" w:rsidR="00AB3EF3" w:rsidRDefault="7585C140" w:rsidP="00AB3EF3">
      <w:pPr>
        <w:rPr>
          <w:lang w:eastAsia="es-ES"/>
        </w:rPr>
      </w:pPr>
      <w:r w:rsidRPr="7585C140">
        <w:rPr>
          <w:lang w:eastAsia="es-ES"/>
        </w:rPr>
        <w:t>Si alguna de estas operaciones no se puede llevar a cabo ya sea porque la base de datos no esté encendida, o no haya la información requerida, el sistema no se iniciará.</w:t>
      </w:r>
    </w:p>
    <w:p w14:paraId="1B3F72D4" w14:textId="020FFB24" w:rsidR="00A1002D" w:rsidRDefault="00A1002D" w:rsidP="00AB3EF3">
      <w:pPr>
        <w:rPr>
          <w:lang w:eastAsia="es-ES"/>
        </w:rPr>
      </w:pPr>
    </w:p>
    <w:p w14:paraId="3A225617" w14:textId="1FC70246" w:rsidR="00A1002D" w:rsidRDefault="7585C140" w:rsidP="00A1002D">
      <w:pPr>
        <w:pStyle w:val="Ttulo5"/>
      </w:pPr>
      <w:r>
        <w:t>Persistence</w:t>
      </w:r>
    </w:p>
    <w:p w14:paraId="30D484E0" w14:textId="3D83580B" w:rsidR="00A1002D" w:rsidRDefault="7585C140" w:rsidP="00A1002D">
      <w:pPr>
        <w:rPr>
          <w:lang w:eastAsia="es-ES"/>
        </w:rPr>
      </w:pPr>
      <w:r w:rsidRPr="7585C140">
        <w:rPr>
          <w:lang w:eastAsia="es-ES"/>
        </w:rPr>
        <w:t>Encapsula el acceso a la base de datos para obtener los parámetros de la votación.</w:t>
      </w:r>
    </w:p>
    <w:p w14:paraId="32B8FDD9" w14:textId="644F922F" w:rsidR="00A1002D" w:rsidRDefault="00A1002D" w:rsidP="00A1002D">
      <w:pPr>
        <w:rPr>
          <w:lang w:eastAsia="es-ES"/>
        </w:rPr>
      </w:pPr>
    </w:p>
    <w:p w14:paraId="1AD7729B" w14:textId="4E917B51" w:rsidR="00A1002D" w:rsidRDefault="7585C140" w:rsidP="00A1002D">
      <w:pPr>
        <w:pStyle w:val="Ttulo3"/>
      </w:pPr>
      <w:bookmarkStart w:id="57" w:name="_Toc445836445"/>
      <w:r>
        <w:t>Diagrama contextual</w:t>
      </w:r>
      <w:bookmarkEnd w:id="57"/>
    </w:p>
    <w:p w14:paraId="1E99EA37" w14:textId="538AAA92" w:rsidR="00A1002D" w:rsidRDefault="7585C140" w:rsidP="002F556D">
      <w:pPr>
        <w:ind w:left="708"/>
        <w:rPr>
          <w:lang w:eastAsia="es-ES"/>
        </w:rPr>
      </w:pPr>
      <w:r w:rsidRPr="7585C140">
        <w:rPr>
          <w:lang w:eastAsia="es-ES"/>
        </w:rPr>
        <w:t>Ver 9.1</w:t>
      </w:r>
    </w:p>
    <w:p w14:paraId="48E76D27" w14:textId="153DD288" w:rsidR="00A1002D" w:rsidRPr="00A1002D" w:rsidRDefault="7585C140" w:rsidP="00A1002D">
      <w:pPr>
        <w:pStyle w:val="Ttulo3"/>
      </w:pPr>
      <w:bookmarkStart w:id="58" w:name="_Toc445836446"/>
      <w:r>
        <w:t>Justificación de las decisiones</w:t>
      </w:r>
      <w:bookmarkEnd w:id="58"/>
    </w:p>
    <w:p w14:paraId="733DFD71" w14:textId="6F7089D8" w:rsidR="00AB3EF3" w:rsidRDefault="00AB3EF3" w:rsidP="00AB3EF3">
      <w:pPr>
        <w:rPr>
          <w:lang w:eastAsia="es-ES"/>
        </w:rPr>
      </w:pPr>
    </w:p>
    <w:p w14:paraId="3044DB14" w14:textId="77777777" w:rsidR="00A1002D" w:rsidRPr="00D3692F" w:rsidRDefault="7585C140" w:rsidP="00A1002D">
      <w:r w:rsidRPr="7585C140">
        <w:rPr>
          <w:lang w:eastAsia="es-ES"/>
        </w:rPr>
        <w:t>Se han tomado las siguientes decisiones para llevar a cabo el diseño</w:t>
      </w:r>
    </w:p>
    <w:tbl>
      <w:tblPr>
        <w:tblStyle w:val="Sombreadoclaro-nfasis1"/>
        <w:tblW w:w="0" w:type="auto"/>
        <w:tblLook w:val="0620" w:firstRow="1" w:lastRow="0" w:firstColumn="0" w:lastColumn="0" w:noHBand="1" w:noVBand="1"/>
      </w:tblPr>
      <w:tblGrid>
        <w:gridCol w:w="1097"/>
        <w:gridCol w:w="1405"/>
        <w:gridCol w:w="6002"/>
      </w:tblGrid>
      <w:tr w:rsidR="00A1002D" w:rsidRPr="00D3692F" w14:paraId="3BE958E2" w14:textId="77777777" w:rsidTr="7585C140">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5C9566E8" w14:textId="77777777" w:rsidR="00A1002D" w:rsidRPr="00D3692F" w:rsidRDefault="7585C140" w:rsidP="006D65FE">
            <w:pPr>
              <w:jc w:val="left"/>
              <w:rPr>
                <w:sz w:val="18"/>
              </w:rPr>
            </w:pPr>
            <w:r w:rsidRPr="7585C140">
              <w:rPr>
                <w:sz w:val="18"/>
                <w:szCs w:val="18"/>
              </w:rPr>
              <w:t>Escenario</w:t>
            </w:r>
          </w:p>
        </w:tc>
        <w:tc>
          <w:tcPr>
            <w:tcW w:w="1405" w:type="dxa"/>
          </w:tcPr>
          <w:p w14:paraId="6A99A78C" w14:textId="77777777" w:rsidR="00A1002D" w:rsidRPr="00D3692F" w:rsidRDefault="00A1002D" w:rsidP="006D65FE">
            <w:pPr>
              <w:jc w:val="left"/>
              <w:rPr>
                <w:sz w:val="18"/>
              </w:rPr>
            </w:pPr>
            <w:r w:rsidRPr="61739A22">
              <w:rPr>
                <w:sz w:val="18"/>
                <w:szCs w:val="18"/>
              </w:rPr>
              <w:t>Atributos de calidad</w:t>
            </w:r>
            <w:r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23BD9AD3" w14:textId="77777777" w:rsidR="00A1002D" w:rsidRPr="00D3692F" w:rsidRDefault="7585C140" w:rsidP="006D65FE">
            <w:pPr>
              <w:jc w:val="left"/>
              <w:rPr>
                <w:sz w:val="18"/>
              </w:rPr>
            </w:pPr>
            <w:r w:rsidRPr="7585C140">
              <w:rPr>
                <w:sz w:val="18"/>
                <w:szCs w:val="18"/>
              </w:rPr>
              <w:t>Justificación</w:t>
            </w:r>
          </w:p>
        </w:tc>
      </w:tr>
      <w:tr w:rsidR="00F41C01" w:rsidRPr="00D3692F" w14:paraId="4914243F" w14:textId="77777777" w:rsidTr="7585C140">
        <w:tc>
          <w:tcPr>
            <w:tcW w:w="1097" w:type="dxa"/>
          </w:tcPr>
          <w:p w14:paraId="294CA8F1" w14:textId="7C83EB2B" w:rsidR="00F41C01" w:rsidRDefault="7585C140" w:rsidP="006D65FE">
            <w:pPr>
              <w:jc w:val="left"/>
              <w:rPr>
                <w:sz w:val="18"/>
                <w:szCs w:val="18"/>
              </w:rPr>
            </w:pPr>
            <w:r w:rsidRPr="7585C140">
              <w:rPr>
                <w:sz w:val="18"/>
                <w:szCs w:val="18"/>
              </w:rPr>
              <w:t>19</w:t>
            </w:r>
          </w:p>
        </w:tc>
        <w:tc>
          <w:tcPr>
            <w:tcW w:w="1405" w:type="dxa"/>
          </w:tcPr>
          <w:p w14:paraId="7CF9DEA5" w14:textId="18843DAB" w:rsidR="00F41C01" w:rsidRDefault="7585C140" w:rsidP="006D65FE">
            <w:pPr>
              <w:jc w:val="left"/>
              <w:rPr>
                <w:sz w:val="18"/>
              </w:rPr>
            </w:pPr>
            <w:r w:rsidRPr="7585C140">
              <w:rPr>
                <w:sz w:val="18"/>
                <w:szCs w:val="18"/>
              </w:rPr>
              <w:t>AT019</w:t>
            </w:r>
          </w:p>
        </w:tc>
        <w:tc>
          <w:tcPr>
            <w:tcW w:w="6002" w:type="dxa"/>
          </w:tcPr>
          <w:p w14:paraId="18DF4985" w14:textId="60B408DE" w:rsidR="00F41C01" w:rsidRDefault="7585C140" w:rsidP="006D65FE">
            <w:pPr>
              <w:jc w:val="left"/>
              <w:rPr>
                <w:sz w:val="18"/>
              </w:rPr>
            </w:pPr>
            <w:r w:rsidRPr="7585C140">
              <w:rPr>
                <w:sz w:val="18"/>
                <w:szCs w:val="18"/>
              </w:rPr>
              <w:t>Independizar en módulos la instanciación del recuento y publicación, permite que a la hora de introducir el código para calcular y representar resultados de un tipo de votación nueva, no haya que modificar ni compilar el código más que el de Calculator.</w:t>
            </w:r>
          </w:p>
        </w:tc>
      </w:tr>
      <w:tr w:rsidR="00A1002D" w:rsidRPr="00D3692F" w14:paraId="3CD754DB" w14:textId="77777777" w:rsidTr="7585C140">
        <w:tc>
          <w:tcPr>
            <w:tcW w:w="1097" w:type="dxa"/>
          </w:tcPr>
          <w:p w14:paraId="0203B3D7" w14:textId="7CD3CA37" w:rsidR="00A1002D" w:rsidRPr="00173CE9" w:rsidRDefault="7585C140" w:rsidP="006D65FE">
            <w:pPr>
              <w:jc w:val="left"/>
              <w:rPr>
                <w:sz w:val="18"/>
              </w:rPr>
            </w:pPr>
            <w:r w:rsidRPr="7585C140">
              <w:rPr>
                <w:sz w:val="18"/>
                <w:szCs w:val="18"/>
              </w:rPr>
              <w:t>21</w:t>
            </w:r>
          </w:p>
        </w:tc>
        <w:tc>
          <w:tcPr>
            <w:tcW w:w="1405" w:type="dxa"/>
          </w:tcPr>
          <w:p w14:paraId="6316FB7F" w14:textId="33675398" w:rsidR="00A1002D" w:rsidRPr="00173CE9" w:rsidRDefault="7585C140" w:rsidP="006D65FE">
            <w:pPr>
              <w:jc w:val="left"/>
              <w:rPr>
                <w:sz w:val="18"/>
              </w:rPr>
            </w:pPr>
            <w:r w:rsidRPr="7585C140">
              <w:rPr>
                <w:sz w:val="18"/>
                <w:szCs w:val="18"/>
              </w:rPr>
              <w:t>AT021</w:t>
            </w:r>
          </w:p>
        </w:tc>
        <w:tc>
          <w:tcPr>
            <w:tcW w:w="6002" w:type="dxa"/>
          </w:tcPr>
          <w:p w14:paraId="03BB206B" w14:textId="2C97311F" w:rsidR="00A1002D" w:rsidRPr="00173CE9" w:rsidRDefault="7585C140" w:rsidP="006D65FE">
            <w:pPr>
              <w:jc w:val="left"/>
              <w:rPr>
                <w:sz w:val="18"/>
              </w:rPr>
            </w:pPr>
            <w:r w:rsidRPr="7585C140">
              <w:rPr>
                <w:sz w:val="18"/>
                <w:szCs w:val="18"/>
              </w:rPr>
              <w:t xml:space="preserve">Instanciar el módulo de Recuento a partir de los datos obtenidos de la base de datos al arrancar la aplicación, permite que dicho módulo funcione para </w:t>
            </w:r>
            <w:r w:rsidRPr="7585C140">
              <w:rPr>
                <w:sz w:val="18"/>
                <w:szCs w:val="18"/>
              </w:rPr>
              <w:lastRenderedPageBreak/>
              <w:t>cualquier tipo de votación que tenga implementada, y se le indique por parámetro.</w:t>
            </w:r>
          </w:p>
        </w:tc>
      </w:tr>
    </w:tbl>
    <w:p w14:paraId="6A8FCAE9" w14:textId="77777777" w:rsidR="00A1002D" w:rsidRDefault="00A1002D" w:rsidP="00A1002D">
      <w:pPr>
        <w:rPr>
          <w:lang w:eastAsia="es-ES"/>
        </w:rPr>
      </w:pPr>
    </w:p>
    <w:p w14:paraId="4B651B47" w14:textId="3499E961" w:rsidR="00A1002D" w:rsidRPr="00AB3EF3" w:rsidRDefault="002531F0" w:rsidP="00AB3EF3">
      <w:pPr>
        <w:rPr>
          <w:lang w:eastAsia="es-ES"/>
        </w:rPr>
      </w:pPr>
      <w:r>
        <w:rPr>
          <w:lang w:eastAsia="es-ES"/>
        </w:rPr>
        <w:t xml:space="preserve"> </w:t>
      </w:r>
    </w:p>
    <w:bookmarkStart w:id="59" w:name="_Toc445836447" w:displacedByCustomXml="next"/>
    <w:sdt>
      <w:sdtPr>
        <w:rPr>
          <w:rFonts w:asciiTheme="minorHAnsi" w:eastAsiaTheme="minorHAnsi" w:hAnsiTheme="minorHAnsi" w:cstheme="minorBidi"/>
          <w:b w:val="0"/>
          <w:bCs w:val="0"/>
          <w:noProof/>
          <w:color w:val="auto"/>
          <w:sz w:val="22"/>
          <w:szCs w:val="22"/>
          <w:lang w:eastAsia="en-US"/>
        </w:rPr>
        <w:id w:val="-19781845"/>
        <w:docPartObj>
          <w:docPartGallery w:val="Bibliographies"/>
          <w:docPartUnique/>
        </w:docPartObj>
      </w:sdtPr>
      <w:sdtContent>
        <w:p w14:paraId="2E561749" w14:textId="77777777" w:rsidR="00D70222" w:rsidRPr="00D3692F" w:rsidRDefault="00D70222" w:rsidP="00D70222">
          <w:pPr>
            <w:pStyle w:val="Ttulo1"/>
            <w:rPr>
              <w:noProof/>
            </w:rPr>
          </w:pPr>
          <w:r w:rsidRPr="00D3692F">
            <w:rPr>
              <w:noProof/>
            </w:rPr>
            <w:t>Bibliografía</w:t>
          </w:r>
          <w:bookmarkEnd w:id="59"/>
        </w:p>
        <w:sdt>
          <w:sdtPr>
            <w:rPr>
              <w:rFonts w:eastAsiaTheme="minorHAnsi" w:cstheme="minorBidi"/>
              <w:noProof/>
              <w:szCs w:val="22"/>
              <w:lang w:eastAsia="en-US"/>
            </w:rPr>
            <w:id w:val="111145805"/>
            <w:bibliography/>
          </w:sdtPr>
          <w:sdtContent>
            <w:p w14:paraId="2E56174A" w14:textId="77777777" w:rsidR="009616B2" w:rsidRPr="000634B9" w:rsidRDefault="00D70222" w:rsidP="009616B2">
              <w:pPr>
                <w:pStyle w:val="Bibliografa"/>
                <w:ind w:left="720" w:hanging="720"/>
                <w:rPr>
                  <w:noProof/>
                  <w:sz w:val="24"/>
                  <w:lang w:val="en-US"/>
                </w:rPr>
              </w:pPr>
              <w:r w:rsidRPr="00D3692F">
                <w:rPr>
                  <w:noProof/>
                </w:rPr>
                <w:fldChar w:fldCharType="begin"/>
              </w:r>
              <w:r w:rsidRPr="00AB21AD">
                <w:rPr>
                  <w:noProof/>
                  <w:lang w:val="en-US"/>
                </w:rPr>
                <w:instrText>BIBLIOGRAPHY</w:instrText>
              </w:r>
              <w:r w:rsidRPr="00D3692F">
                <w:rPr>
                  <w:noProof/>
                </w:rPr>
                <w:fldChar w:fldCharType="separate"/>
              </w:r>
              <w:r w:rsidR="009616B2" w:rsidRPr="000634B9">
                <w:rPr>
                  <w:noProof/>
                  <w:lang w:val="en-US"/>
                </w:rPr>
                <w:t xml:space="preserve">ANSI/IEEE 1471. (2000). </w:t>
              </w:r>
              <w:r w:rsidR="009616B2" w:rsidRPr="000634B9">
                <w:rPr>
                  <w:i/>
                  <w:iCs/>
                  <w:noProof/>
                  <w:lang w:val="en-US"/>
                </w:rPr>
                <w:t>Recommended Practice for Architectural Description of Software-Intensive Systems.</w:t>
              </w:r>
              <w:r w:rsidR="009616B2" w:rsidRPr="000634B9">
                <w:rPr>
                  <w:noProof/>
                  <w:lang w:val="en-US"/>
                </w:rPr>
                <w:t xml:space="preserve"> ANSI/IEEE.</w:t>
              </w:r>
            </w:p>
            <w:p w14:paraId="2E56174B" w14:textId="02C3BA7B" w:rsidR="009616B2" w:rsidRDefault="009616B2" w:rsidP="009616B2">
              <w:pPr>
                <w:pStyle w:val="Bibliografa"/>
                <w:ind w:left="720" w:hanging="720"/>
                <w:rPr>
                  <w:noProof/>
                </w:rPr>
              </w:pPr>
              <w:r w:rsidRPr="000634B9">
                <w:rPr>
                  <w:noProof/>
                  <w:lang w:val="en-US"/>
                </w:rPr>
                <w:t xml:space="preserve">Bass, L., Clements, P., &amp; Kazman, R. (2003). </w:t>
              </w:r>
              <w:r w:rsidRPr="000634B9">
                <w:rPr>
                  <w:i/>
                  <w:iCs/>
                  <w:noProof/>
                  <w:lang w:val="en-US"/>
                </w:rPr>
                <w:t>Software Architecture in Practice, Second Edition.</w:t>
              </w:r>
              <w:r w:rsidRPr="000634B9">
                <w:rPr>
                  <w:noProof/>
                  <w:lang w:val="en-US"/>
                </w:rPr>
                <w:t xml:space="preserve"> </w:t>
              </w:r>
              <w:r>
                <w:rPr>
                  <w:noProof/>
                </w:rPr>
                <w:t>Boston: Addison Wesley.</w:t>
              </w:r>
            </w:p>
            <w:p w14:paraId="29D5AD0B" w14:textId="5F63DB4C" w:rsidR="002F556D" w:rsidRDefault="002F556D" w:rsidP="002F556D">
              <w:pPr>
                <w:pStyle w:val="Ttulo2"/>
              </w:pPr>
              <w:bookmarkStart w:id="60" w:name="_Toc445836448"/>
              <w:r>
                <w:t>Para la toma de decisiones hemos obtenido información de</w:t>
              </w:r>
              <w:bookmarkEnd w:id="60"/>
            </w:p>
            <w:p w14:paraId="14E0E507" w14:textId="750B14D7" w:rsidR="002F556D" w:rsidRDefault="002F556D" w:rsidP="002F556D">
              <w:pPr>
                <w:rPr>
                  <w:lang w:eastAsia="es-ES"/>
                </w:rPr>
              </w:pPr>
            </w:p>
            <w:p w14:paraId="452B7F88" w14:textId="20EEF40D" w:rsidR="002F556D" w:rsidRPr="002F556D" w:rsidRDefault="002F556D" w:rsidP="002F556D">
              <w:pPr>
                <w:rPr>
                  <w:lang w:eastAsia="es-ES"/>
                </w:rPr>
              </w:pPr>
              <w:r w:rsidRPr="002F556D">
                <w:rPr>
                  <w:lang w:eastAsia="es-ES"/>
                </w:rPr>
                <w:t>http://resultadosgenerales2015.interior.es/#/</w:t>
              </w:r>
            </w:p>
            <w:p w14:paraId="4C36E2C3" w14:textId="3842EA08" w:rsidR="002F556D" w:rsidRPr="002F556D" w:rsidRDefault="002F556D" w:rsidP="002F556D">
              <w:pPr>
                <w:rPr>
                  <w:lang w:eastAsia="es-ES"/>
                </w:rPr>
              </w:pPr>
            </w:p>
            <w:p w14:paraId="2E56174C" w14:textId="77777777" w:rsidR="00D70222" w:rsidRPr="00D3692F" w:rsidRDefault="00D70222" w:rsidP="009616B2">
              <w:pPr>
                <w:rPr>
                  <w:noProof/>
                </w:rPr>
              </w:pPr>
              <w:r w:rsidRPr="00D3692F">
                <w:rPr>
                  <w:b/>
                  <w:bCs/>
                  <w:noProof/>
                </w:rPr>
                <w:fldChar w:fldCharType="end"/>
              </w:r>
            </w:p>
          </w:sdtContent>
        </w:sdt>
      </w:sdtContent>
    </w:sdt>
    <w:sectPr w:rsidR="00D70222" w:rsidRPr="00D3692F" w:rsidSect="007A34FA">
      <w:pgSz w:w="11906" w:h="16838"/>
      <w:pgMar w:top="1276"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0199A5" w14:textId="77777777" w:rsidR="00AF5280" w:rsidRDefault="00AF5280" w:rsidP="00D70222">
      <w:pPr>
        <w:spacing w:after="0" w:line="240" w:lineRule="auto"/>
      </w:pPr>
      <w:r>
        <w:separator/>
      </w:r>
    </w:p>
  </w:endnote>
  <w:endnote w:type="continuationSeparator" w:id="0">
    <w:p w14:paraId="5C86A41E" w14:textId="77777777" w:rsidR="00AF5280" w:rsidRDefault="00AF5280" w:rsidP="00D70222">
      <w:pPr>
        <w:spacing w:after="0" w:line="240" w:lineRule="auto"/>
      </w:pPr>
      <w:r>
        <w:continuationSeparator/>
      </w:r>
    </w:p>
  </w:endnote>
  <w:endnote w:type="continuationNotice" w:id="1">
    <w:p w14:paraId="6E4DA970" w14:textId="77777777" w:rsidR="00AF5280" w:rsidRDefault="00AF52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61773" w14:textId="77777777" w:rsidR="00A23F7E" w:rsidRDefault="00A23F7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2E561774" w14:textId="77777777" w:rsidR="00A23F7E" w:rsidRDefault="00A23F7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8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78"/>
      <w:gridCol w:w="2335"/>
      <w:gridCol w:w="667"/>
      <w:gridCol w:w="1109"/>
    </w:tblGrid>
    <w:tr w:rsidR="00A23F7E" w:rsidRPr="00D70222" w14:paraId="2E561777" w14:textId="77777777" w:rsidTr="7585C140">
      <w:trPr>
        <w:cantSplit/>
        <w:trHeight w:hRule="exact" w:val="436"/>
      </w:trPr>
      <w:tc>
        <w:tcPr>
          <w:tcW w:w="7680" w:type="dxa"/>
          <w:gridSpan w:val="3"/>
          <w:vAlign w:val="center"/>
        </w:tcPr>
        <w:p w14:paraId="2E561775" w14:textId="6316676C" w:rsidR="00A23F7E" w:rsidRPr="00D70222" w:rsidRDefault="00A23F7E" w:rsidP="003C398B">
          <w:pPr>
            <w:pStyle w:val="Piedepgina"/>
            <w:spacing w:before="0"/>
            <w:jc w:val="left"/>
            <w:rPr>
              <w:rFonts w:ascii="Arial" w:hAnsi="Arial"/>
              <w:sz w:val="18"/>
              <w:szCs w:val="18"/>
            </w:rPr>
          </w:pPr>
          <w:r w:rsidRPr="7585C140">
            <w:rPr>
              <w:rFonts w:ascii="Arial" w:eastAsia="Arial" w:hAnsi="Arial" w:cs="Arial"/>
              <w:sz w:val="18"/>
              <w:szCs w:val="18"/>
            </w:rPr>
            <w:t>Autores:  Aquilino A. Juan, José E. Labra, B. Cristina Pelayo, Víctor Castaño, Adrián Jiménez, Lucas García</w:t>
          </w:r>
        </w:p>
      </w:tc>
      <w:tc>
        <w:tcPr>
          <w:tcW w:w="1109" w:type="dxa"/>
          <w:vAlign w:val="center"/>
        </w:tcPr>
        <w:p w14:paraId="2E561776" w14:textId="77777777" w:rsidR="00A23F7E" w:rsidRPr="00D70222" w:rsidRDefault="00A23F7E" w:rsidP="00147824">
          <w:pPr>
            <w:pStyle w:val="Piedepgina"/>
            <w:spacing w:before="0"/>
            <w:ind w:left="-28"/>
            <w:jc w:val="center"/>
            <w:rPr>
              <w:rFonts w:ascii="Arial" w:hAnsi="Arial"/>
              <w:sz w:val="18"/>
              <w:szCs w:val="18"/>
            </w:rPr>
          </w:pPr>
          <w:r w:rsidRPr="7585C140">
            <w:rPr>
              <w:rFonts w:ascii="Arial" w:eastAsia="Arial" w:hAnsi="Arial" w:cs="Arial"/>
              <w:sz w:val="18"/>
              <w:szCs w:val="18"/>
            </w:rPr>
            <w:t>© 2016</w:t>
          </w:r>
        </w:p>
      </w:tc>
    </w:tr>
    <w:tr w:rsidR="00A23F7E" w:rsidRPr="00D70222" w14:paraId="2E56177A" w14:textId="77777777" w:rsidTr="7585C140">
      <w:trPr>
        <w:cantSplit/>
        <w:trHeight w:hRule="exact" w:val="320"/>
      </w:trPr>
      <w:tc>
        <w:tcPr>
          <w:tcW w:w="4678" w:type="dxa"/>
          <w:vAlign w:val="center"/>
        </w:tcPr>
        <w:p w14:paraId="2E561778" w14:textId="77777777" w:rsidR="00A23F7E" w:rsidRPr="00D70222" w:rsidRDefault="00A23F7E" w:rsidP="006856FF">
          <w:pPr>
            <w:pStyle w:val="Piedepgina"/>
            <w:spacing w:before="0"/>
            <w:jc w:val="left"/>
            <w:rPr>
              <w:rFonts w:ascii="Arial" w:hAnsi="Arial"/>
              <w:sz w:val="18"/>
              <w:szCs w:val="18"/>
            </w:rPr>
          </w:pPr>
          <w:r w:rsidRPr="61739A22">
            <w:fldChar w:fldCharType="begin"/>
          </w:r>
          <w:r w:rsidRPr="00D70222">
            <w:rPr>
              <w:rFonts w:ascii="Arial" w:hAnsi="Arial"/>
              <w:sz w:val="18"/>
              <w:szCs w:val="18"/>
            </w:rPr>
            <w:instrText xml:space="preserve"> DOCPROPERTY  Company  \* MERGEFORMAT </w:instrText>
          </w:r>
          <w:r w:rsidRPr="61739A22">
            <w:rPr>
              <w:rFonts w:ascii="Arial" w:hAnsi="Arial"/>
              <w:sz w:val="18"/>
              <w:szCs w:val="18"/>
            </w:rPr>
            <w:fldChar w:fldCharType="separate"/>
          </w:r>
          <w:r w:rsidRPr="61739A22">
            <w:rPr>
              <w:rFonts w:ascii="Arial" w:eastAsia="Arial" w:hAnsi="Arial" w:cs="Arial"/>
              <w:sz w:val="18"/>
              <w:szCs w:val="18"/>
            </w:rPr>
            <w:t>Escuela de Ingeniería Informática, Univ. Oviedo</w:t>
          </w:r>
          <w:r w:rsidRPr="61739A22">
            <w:fldChar w:fldCharType="end"/>
          </w:r>
        </w:p>
      </w:tc>
      <w:tc>
        <w:tcPr>
          <w:tcW w:w="4111" w:type="dxa"/>
          <w:gridSpan w:val="3"/>
          <w:vAlign w:val="center"/>
        </w:tcPr>
        <w:p w14:paraId="2E561779" w14:textId="74894B48" w:rsidR="00A23F7E" w:rsidRPr="00D70222" w:rsidRDefault="00A23F7E" w:rsidP="00BE0331">
          <w:pPr>
            <w:pStyle w:val="Piedepgina"/>
            <w:tabs>
              <w:tab w:val="right" w:pos="3971"/>
            </w:tabs>
            <w:spacing w:before="0"/>
            <w:jc w:val="left"/>
            <w:rPr>
              <w:rFonts w:ascii="Arial" w:hAnsi="Arial"/>
              <w:sz w:val="18"/>
              <w:szCs w:val="18"/>
            </w:rPr>
          </w:pPr>
          <w:r w:rsidRPr="61739A22">
            <w:rPr>
              <w:rFonts w:ascii="Arial" w:eastAsia="Arial" w:hAnsi="Arial" w:cs="Arial"/>
              <w:sz w:val="18"/>
              <w:szCs w:val="18"/>
            </w:rPr>
            <w:t>Universidad de Oviedo</w:t>
          </w:r>
          <w:r w:rsidRPr="00D70222">
            <w:rPr>
              <w:rFonts w:ascii="Arial" w:hAnsi="Arial"/>
              <w:sz w:val="18"/>
              <w:szCs w:val="18"/>
            </w:rPr>
            <w:tab/>
          </w:r>
          <w:r w:rsidRPr="61739A22">
            <w:rPr>
              <w:rFonts w:ascii="Arial" w:eastAsia="Arial" w:hAnsi="Arial" w:cs="Arial"/>
              <w:sz w:val="18"/>
              <w:szCs w:val="18"/>
            </w:rPr>
            <w:t xml:space="preserve">Versión </w:t>
          </w:r>
          <w:r w:rsidRPr="61739A22">
            <w:fldChar w:fldCharType="begin"/>
          </w:r>
          <w:r w:rsidRPr="00D70222">
            <w:rPr>
              <w:rFonts w:ascii="Arial" w:hAnsi="Arial"/>
              <w:sz w:val="18"/>
              <w:szCs w:val="18"/>
            </w:rPr>
            <w:instrText xml:space="preserve"> DOCPROPERTY  Version  \* MERGEFORMAT </w:instrText>
          </w:r>
          <w:r w:rsidRPr="61739A22">
            <w:rPr>
              <w:rFonts w:ascii="Arial" w:hAnsi="Arial"/>
              <w:sz w:val="18"/>
              <w:szCs w:val="18"/>
            </w:rPr>
            <w:fldChar w:fldCharType="separate"/>
          </w:r>
          <w:r w:rsidRPr="61739A22">
            <w:rPr>
              <w:rFonts w:ascii="Arial" w:eastAsia="Arial" w:hAnsi="Arial" w:cs="Arial"/>
              <w:sz w:val="18"/>
              <w:szCs w:val="18"/>
            </w:rPr>
            <w:t>2016.ES.</w:t>
          </w:r>
          <w:r>
            <w:rPr>
              <w:rFonts w:ascii="Arial" w:eastAsia="Arial" w:hAnsi="Arial" w:cs="Arial"/>
              <w:sz w:val="18"/>
              <w:szCs w:val="18"/>
            </w:rPr>
            <w:t>002</w:t>
          </w:r>
          <w:r w:rsidRPr="61739A22">
            <w:fldChar w:fldCharType="end"/>
          </w:r>
        </w:p>
      </w:tc>
    </w:tr>
    <w:tr w:rsidR="00A23F7E" w:rsidRPr="00D70222" w14:paraId="2E56177D" w14:textId="77777777" w:rsidTr="7585C140">
      <w:trPr>
        <w:cantSplit/>
        <w:trHeight w:hRule="exact" w:val="500"/>
      </w:trPr>
      <w:tc>
        <w:tcPr>
          <w:tcW w:w="7013" w:type="dxa"/>
          <w:gridSpan w:val="2"/>
          <w:vAlign w:val="center"/>
        </w:tcPr>
        <w:p w14:paraId="2E56177B" w14:textId="4A9DF798" w:rsidR="00A23F7E" w:rsidRPr="00D70222" w:rsidRDefault="00A23F7E" w:rsidP="00BE0331">
          <w:pPr>
            <w:pStyle w:val="Piedepgina"/>
            <w:spacing w:before="0"/>
            <w:jc w:val="left"/>
            <w:rPr>
              <w:rFonts w:ascii="Arial" w:hAnsi="Arial"/>
              <w:sz w:val="18"/>
              <w:szCs w:val="18"/>
            </w:rPr>
          </w:pPr>
          <w:r w:rsidRPr="61739A22">
            <w:fldChar w:fldCharType="begin"/>
          </w:r>
          <w:r w:rsidRPr="00D70222">
            <w:rPr>
              <w:rFonts w:ascii="Arial" w:hAnsi="Arial"/>
              <w:sz w:val="18"/>
              <w:szCs w:val="18"/>
            </w:rPr>
            <w:instrText xml:space="preserve"> TITLE   \* MERGEFORMAT </w:instrText>
          </w:r>
          <w:r w:rsidRPr="61739A22">
            <w:rPr>
              <w:rFonts w:ascii="Arial" w:hAnsi="Arial"/>
              <w:sz w:val="18"/>
              <w:szCs w:val="18"/>
            </w:rPr>
            <w:fldChar w:fldCharType="separate"/>
          </w:r>
          <w:r w:rsidRPr="61739A22">
            <w:rPr>
              <w:rFonts w:ascii="Arial" w:eastAsia="Arial" w:hAnsi="Arial" w:cs="Arial"/>
              <w:sz w:val="18"/>
              <w:szCs w:val="18"/>
            </w:rPr>
            <w:t>GestUsers: Sistema de Gestión de Usuarios</w:t>
          </w:r>
          <w:r w:rsidRPr="61739A22">
            <w:fldChar w:fldCharType="end"/>
          </w:r>
          <w:r w:rsidRPr="00D70222">
            <w:rPr>
              <w:rFonts w:ascii="Arial" w:hAnsi="Arial"/>
              <w:sz w:val="18"/>
              <w:szCs w:val="18"/>
            </w:rPr>
            <w:br/>
          </w:r>
          <w:r w:rsidRPr="61739A22">
            <w:fldChar w:fldCharType="begin"/>
          </w:r>
          <w:r w:rsidRPr="00D70222">
            <w:rPr>
              <w:rFonts w:ascii="Arial" w:hAnsi="Arial"/>
              <w:sz w:val="18"/>
              <w:szCs w:val="18"/>
            </w:rPr>
            <w:instrText xml:space="preserve"> SUBJECT   \* MERGEFORMAT </w:instrText>
          </w:r>
          <w:r w:rsidRPr="61739A22">
            <w:rPr>
              <w:rFonts w:ascii="Arial" w:hAnsi="Arial"/>
              <w:sz w:val="18"/>
              <w:szCs w:val="18"/>
            </w:rPr>
            <w:fldChar w:fldCharType="separate"/>
          </w:r>
          <w:r w:rsidRPr="61739A22">
            <w:rPr>
              <w:rFonts w:ascii="Arial" w:eastAsia="Arial" w:hAnsi="Arial" w:cs="Arial"/>
              <w:sz w:val="18"/>
              <w:szCs w:val="18"/>
            </w:rPr>
            <w:t xml:space="preserve">Arquitectura Software para GestUsers. Descripción del </w:t>
          </w:r>
          <w:r>
            <w:rPr>
              <w:rFonts w:ascii="Arial" w:eastAsia="Arial" w:hAnsi="Arial" w:cs="Arial"/>
              <w:sz w:val="18"/>
              <w:szCs w:val="18"/>
            </w:rPr>
            <w:t>segundo</w:t>
          </w:r>
          <w:r w:rsidRPr="61739A22">
            <w:rPr>
              <w:rFonts w:ascii="Arial" w:eastAsia="Arial" w:hAnsi="Arial" w:cs="Arial"/>
              <w:sz w:val="18"/>
              <w:szCs w:val="18"/>
            </w:rPr>
            <w:t xml:space="preserve"> entregable (2016)</w:t>
          </w:r>
          <w:r w:rsidRPr="61739A22">
            <w:fldChar w:fldCharType="end"/>
          </w:r>
        </w:p>
      </w:tc>
      <w:tc>
        <w:tcPr>
          <w:tcW w:w="1776" w:type="dxa"/>
          <w:gridSpan w:val="2"/>
          <w:vAlign w:val="center"/>
        </w:tcPr>
        <w:p w14:paraId="2E56177C" w14:textId="4025178A" w:rsidR="00A23F7E" w:rsidRPr="00D70222" w:rsidRDefault="00A23F7E" w:rsidP="00D70222">
          <w:pPr>
            <w:pStyle w:val="Piedepgina"/>
            <w:spacing w:before="0"/>
            <w:jc w:val="center"/>
            <w:rPr>
              <w:sz w:val="18"/>
              <w:szCs w:val="18"/>
            </w:rPr>
          </w:pPr>
          <w:r w:rsidRPr="7585C140">
            <w:rPr>
              <w:rStyle w:val="Nmerodepgina"/>
              <w:rFonts w:ascii="Arial" w:eastAsia="Arial" w:hAnsi="Arial" w:cs="Arial"/>
              <w:sz w:val="18"/>
              <w:szCs w:val="18"/>
            </w:rPr>
            <w:t xml:space="preserve">Hoja </w:t>
          </w:r>
          <w:r w:rsidRPr="7585C140">
            <w:rPr>
              <w:rStyle w:val="Nmerodepgina"/>
              <w:rFonts w:ascii="Arial" w:eastAsia="Arial" w:hAnsi="Arial" w:cs="Arial"/>
              <w:noProof/>
              <w:sz w:val="18"/>
              <w:szCs w:val="18"/>
            </w:rPr>
            <w:fldChar w:fldCharType="begin"/>
          </w:r>
          <w:r w:rsidRPr="7585C140">
            <w:rPr>
              <w:rStyle w:val="Nmerodepgina"/>
              <w:rFonts w:ascii="Arial" w:eastAsia="Arial" w:hAnsi="Arial" w:cs="Arial"/>
              <w:noProof/>
              <w:sz w:val="18"/>
              <w:szCs w:val="18"/>
            </w:rPr>
            <w:instrText xml:space="preserve">PAGE  </w:instrText>
          </w:r>
          <w:r w:rsidRPr="7585C140">
            <w:rPr>
              <w:rStyle w:val="Nmerodepgina"/>
              <w:rFonts w:ascii="Arial" w:eastAsia="Arial" w:hAnsi="Arial" w:cs="Arial"/>
              <w:noProof/>
              <w:sz w:val="18"/>
              <w:szCs w:val="18"/>
            </w:rPr>
            <w:fldChar w:fldCharType="separate"/>
          </w:r>
          <w:r w:rsidR="00CE10ED">
            <w:rPr>
              <w:rStyle w:val="Nmerodepgina"/>
              <w:rFonts w:ascii="Arial" w:eastAsia="Arial" w:hAnsi="Arial" w:cs="Arial"/>
              <w:noProof/>
              <w:sz w:val="18"/>
              <w:szCs w:val="18"/>
            </w:rPr>
            <w:t>40</w:t>
          </w:r>
          <w:r w:rsidRPr="7585C140">
            <w:rPr>
              <w:rStyle w:val="Nmerodepgina"/>
              <w:rFonts w:ascii="Arial" w:eastAsia="Arial" w:hAnsi="Arial" w:cs="Arial"/>
              <w:noProof/>
              <w:sz w:val="18"/>
              <w:szCs w:val="18"/>
            </w:rPr>
            <w:fldChar w:fldCharType="end"/>
          </w:r>
          <w:r w:rsidRPr="7585C140">
            <w:rPr>
              <w:rStyle w:val="Nmerodepgina"/>
              <w:rFonts w:ascii="Arial" w:eastAsia="Arial" w:hAnsi="Arial" w:cs="Arial"/>
              <w:sz w:val="18"/>
              <w:szCs w:val="18"/>
            </w:rPr>
            <w:t xml:space="preserve"> de </w:t>
          </w:r>
          <w:r w:rsidRPr="7585C140">
            <w:rPr>
              <w:rStyle w:val="Nmerodepgina"/>
              <w:rFonts w:ascii="Arial" w:eastAsia="Arial" w:hAnsi="Arial" w:cs="Arial"/>
              <w:noProof/>
              <w:sz w:val="18"/>
              <w:szCs w:val="18"/>
            </w:rPr>
            <w:fldChar w:fldCharType="begin"/>
          </w:r>
          <w:r w:rsidRPr="7585C140">
            <w:rPr>
              <w:rStyle w:val="Nmerodepgina"/>
              <w:rFonts w:ascii="Arial" w:eastAsia="Arial" w:hAnsi="Arial" w:cs="Arial"/>
              <w:noProof/>
              <w:sz w:val="18"/>
              <w:szCs w:val="18"/>
            </w:rPr>
            <w:instrText xml:space="preserve"> NUMPAGES </w:instrText>
          </w:r>
          <w:r w:rsidRPr="7585C140">
            <w:rPr>
              <w:rStyle w:val="Nmerodepgina"/>
              <w:rFonts w:ascii="Arial" w:eastAsia="Arial" w:hAnsi="Arial" w:cs="Arial"/>
              <w:noProof/>
              <w:sz w:val="18"/>
              <w:szCs w:val="18"/>
            </w:rPr>
            <w:fldChar w:fldCharType="separate"/>
          </w:r>
          <w:r w:rsidR="00CE10ED">
            <w:rPr>
              <w:rStyle w:val="Nmerodepgina"/>
              <w:rFonts w:ascii="Arial" w:eastAsia="Arial" w:hAnsi="Arial" w:cs="Arial"/>
              <w:noProof/>
              <w:sz w:val="18"/>
              <w:szCs w:val="18"/>
            </w:rPr>
            <w:t>40</w:t>
          </w:r>
          <w:r w:rsidRPr="7585C140">
            <w:rPr>
              <w:rStyle w:val="Nmerodepgina"/>
              <w:rFonts w:ascii="Arial" w:eastAsia="Arial" w:hAnsi="Arial" w:cs="Arial"/>
              <w:noProof/>
              <w:sz w:val="18"/>
              <w:szCs w:val="18"/>
            </w:rPr>
            <w:fldChar w:fldCharType="end"/>
          </w:r>
        </w:p>
      </w:tc>
    </w:tr>
  </w:tbl>
  <w:p w14:paraId="2E56177E" w14:textId="77777777" w:rsidR="00A23F7E" w:rsidRPr="00CE3D5A" w:rsidRDefault="00A23F7E" w:rsidP="006856FF">
    <w:pPr>
      <w:pStyle w:val="Piedepgina"/>
      <w:spacing w:before="0"/>
      <w:rPr>
        <w:sz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D06761" w14:textId="77777777" w:rsidR="00AF5280" w:rsidRDefault="00AF5280" w:rsidP="00D70222">
      <w:pPr>
        <w:spacing w:after="0" w:line="240" w:lineRule="auto"/>
      </w:pPr>
      <w:r>
        <w:separator/>
      </w:r>
    </w:p>
  </w:footnote>
  <w:footnote w:type="continuationSeparator" w:id="0">
    <w:p w14:paraId="0A529E9C" w14:textId="77777777" w:rsidR="00AF5280" w:rsidRDefault="00AF5280" w:rsidP="00D70222">
      <w:pPr>
        <w:spacing w:after="0" w:line="240" w:lineRule="auto"/>
      </w:pPr>
      <w:r>
        <w:continuationSeparator/>
      </w:r>
    </w:p>
  </w:footnote>
  <w:footnote w:type="continuationNotice" w:id="1">
    <w:p w14:paraId="4BA18CE2" w14:textId="77777777" w:rsidR="00AF5280" w:rsidRDefault="00AF528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281F"/>
    <w:multiLevelType w:val="hybridMultilevel"/>
    <w:tmpl w:val="AE4AC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F836ED"/>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 w15:restartNumberingAfterBreak="0">
    <w:nsid w:val="07E57C84"/>
    <w:multiLevelType w:val="hybridMultilevel"/>
    <w:tmpl w:val="344A4A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2D5489"/>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 w15:restartNumberingAfterBreak="0">
    <w:nsid w:val="083D2B8B"/>
    <w:multiLevelType w:val="hybridMultilevel"/>
    <w:tmpl w:val="6982F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B214FA"/>
    <w:multiLevelType w:val="hybridMultilevel"/>
    <w:tmpl w:val="D6FCFF9C"/>
    <w:lvl w:ilvl="0" w:tplc="0C0A0001">
      <w:start w:val="1"/>
      <w:numFmt w:val="bullet"/>
      <w:lvlText w:val=""/>
      <w:lvlJc w:val="left"/>
      <w:pPr>
        <w:ind w:left="1065" w:hanging="360"/>
      </w:pPr>
      <w:rPr>
        <w:rFonts w:ascii="Symbol" w:hAnsi="Symbol"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6" w15:restartNumberingAfterBreak="0">
    <w:nsid w:val="0BDA5848"/>
    <w:multiLevelType w:val="hybridMultilevel"/>
    <w:tmpl w:val="46E2B740"/>
    <w:lvl w:ilvl="0" w:tplc="08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6365479"/>
    <w:multiLevelType w:val="hybridMultilevel"/>
    <w:tmpl w:val="D318E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BE43FAC"/>
    <w:multiLevelType w:val="hybridMultilevel"/>
    <w:tmpl w:val="D78C9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3F7EF8"/>
    <w:multiLevelType w:val="hybridMultilevel"/>
    <w:tmpl w:val="AC0A7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9B198F"/>
    <w:multiLevelType w:val="hybridMultilevel"/>
    <w:tmpl w:val="6D388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4DA089A"/>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9363FB7"/>
    <w:multiLevelType w:val="hybridMultilevel"/>
    <w:tmpl w:val="21901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BC1356"/>
    <w:multiLevelType w:val="hybridMultilevel"/>
    <w:tmpl w:val="106ECF0C"/>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261E64"/>
    <w:multiLevelType w:val="hybridMultilevel"/>
    <w:tmpl w:val="27149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CE44543"/>
    <w:multiLevelType w:val="hybridMultilevel"/>
    <w:tmpl w:val="C93EE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8866DEF"/>
    <w:multiLevelType w:val="hybridMultilevel"/>
    <w:tmpl w:val="54885E7E"/>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A2504E"/>
    <w:multiLevelType w:val="hybridMultilevel"/>
    <w:tmpl w:val="32843E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0112B5F"/>
    <w:multiLevelType w:val="hybridMultilevel"/>
    <w:tmpl w:val="506498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1FB1CB8"/>
    <w:multiLevelType w:val="hybridMultilevel"/>
    <w:tmpl w:val="F3BE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37379DE"/>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4A3107A"/>
    <w:multiLevelType w:val="hybridMultilevel"/>
    <w:tmpl w:val="AC8AB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5734081"/>
    <w:multiLevelType w:val="hybridMultilevel"/>
    <w:tmpl w:val="A9B03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72B35B5"/>
    <w:multiLevelType w:val="hybridMultilevel"/>
    <w:tmpl w:val="4614F5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7C365B0"/>
    <w:multiLevelType w:val="hybridMultilevel"/>
    <w:tmpl w:val="CF42B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9180E89"/>
    <w:multiLevelType w:val="hybridMultilevel"/>
    <w:tmpl w:val="90966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CEB32F2"/>
    <w:multiLevelType w:val="hybridMultilevel"/>
    <w:tmpl w:val="3B523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D61747E"/>
    <w:multiLevelType w:val="hybridMultilevel"/>
    <w:tmpl w:val="93DE3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E0D4860"/>
    <w:multiLevelType w:val="multilevel"/>
    <w:tmpl w:val="A582FC6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5261"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9" w15:restartNumberingAfterBreak="0">
    <w:nsid w:val="760D2B6A"/>
    <w:multiLevelType w:val="hybridMultilevel"/>
    <w:tmpl w:val="90A477EC"/>
    <w:lvl w:ilvl="0" w:tplc="0809000F">
      <w:start w:val="1"/>
      <w:numFmt w:val="decimal"/>
      <w:lvlText w:val="%1."/>
      <w:lvlJc w:val="left"/>
      <w:pPr>
        <w:ind w:left="1065" w:hanging="705"/>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8C4398C"/>
    <w:multiLevelType w:val="hybridMultilevel"/>
    <w:tmpl w:val="BDFCE420"/>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A5309C0"/>
    <w:multiLevelType w:val="hybridMultilevel"/>
    <w:tmpl w:val="A86CBB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8"/>
  </w:num>
  <w:num w:numId="2">
    <w:abstractNumId w:val="17"/>
  </w:num>
  <w:num w:numId="3">
    <w:abstractNumId w:val="6"/>
  </w:num>
  <w:num w:numId="4">
    <w:abstractNumId w:val="19"/>
  </w:num>
  <w:num w:numId="5">
    <w:abstractNumId w:val="22"/>
  </w:num>
  <w:num w:numId="6">
    <w:abstractNumId w:val="14"/>
  </w:num>
  <w:num w:numId="7">
    <w:abstractNumId w:val="21"/>
  </w:num>
  <w:num w:numId="8">
    <w:abstractNumId w:val="11"/>
  </w:num>
  <w:num w:numId="9">
    <w:abstractNumId w:val="20"/>
  </w:num>
  <w:num w:numId="10">
    <w:abstractNumId w:val="2"/>
  </w:num>
  <w:num w:numId="11">
    <w:abstractNumId w:val="26"/>
  </w:num>
  <w:num w:numId="12">
    <w:abstractNumId w:val="3"/>
  </w:num>
  <w:num w:numId="13">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0"/>
  </w:num>
  <w:num w:numId="16">
    <w:abstractNumId w:val="7"/>
  </w:num>
  <w:num w:numId="17">
    <w:abstractNumId w:val="23"/>
  </w:num>
  <w:num w:numId="18">
    <w:abstractNumId w:val="0"/>
  </w:num>
  <w:num w:numId="19">
    <w:abstractNumId w:val="30"/>
  </w:num>
  <w:num w:numId="20">
    <w:abstractNumId w:val="16"/>
  </w:num>
  <w:num w:numId="21">
    <w:abstractNumId w:val="29"/>
  </w:num>
  <w:num w:numId="22">
    <w:abstractNumId w:val="13"/>
  </w:num>
  <w:num w:numId="23">
    <w:abstractNumId w:val="4"/>
  </w:num>
  <w:num w:numId="24">
    <w:abstractNumId w:val="9"/>
  </w:num>
  <w:num w:numId="25">
    <w:abstractNumId w:val="27"/>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8"/>
  </w:num>
  <w:num w:numId="29">
    <w:abstractNumId w:val="24"/>
  </w:num>
  <w:num w:numId="30">
    <w:abstractNumId w:val="12"/>
  </w:num>
  <w:num w:numId="31">
    <w:abstractNumId w:val="25"/>
  </w:num>
  <w:num w:numId="32">
    <w:abstractNumId w:val="5"/>
  </w:num>
  <w:num w:numId="33">
    <w:abstractNumId w:val="31"/>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cas García Fernández">
    <w15:presenceInfo w15:providerId="None" w15:userId="Lucas García Fernánd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E75"/>
    <w:rsid w:val="00004559"/>
    <w:rsid w:val="0001015E"/>
    <w:rsid w:val="000152CC"/>
    <w:rsid w:val="000172F8"/>
    <w:rsid w:val="00017BAC"/>
    <w:rsid w:val="000210B1"/>
    <w:rsid w:val="00022CD2"/>
    <w:rsid w:val="00025445"/>
    <w:rsid w:val="000300C5"/>
    <w:rsid w:val="00032083"/>
    <w:rsid w:val="00033C08"/>
    <w:rsid w:val="00033E8C"/>
    <w:rsid w:val="00040F30"/>
    <w:rsid w:val="00045515"/>
    <w:rsid w:val="000470A8"/>
    <w:rsid w:val="000473CC"/>
    <w:rsid w:val="00050C5B"/>
    <w:rsid w:val="00053525"/>
    <w:rsid w:val="000610A2"/>
    <w:rsid w:val="000634B9"/>
    <w:rsid w:val="000721C9"/>
    <w:rsid w:val="000767BC"/>
    <w:rsid w:val="000848A0"/>
    <w:rsid w:val="00086237"/>
    <w:rsid w:val="00093757"/>
    <w:rsid w:val="0009555F"/>
    <w:rsid w:val="000A188B"/>
    <w:rsid w:val="000A6DD4"/>
    <w:rsid w:val="000B2418"/>
    <w:rsid w:val="000B2538"/>
    <w:rsid w:val="000C0F1E"/>
    <w:rsid w:val="000C10A5"/>
    <w:rsid w:val="000C53C0"/>
    <w:rsid w:val="000F3AB0"/>
    <w:rsid w:val="000F525C"/>
    <w:rsid w:val="000F5433"/>
    <w:rsid w:val="00113C0D"/>
    <w:rsid w:val="00123376"/>
    <w:rsid w:val="001242E2"/>
    <w:rsid w:val="001307E0"/>
    <w:rsid w:val="001342A0"/>
    <w:rsid w:val="001349C4"/>
    <w:rsid w:val="00136048"/>
    <w:rsid w:val="0014359E"/>
    <w:rsid w:val="0014678D"/>
    <w:rsid w:val="00147824"/>
    <w:rsid w:val="00152035"/>
    <w:rsid w:val="0015471F"/>
    <w:rsid w:val="001553B3"/>
    <w:rsid w:val="00164814"/>
    <w:rsid w:val="00171033"/>
    <w:rsid w:val="00173CE9"/>
    <w:rsid w:val="001C19CE"/>
    <w:rsid w:val="001C21B5"/>
    <w:rsid w:val="001D2D94"/>
    <w:rsid w:val="001D3CB7"/>
    <w:rsid w:val="001D4C6C"/>
    <w:rsid w:val="001E0536"/>
    <w:rsid w:val="001E4DA8"/>
    <w:rsid w:val="001E5FF0"/>
    <w:rsid w:val="001E6139"/>
    <w:rsid w:val="001E7CCA"/>
    <w:rsid w:val="001F1B7F"/>
    <w:rsid w:val="001F6091"/>
    <w:rsid w:val="00200DF4"/>
    <w:rsid w:val="00206E75"/>
    <w:rsid w:val="00214F07"/>
    <w:rsid w:val="00223001"/>
    <w:rsid w:val="0022672D"/>
    <w:rsid w:val="00234902"/>
    <w:rsid w:val="002374D2"/>
    <w:rsid w:val="00241675"/>
    <w:rsid w:val="002455C9"/>
    <w:rsid w:val="00252051"/>
    <w:rsid w:val="002526AA"/>
    <w:rsid w:val="002531F0"/>
    <w:rsid w:val="00256957"/>
    <w:rsid w:val="00266302"/>
    <w:rsid w:val="00282648"/>
    <w:rsid w:val="002A6B93"/>
    <w:rsid w:val="002B009D"/>
    <w:rsid w:val="002C2701"/>
    <w:rsid w:val="002C405B"/>
    <w:rsid w:val="002C462A"/>
    <w:rsid w:val="002C730A"/>
    <w:rsid w:val="002D00C6"/>
    <w:rsid w:val="002D364D"/>
    <w:rsid w:val="002D7259"/>
    <w:rsid w:val="002E1969"/>
    <w:rsid w:val="002E3DDB"/>
    <w:rsid w:val="002E4409"/>
    <w:rsid w:val="002F556D"/>
    <w:rsid w:val="00300D3D"/>
    <w:rsid w:val="003065B5"/>
    <w:rsid w:val="0032214A"/>
    <w:rsid w:val="00325457"/>
    <w:rsid w:val="00330829"/>
    <w:rsid w:val="00330929"/>
    <w:rsid w:val="0033396B"/>
    <w:rsid w:val="003371F5"/>
    <w:rsid w:val="003378D1"/>
    <w:rsid w:val="0034296F"/>
    <w:rsid w:val="00345591"/>
    <w:rsid w:val="00354630"/>
    <w:rsid w:val="00363BEA"/>
    <w:rsid w:val="003742FA"/>
    <w:rsid w:val="00384409"/>
    <w:rsid w:val="00387F6E"/>
    <w:rsid w:val="0039772C"/>
    <w:rsid w:val="003C2402"/>
    <w:rsid w:val="003C398B"/>
    <w:rsid w:val="003D0729"/>
    <w:rsid w:val="003D72D6"/>
    <w:rsid w:val="003E0B13"/>
    <w:rsid w:val="003F5CD9"/>
    <w:rsid w:val="00402968"/>
    <w:rsid w:val="00404711"/>
    <w:rsid w:val="00413FFA"/>
    <w:rsid w:val="00416904"/>
    <w:rsid w:val="00421B2F"/>
    <w:rsid w:val="00422866"/>
    <w:rsid w:val="00422F58"/>
    <w:rsid w:val="0043096A"/>
    <w:rsid w:val="00431D7D"/>
    <w:rsid w:val="00435CDA"/>
    <w:rsid w:val="00436E4F"/>
    <w:rsid w:val="00440570"/>
    <w:rsid w:val="00450ABD"/>
    <w:rsid w:val="00456576"/>
    <w:rsid w:val="00460942"/>
    <w:rsid w:val="004639AC"/>
    <w:rsid w:val="0046574C"/>
    <w:rsid w:val="0047245E"/>
    <w:rsid w:val="00474B25"/>
    <w:rsid w:val="00474F27"/>
    <w:rsid w:val="00476702"/>
    <w:rsid w:val="00486E96"/>
    <w:rsid w:val="00491248"/>
    <w:rsid w:val="00492D15"/>
    <w:rsid w:val="004A0D94"/>
    <w:rsid w:val="004A593D"/>
    <w:rsid w:val="004B4DD4"/>
    <w:rsid w:val="004C2045"/>
    <w:rsid w:val="004D4487"/>
    <w:rsid w:val="004D5826"/>
    <w:rsid w:val="004D5BB2"/>
    <w:rsid w:val="004D78A5"/>
    <w:rsid w:val="004E7830"/>
    <w:rsid w:val="004F6970"/>
    <w:rsid w:val="00511975"/>
    <w:rsid w:val="00512D2D"/>
    <w:rsid w:val="0051632F"/>
    <w:rsid w:val="00520FF8"/>
    <w:rsid w:val="00536C29"/>
    <w:rsid w:val="00540306"/>
    <w:rsid w:val="005509DB"/>
    <w:rsid w:val="00556A9F"/>
    <w:rsid w:val="00562614"/>
    <w:rsid w:val="005700FA"/>
    <w:rsid w:val="00576AF0"/>
    <w:rsid w:val="00584C14"/>
    <w:rsid w:val="0058588F"/>
    <w:rsid w:val="00587514"/>
    <w:rsid w:val="00595161"/>
    <w:rsid w:val="005A1F9E"/>
    <w:rsid w:val="005A4812"/>
    <w:rsid w:val="005A5E63"/>
    <w:rsid w:val="005C62CE"/>
    <w:rsid w:val="005C7743"/>
    <w:rsid w:val="005E1CA6"/>
    <w:rsid w:val="00602C76"/>
    <w:rsid w:val="00603E82"/>
    <w:rsid w:val="00615FF3"/>
    <w:rsid w:val="006241CB"/>
    <w:rsid w:val="00624C0D"/>
    <w:rsid w:val="00627C82"/>
    <w:rsid w:val="00636B69"/>
    <w:rsid w:val="00643AD0"/>
    <w:rsid w:val="006507C1"/>
    <w:rsid w:val="00657E5F"/>
    <w:rsid w:val="006671B6"/>
    <w:rsid w:val="00670CA8"/>
    <w:rsid w:val="00674A57"/>
    <w:rsid w:val="00681510"/>
    <w:rsid w:val="006856FF"/>
    <w:rsid w:val="00687C94"/>
    <w:rsid w:val="006A6D77"/>
    <w:rsid w:val="006B0CAB"/>
    <w:rsid w:val="006B14CB"/>
    <w:rsid w:val="006B18F0"/>
    <w:rsid w:val="006C0FD0"/>
    <w:rsid w:val="006C328D"/>
    <w:rsid w:val="006C688C"/>
    <w:rsid w:val="006D3E7B"/>
    <w:rsid w:val="006D65FE"/>
    <w:rsid w:val="006E3C71"/>
    <w:rsid w:val="006E6C8B"/>
    <w:rsid w:val="006F184B"/>
    <w:rsid w:val="006F2044"/>
    <w:rsid w:val="0070076E"/>
    <w:rsid w:val="00703705"/>
    <w:rsid w:val="00706161"/>
    <w:rsid w:val="00716F15"/>
    <w:rsid w:val="007219C1"/>
    <w:rsid w:val="00726392"/>
    <w:rsid w:val="00730099"/>
    <w:rsid w:val="00730D9E"/>
    <w:rsid w:val="007366B9"/>
    <w:rsid w:val="00737B6A"/>
    <w:rsid w:val="00746C67"/>
    <w:rsid w:val="0075073C"/>
    <w:rsid w:val="0076173D"/>
    <w:rsid w:val="007679E3"/>
    <w:rsid w:val="00774893"/>
    <w:rsid w:val="00775E5A"/>
    <w:rsid w:val="00776897"/>
    <w:rsid w:val="00785CDE"/>
    <w:rsid w:val="00791E6D"/>
    <w:rsid w:val="00793ADD"/>
    <w:rsid w:val="007A34FA"/>
    <w:rsid w:val="007A45D4"/>
    <w:rsid w:val="007D0929"/>
    <w:rsid w:val="007D33A3"/>
    <w:rsid w:val="007D44F4"/>
    <w:rsid w:val="007F0AD4"/>
    <w:rsid w:val="007F1250"/>
    <w:rsid w:val="007F1E5F"/>
    <w:rsid w:val="007F38F2"/>
    <w:rsid w:val="007F3FE0"/>
    <w:rsid w:val="007F567B"/>
    <w:rsid w:val="008014BD"/>
    <w:rsid w:val="00814BB8"/>
    <w:rsid w:val="00827C83"/>
    <w:rsid w:val="00846888"/>
    <w:rsid w:val="00856CDB"/>
    <w:rsid w:val="0086092A"/>
    <w:rsid w:val="00864B3E"/>
    <w:rsid w:val="0087004D"/>
    <w:rsid w:val="00874663"/>
    <w:rsid w:val="00874C3B"/>
    <w:rsid w:val="008769F3"/>
    <w:rsid w:val="00895381"/>
    <w:rsid w:val="008A28EB"/>
    <w:rsid w:val="008B5D6C"/>
    <w:rsid w:val="008C1564"/>
    <w:rsid w:val="008C5CFB"/>
    <w:rsid w:val="008C6D5C"/>
    <w:rsid w:val="008D3B3D"/>
    <w:rsid w:val="008D623D"/>
    <w:rsid w:val="008E4A7C"/>
    <w:rsid w:val="00900E66"/>
    <w:rsid w:val="0090504C"/>
    <w:rsid w:val="00923168"/>
    <w:rsid w:val="00925121"/>
    <w:rsid w:val="00931984"/>
    <w:rsid w:val="009367DB"/>
    <w:rsid w:val="00953864"/>
    <w:rsid w:val="00957783"/>
    <w:rsid w:val="0096037B"/>
    <w:rsid w:val="009616B2"/>
    <w:rsid w:val="00977414"/>
    <w:rsid w:val="0098707C"/>
    <w:rsid w:val="009B002F"/>
    <w:rsid w:val="009B2B9B"/>
    <w:rsid w:val="009B6DC1"/>
    <w:rsid w:val="009C3A27"/>
    <w:rsid w:val="009C7E6D"/>
    <w:rsid w:val="009D28AE"/>
    <w:rsid w:val="009D4356"/>
    <w:rsid w:val="009E018C"/>
    <w:rsid w:val="009E3694"/>
    <w:rsid w:val="009E7EC1"/>
    <w:rsid w:val="009F5E66"/>
    <w:rsid w:val="00A1002D"/>
    <w:rsid w:val="00A147D3"/>
    <w:rsid w:val="00A23F7E"/>
    <w:rsid w:val="00A33A16"/>
    <w:rsid w:val="00A42D03"/>
    <w:rsid w:val="00A62373"/>
    <w:rsid w:val="00A65170"/>
    <w:rsid w:val="00A6723F"/>
    <w:rsid w:val="00A710AE"/>
    <w:rsid w:val="00A7148A"/>
    <w:rsid w:val="00A90F4B"/>
    <w:rsid w:val="00AA42FA"/>
    <w:rsid w:val="00AB0B55"/>
    <w:rsid w:val="00AB1371"/>
    <w:rsid w:val="00AB3873"/>
    <w:rsid w:val="00AB3EF3"/>
    <w:rsid w:val="00AB713E"/>
    <w:rsid w:val="00AC21C3"/>
    <w:rsid w:val="00AC667D"/>
    <w:rsid w:val="00AD2284"/>
    <w:rsid w:val="00AD3B45"/>
    <w:rsid w:val="00AF056A"/>
    <w:rsid w:val="00AF5280"/>
    <w:rsid w:val="00B01280"/>
    <w:rsid w:val="00B3168C"/>
    <w:rsid w:val="00B3541E"/>
    <w:rsid w:val="00B36B63"/>
    <w:rsid w:val="00B374D2"/>
    <w:rsid w:val="00B42F9E"/>
    <w:rsid w:val="00B5152D"/>
    <w:rsid w:val="00B62192"/>
    <w:rsid w:val="00B632FE"/>
    <w:rsid w:val="00B70741"/>
    <w:rsid w:val="00B73BAC"/>
    <w:rsid w:val="00B81BF1"/>
    <w:rsid w:val="00B8463B"/>
    <w:rsid w:val="00B9533F"/>
    <w:rsid w:val="00BA613C"/>
    <w:rsid w:val="00BB6DFA"/>
    <w:rsid w:val="00BB7801"/>
    <w:rsid w:val="00BC03B7"/>
    <w:rsid w:val="00BC2BDA"/>
    <w:rsid w:val="00BC4416"/>
    <w:rsid w:val="00BE0331"/>
    <w:rsid w:val="00BE060C"/>
    <w:rsid w:val="00BE40FB"/>
    <w:rsid w:val="00C176C8"/>
    <w:rsid w:val="00C2087A"/>
    <w:rsid w:val="00C20EC5"/>
    <w:rsid w:val="00C217CD"/>
    <w:rsid w:val="00C34B79"/>
    <w:rsid w:val="00C36972"/>
    <w:rsid w:val="00C406DF"/>
    <w:rsid w:val="00C42384"/>
    <w:rsid w:val="00C45A7E"/>
    <w:rsid w:val="00C5047D"/>
    <w:rsid w:val="00C51E5C"/>
    <w:rsid w:val="00C579EB"/>
    <w:rsid w:val="00C75DC5"/>
    <w:rsid w:val="00C77A71"/>
    <w:rsid w:val="00C82354"/>
    <w:rsid w:val="00C86D62"/>
    <w:rsid w:val="00C87A7A"/>
    <w:rsid w:val="00C91F84"/>
    <w:rsid w:val="00C91FC9"/>
    <w:rsid w:val="00CA4232"/>
    <w:rsid w:val="00CA64E4"/>
    <w:rsid w:val="00CB58A7"/>
    <w:rsid w:val="00CB6DE0"/>
    <w:rsid w:val="00CC04E2"/>
    <w:rsid w:val="00CC4BA8"/>
    <w:rsid w:val="00CD0852"/>
    <w:rsid w:val="00CD6C50"/>
    <w:rsid w:val="00CE10ED"/>
    <w:rsid w:val="00CE755C"/>
    <w:rsid w:val="00CF0D90"/>
    <w:rsid w:val="00D01EED"/>
    <w:rsid w:val="00D06397"/>
    <w:rsid w:val="00D2477B"/>
    <w:rsid w:val="00D35E55"/>
    <w:rsid w:val="00D365C0"/>
    <w:rsid w:val="00D40B26"/>
    <w:rsid w:val="00D51764"/>
    <w:rsid w:val="00D53AF2"/>
    <w:rsid w:val="00D601F4"/>
    <w:rsid w:val="00D63537"/>
    <w:rsid w:val="00D6471F"/>
    <w:rsid w:val="00D647F7"/>
    <w:rsid w:val="00D70222"/>
    <w:rsid w:val="00D70DF6"/>
    <w:rsid w:val="00D74461"/>
    <w:rsid w:val="00D76BC5"/>
    <w:rsid w:val="00D84FDF"/>
    <w:rsid w:val="00D91F98"/>
    <w:rsid w:val="00D92841"/>
    <w:rsid w:val="00D95C9E"/>
    <w:rsid w:val="00DA480D"/>
    <w:rsid w:val="00DD0B8F"/>
    <w:rsid w:val="00DD5063"/>
    <w:rsid w:val="00DE2454"/>
    <w:rsid w:val="00DE596B"/>
    <w:rsid w:val="00DE6AA0"/>
    <w:rsid w:val="00DF6A52"/>
    <w:rsid w:val="00E056A4"/>
    <w:rsid w:val="00E21922"/>
    <w:rsid w:val="00E27AF5"/>
    <w:rsid w:val="00E30749"/>
    <w:rsid w:val="00E32B34"/>
    <w:rsid w:val="00E34235"/>
    <w:rsid w:val="00E43E29"/>
    <w:rsid w:val="00E52A64"/>
    <w:rsid w:val="00E75B87"/>
    <w:rsid w:val="00E80525"/>
    <w:rsid w:val="00E822B1"/>
    <w:rsid w:val="00E8656E"/>
    <w:rsid w:val="00E878C6"/>
    <w:rsid w:val="00E957DA"/>
    <w:rsid w:val="00E96533"/>
    <w:rsid w:val="00E97D2A"/>
    <w:rsid w:val="00EA016E"/>
    <w:rsid w:val="00EB0746"/>
    <w:rsid w:val="00EB4B2C"/>
    <w:rsid w:val="00EC043A"/>
    <w:rsid w:val="00EC15A7"/>
    <w:rsid w:val="00ED4839"/>
    <w:rsid w:val="00EE131F"/>
    <w:rsid w:val="00EF28D8"/>
    <w:rsid w:val="00EF6932"/>
    <w:rsid w:val="00F008FA"/>
    <w:rsid w:val="00F108BD"/>
    <w:rsid w:val="00F12E29"/>
    <w:rsid w:val="00F14E1B"/>
    <w:rsid w:val="00F15056"/>
    <w:rsid w:val="00F20952"/>
    <w:rsid w:val="00F24FA6"/>
    <w:rsid w:val="00F254CA"/>
    <w:rsid w:val="00F266CD"/>
    <w:rsid w:val="00F359F4"/>
    <w:rsid w:val="00F41C01"/>
    <w:rsid w:val="00F42BF5"/>
    <w:rsid w:val="00F45FAA"/>
    <w:rsid w:val="00F467F8"/>
    <w:rsid w:val="00F52778"/>
    <w:rsid w:val="00F53221"/>
    <w:rsid w:val="00F555EF"/>
    <w:rsid w:val="00F636CF"/>
    <w:rsid w:val="00F63704"/>
    <w:rsid w:val="00F67859"/>
    <w:rsid w:val="00F70360"/>
    <w:rsid w:val="00F80376"/>
    <w:rsid w:val="00F84CE2"/>
    <w:rsid w:val="00F92B2A"/>
    <w:rsid w:val="00FA147C"/>
    <w:rsid w:val="00FA6452"/>
    <w:rsid w:val="00FB2895"/>
    <w:rsid w:val="00FB5804"/>
    <w:rsid w:val="00FC08AC"/>
    <w:rsid w:val="00FC13A0"/>
    <w:rsid w:val="00FC4421"/>
    <w:rsid w:val="00FC7AAD"/>
    <w:rsid w:val="00FD5D59"/>
    <w:rsid w:val="00FD6841"/>
    <w:rsid w:val="00FE0D0F"/>
    <w:rsid w:val="00FE27CE"/>
    <w:rsid w:val="02BE74E9"/>
    <w:rsid w:val="239E80AF"/>
    <w:rsid w:val="61739A22"/>
    <w:rsid w:val="6183969C"/>
    <w:rsid w:val="6E84DAEF"/>
    <w:rsid w:val="71C49B0D"/>
    <w:rsid w:val="7585C1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61378"/>
  <w15:docId w15:val="{EB3B5ADE-7372-4B89-929C-C1ACD4726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878C6"/>
    <w:pPr>
      <w:jc w:val="both"/>
    </w:pPr>
  </w:style>
  <w:style w:type="paragraph" w:styleId="Ttulo1">
    <w:name w:val="heading 1"/>
    <w:basedOn w:val="Normal"/>
    <w:next w:val="Normal"/>
    <w:link w:val="Ttulo1Car"/>
    <w:uiPriority w:val="9"/>
    <w:qFormat/>
    <w:rsid w:val="005A1F9E"/>
    <w:pPr>
      <w:keepNext/>
      <w:keepLines/>
      <w:pageBreakBefore/>
      <w:numPr>
        <w:numId w:val="1"/>
      </w:numPr>
      <w:spacing w:before="480" w:after="0" w:line="240" w:lineRule="auto"/>
      <w:outlineLvl w:val="0"/>
    </w:pPr>
    <w:rPr>
      <w:rFonts w:ascii="Cambria" w:eastAsiaTheme="majorEastAsia" w:hAnsi="Cambria" w:cstheme="majorBidi"/>
      <w:b/>
      <w:bCs/>
      <w:color w:val="2E74B5" w:themeColor="accent1" w:themeShade="BF"/>
      <w:sz w:val="28"/>
      <w:szCs w:val="28"/>
      <w:lang w:eastAsia="es-ES"/>
    </w:rPr>
  </w:style>
  <w:style w:type="paragraph" w:styleId="Ttulo2">
    <w:name w:val="heading 2"/>
    <w:basedOn w:val="Normal"/>
    <w:next w:val="Normal"/>
    <w:link w:val="Ttulo2Car"/>
    <w:uiPriority w:val="9"/>
    <w:unhideWhenUsed/>
    <w:qFormat/>
    <w:rsid w:val="005A1F9E"/>
    <w:pPr>
      <w:keepNext/>
      <w:keepLines/>
      <w:numPr>
        <w:ilvl w:val="1"/>
        <w:numId w:val="1"/>
      </w:numPr>
      <w:spacing w:before="200" w:after="0" w:line="240" w:lineRule="auto"/>
      <w:outlineLvl w:val="1"/>
    </w:pPr>
    <w:rPr>
      <w:rFonts w:ascii="Cambria" w:eastAsiaTheme="majorEastAsia" w:hAnsi="Cambria" w:cstheme="majorBidi"/>
      <w:b/>
      <w:bCs/>
      <w:color w:val="5B9BD5" w:themeColor="accent1"/>
      <w:sz w:val="26"/>
      <w:szCs w:val="26"/>
      <w:lang w:eastAsia="es-ES"/>
    </w:rPr>
  </w:style>
  <w:style w:type="paragraph" w:styleId="Ttulo3">
    <w:name w:val="heading 3"/>
    <w:basedOn w:val="Normal"/>
    <w:next w:val="Normal"/>
    <w:link w:val="Ttulo3Car"/>
    <w:uiPriority w:val="9"/>
    <w:unhideWhenUsed/>
    <w:qFormat/>
    <w:rsid w:val="005A1F9E"/>
    <w:pPr>
      <w:keepNext/>
      <w:keepLines/>
      <w:numPr>
        <w:ilvl w:val="2"/>
        <w:numId w:val="1"/>
      </w:numPr>
      <w:spacing w:before="200" w:after="0" w:line="240" w:lineRule="auto"/>
      <w:outlineLvl w:val="2"/>
    </w:pPr>
    <w:rPr>
      <w:rFonts w:ascii="Cambria" w:eastAsiaTheme="majorEastAsia" w:hAnsi="Cambria" w:cstheme="majorBidi"/>
      <w:b/>
      <w:bCs/>
      <w:color w:val="5B9BD5" w:themeColor="accent1"/>
      <w:szCs w:val="24"/>
      <w:lang w:eastAsia="es-ES"/>
    </w:rPr>
  </w:style>
  <w:style w:type="paragraph" w:styleId="Ttulo4">
    <w:name w:val="heading 4"/>
    <w:basedOn w:val="Normal"/>
    <w:next w:val="Normal"/>
    <w:link w:val="Ttulo4Car"/>
    <w:uiPriority w:val="9"/>
    <w:unhideWhenUsed/>
    <w:qFormat/>
    <w:rsid w:val="005A1F9E"/>
    <w:pPr>
      <w:keepNext/>
      <w:keepLines/>
      <w:numPr>
        <w:ilvl w:val="3"/>
        <w:numId w:val="1"/>
      </w:numPr>
      <w:spacing w:before="200" w:after="0" w:line="240" w:lineRule="auto"/>
      <w:outlineLvl w:val="3"/>
    </w:pPr>
    <w:rPr>
      <w:rFonts w:ascii="Cambria" w:eastAsiaTheme="majorEastAsia" w:hAnsi="Cambria" w:cstheme="majorBidi"/>
      <w:b/>
      <w:bCs/>
      <w:i/>
      <w:iCs/>
      <w:color w:val="5B9BD5" w:themeColor="accent1"/>
      <w:szCs w:val="24"/>
      <w:lang w:eastAsia="es-ES"/>
    </w:rPr>
  </w:style>
  <w:style w:type="paragraph" w:styleId="Ttulo5">
    <w:name w:val="heading 5"/>
    <w:basedOn w:val="Normal"/>
    <w:next w:val="Normal"/>
    <w:link w:val="Ttulo5Car"/>
    <w:uiPriority w:val="9"/>
    <w:unhideWhenUsed/>
    <w:qFormat/>
    <w:rsid w:val="005A1F9E"/>
    <w:pPr>
      <w:keepNext/>
      <w:keepLines/>
      <w:numPr>
        <w:ilvl w:val="4"/>
        <w:numId w:val="1"/>
      </w:numPr>
      <w:spacing w:before="200" w:after="0" w:line="240" w:lineRule="auto"/>
      <w:ind w:left="1576"/>
      <w:outlineLvl w:val="4"/>
    </w:pPr>
    <w:rPr>
      <w:rFonts w:ascii="Cambria" w:eastAsiaTheme="majorEastAsia" w:hAnsi="Cambria" w:cstheme="majorBidi"/>
      <w:color w:val="1F4D78" w:themeColor="accent1" w:themeShade="7F"/>
      <w:szCs w:val="24"/>
      <w:lang w:eastAsia="es-ES"/>
    </w:rPr>
  </w:style>
  <w:style w:type="paragraph" w:styleId="Ttulo6">
    <w:name w:val="heading 6"/>
    <w:basedOn w:val="Normal"/>
    <w:next w:val="Normal"/>
    <w:link w:val="Ttulo6Car"/>
    <w:uiPriority w:val="9"/>
    <w:unhideWhenUsed/>
    <w:qFormat/>
    <w:rsid w:val="007F567B"/>
    <w:pPr>
      <w:keepNext/>
      <w:keepLines/>
      <w:numPr>
        <w:ilvl w:val="5"/>
        <w:numId w:val="1"/>
      </w:numPr>
      <w:spacing w:before="200" w:after="0" w:line="240" w:lineRule="auto"/>
      <w:outlineLvl w:val="5"/>
    </w:pPr>
    <w:rPr>
      <w:rFonts w:ascii="Cambria" w:eastAsiaTheme="majorEastAsia" w:hAnsi="Cambria" w:cstheme="majorBidi"/>
      <w:i/>
      <w:iCs/>
      <w:color w:val="1F4D78" w:themeColor="accent1" w:themeShade="7F"/>
      <w:szCs w:val="24"/>
      <w:lang w:eastAsia="es-ES"/>
    </w:rPr>
  </w:style>
  <w:style w:type="paragraph" w:styleId="Ttulo7">
    <w:name w:val="heading 7"/>
    <w:basedOn w:val="Normal"/>
    <w:next w:val="Normal"/>
    <w:link w:val="Ttulo7Car"/>
    <w:uiPriority w:val="9"/>
    <w:unhideWhenUsed/>
    <w:qFormat/>
    <w:rsid w:val="007F567B"/>
    <w:pPr>
      <w:keepNext/>
      <w:keepLines/>
      <w:numPr>
        <w:ilvl w:val="6"/>
        <w:numId w:val="1"/>
      </w:numPr>
      <w:spacing w:before="200" w:after="0" w:line="240" w:lineRule="auto"/>
      <w:outlineLvl w:val="6"/>
    </w:pPr>
    <w:rPr>
      <w:rFonts w:ascii="Cambria" w:eastAsiaTheme="majorEastAsia" w:hAnsi="Cambria" w:cstheme="majorBidi"/>
      <w:i/>
      <w:iCs/>
      <w:color w:val="404040" w:themeColor="text1" w:themeTint="BF"/>
      <w:szCs w:val="24"/>
      <w:lang w:eastAsia="es-ES"/>
    </w:rPr>
  </w:style>
  <w:style w:type="paragraph" w:styleId="Ttulo8">
    <w:name w:val="heading 8"/>
    <w:basedOn w:val="Normal"/>
    <w:next w:val="Normal"/>
    <w:link w:val="Ttulo8Car"/>
    <w:uiPriority w:val="9"/>
    <w:semiHidden/>
    <w:unhideWhenUsed/>
    <w:qFormat/>
    <w:rsid w:val="007F567B"/>
    <w:pPr>
      <w:keepNext/>
      <w:keepLines/>
      <w:numPr>
        <w:ilvl w:val="7"/>
        <w:numId w:val="1"/>
      </w:numPr>
      <w:spacing w:before="200" w:after="0" w:line="240" w:lineRule="auto"/>
      <w:outlineLvl w:val="7"/>
    </w:pPr>
    <w:rPr>
      <w:rFonts w:ascii="Cambria" w:eastAsiaTheme="majorEastAsia" w:hAnsi="Cambria" w:cstheme="majorBidi"/>
      <w:color w:val="404040" w:themeColor="text1" w:themeTint="BF"/>
      <w:sz w:val="20"/>
      <w:szCs w:val="20"/>
      <w:lang w:eastAsia="es-ES"/>
    </w:rPr>
  </w:style>
  <w:style w:type="paragraph" w:styleId="Ttulo9">
    <w:name w:val="heading 9"/>
    <w:basedOn w:val="Normal"/>
    <w:next w:val="Normal"/>
    <w:link w:val="Ttulo9Car"/>
    <w:uiPriority w:val="9"/>
    <w:semiHidden/>
    <w:unhideWhenUsed/>
    <w:qFormat/>
    <w:rsid w:val="00D70222"/>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4C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84CE2"/>
    <w:rPr>
      <w:rFonts w:eastAsiaTheme="minorEastAsia"/>
      <w:lang w:eastAsia="es-ES"/>
    </w:rPr>
  </w:style>
  <w:style w:type="character" w:customStyle="1" w:styleId="Ttulo1Car">
    <w:name w:val="Título 1 Car"/>
    <w:basedOn w:val="Fuentedeprrafopredeter"/>
    <w:link w:val="Ttulo1"/>
    <w:uiPriority w:val="9"/>
    <w:rsid w:val="005A1F9E"/>
    <w:rPr>
      <w:rFonts w:ascii="Cambria" w:eastAsiaTheme="majorEastAsia" w:hAnsi="Cambria" w:cstheme="majorBidi"/>
      <w:b/>
      <w:bCs/>
      <w:color w:val="2E74B5" w:themeColor="accent1" w:themeShade="BF"/>
      <w:sz w:val="28"/>
      <w:szCs w:val="28"/>
      <w:lang w:eastAsia="es-ES"/>
    </w:rPr>
  </w:style>
  <w:style w:type="character" w:customStyle="1" w:styleId="Ttulo2Car">
    <w:name w:val="Título 2 Car"/>
    <w:basedOn w:val="Fuentedeprrafopredeter"/>
    <w:link w:val="Ttulo2"/>
    <w:uiPriority w:val="9"/>
    <w:rsid w:val="005A1F9E"/>
    <w:rPr>
      <w:rFonts w:ascii="Cambria" w:eastAsiaTheme="majorEastAsia" w:hAnsi="Cambria" w:cstheme="majorBidi"/>
      <w:b/>
      <w:bCs/>
      <w:color w:val="5B9BD5" w:themeColor="accent1"/>
      <w:sz w:val="26"/>
      <w:szCs w:val="26"/>
      <w:lang w:eastAsia="es-ES"/>
    </w:rPr>
  </w:style>
  <w:style w:type="character" w:customStyle="1" w:styleId="Ttulo3Car">
    <w:name w:val="Título 3 Car"/>
    <w:basedOn w:val="Fuentedeprrafopredeter"/>
    <w:link w:val="Ttulo3"/>
    <w:uiPriority w:val="9"/>
    <w:rsid w:val="005A1F9E"/>
    <w:rPr>
      <w:rFonts w:ascii="Cambria" w:eastAsiaTheme="majorEastAsia" w:hAnsi="Cambria" w:cstheme="majorBidi"/>
      <w:b/>
      <w:bCs/>
      <w:color w:val="5B9BD5" w:themeColor="accent1"/>
      <w:szCs w:val="24"/>
      <w:lang w:eastAsia="es-ES"/>
    </w:rPr>
  </w:style>
  <w:style w:type="character" w:customStyle="1" w:styleId="Ttulo4Car">
    <w:name w:val="Título 4 Car"/>
    <w:basedOn w:val="Fuentedeprrafopredeter"/>
    <w:link w:val="Ttulo4"/>
    <w:uiPriority w:val="9"/>
    <w:rsid w:val="005A1F9E"/>
    <w:rPr>
      <w:rFonts w:ascii="Cambria" w:eastAsiaTheme="majorEastAsia" w:hAnsi="Cambria" w:cstheme="majorBidi"/>
      <w:b/>
      <w:bCs/>
      <w:i/>
      <w:iCs/>
      <w:color w:val="5B9BD5" w:themeColor="accent1"/>
      <w:szCs w:val="24"/>
      <w:lang w:eastAsia="es-ES"/>
    </w:rPr>
  </w:style>
  <w:style w:type="character" w:customStyle="1" w:styleId="Ttulo5Car">
    <w:name w:val="Título 5 Car"/>
    <w:basedOn w:val="Fuentedeprrafopredeter"/>
    <w:link w:val="Ttulo5"/>
    <w:uiPriority w:val="9"/>
    <w:rsid w:val="005A1F9E"/>
    <w:rPr>
      <w:rFonts w:ascii="Cambria" w:eastAsiaTheme="majorEastAsia" w:hAnsi="Cambria" w:cstheme="majorBidi"/>
      <w:color w:val="1F4D78" w:themeColor="accent1" w:themeShade="7F"/>
      <w:szCs w:val="24"/>
      <w:lang w:eastAsia="es-ES"/>
    </w:rPr>
  </w:style>
  <w:style w:type="character" w:customStyle="1" w:styleId="Ttulo6Car">
    <w:name w:val="Título 6 Car"/>
    <w:basedOn w:val="Fuentedeprrafopredeter"/>
    <w:link w:val="Ttulo6"/>
    <w:uiPriority w:val="9"/>
    <w:rsid w:val="007F567B"/>
    <w:rPr>
      <w:rFonts w:ascii="Cambria" w:eastAsiaTheme="majorEastAsia" w:hAnsi="Cambria" w:cstheme="majorBidi"/>
      <w:i/>
      <w:iCs/>
      <w:color w:val="1F4D78" w:themeColor="accent1" w:themeShade="7F"/>
      <w:szCs w:val="24"/>
      <w:lang w:eastAsia="es-ES"/>
    </w:rPr>
  </w:style>
  <w:style w:type="character" w:customStyle="1" w:styleId="Ttulo7Car">
    <w:name w:val="Título 7 Car"/>
    <w:basedOn w:val="Fuentedeprrafopredeter"/>
    <w:link w:val="Ttulo7"/>
    <w:uiPriority w:val="9"/>
    <w:rsid w:val="007F567B"/>
    <w:rPr>
      <w:rFonts w:ascii="Cambria" w:eastAsiaTheme="majorEastAsia" w:hAnsi="Cambria" w:cstheme="majorBidi"/>
      <w:i/>
      <w:iCs/>
      <w:color w:val="404040" w:themeColor="text1" w:themeTint="BF"/>
      <w:szCs w:val="24"/>
      <w:lang w:eastAsia="es-ES"/>
    </w:rPr>
  </w:style>
  <w:style w:type="character" w:customStyle="1" w:styleId="Ttulo8Car">
    <w:name w:val="Título 8 Car"/>
    <w:basedOn w:val="Fuentedeprrafopredeter"/>
    <w:link w:val="Ttulo8"/>
    <w:uiPriority w:val="9"/>
    <w:semiHidden/>
    <w:rsid w:val="007F567B"/>
    <w:rPr>
      <w:rFonts w:ascii="Cambria" w:eastAsiaTheme="majorEastAsia" w:hAnsi="Cambria"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D70222"/>
    <w:rPr>
      <w:rFonts w:asciiTheme="majorHAnsi" w:eastAsiaTheme="majorEastAsia" w:hAnsiTheme="majorHAnsi" w:cstheme="majorBidi"/>
      <w:i/>
      <w:iCs/>
      <w:color w:val="404040" w:themeColor="text1" w:themeTint="BF"/>
      <w:sz w:val="20"/>
      <w:szCs w:val="20"/>
      <w:lang w:eastAsia="es-ES"/>
    </w:rPr>
  </w:style>
  <w:style w:type="paragraph" w:styleId="Encabezado">
    <w:name w:val="header"/>
    <w:basedOn w:val="Normal"/>
    <w:link w:val="Encabezado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EncabezadoCar">
    <w:name w:val="Encabezado Car"/>
    <w:basedOn w:val="Fuentedeprrafopredeter"/>
    <w:link w:val="Encabezado"/>
    <w:uiPriority w:val="99"/>
    <w:rsid w:val="00D70222"/>
    <w:rPr>
      <w:rFonts w:eastAsia="Times New Roman" w:cs="Times New Roman"/>
      <w:szCs w:val="24"/>
      <w:lang w:eastAsia="es-ES"/>
    </w:rPr>
  </w:style>
  <w:style w:type="paragraph" w:styleId="Piedepgina">
    <w:name w:val="footer"/>
    <w:basedOn w:val="Normal"/>
    <w:link w:val="Piedepgina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PiedepginaCar">
    <w:name w:val="Pie de página Car"/>
    <w:basedOn w:val="Fuentedeprrafopredeter"/>
    <w:link w:val="Piedepgina"/>
    <w:uiPriority w:val="99"/>
    <w:rsid w:val="00D70222"/>
    <w:rPr>
      <w:rFonts w:eastAsia="Times New Roman" w:cs="Times New Roman"/>
      <w:szCs w:val="24"/>
      <w:lang w:eastAsia="es-ES"/>
    </w:rPr>
  </w:style>
  <w:style w:type="paragraph" w:styleId="Ttulo">
    <w:name w:val="Title"/>
    <w:basedOn w:val="Normal"/>
    <w:next w:val="Normal"/>
    <w:link w:val="TtuloCar"/>
    <w:uiPriority w:val="10"/>
    <w:qFormat/>
    <w:rsid w:val="00D70222"/>
    <w:pPr>
      <w:pBdr>
        <w:bottom w:val="single" w:sz="8" w:space="4" w:color="5B9BD5" w:themeColor="accent1"/>
      </w:pBdr>
      <w:spacing w:before="120" w:after="300" w:line="240" w:lineRule="auto"/>
      <w:contextualSpacing/>
    </w:pPr>
    <w:rPr>
      <w:rFonts w:asciiTheme="majorHAnsi" w:eastAsiaTheme="majorEastAsia" w:hAnsiTheme="majorHAnsi" w:cstheme="majorBidi"/>
      <w:color w:val="323E4F" w:themeColor="text2" w:themeShade="BF"/>
      <w:spacing w:val="5"/>
      <w:kern w:val="28"/>
      <w:sz w:val="52"/>
      <w:szCs w:val="52"/>
      <w:lang w:eastAsia="es-ES"/>
    </w:rPr>
  </w:style>
  <w:style w:type="character" w:customStyle="1" w:styleId="TtuloCar">
    <w:name w:val="Título Car"/>
    <w:basedOn w:val="Fuentedeprrafopredeter"/>
    <w:link w:val="Ttulo"/>
    <w:uiPriority w:val="10"/>
    <w:rsid w:val="00D70222"/>
    <w:rPr>
      <w:rFonts w:asciiTheme="majorHAnsi" w:eastAsiaTheme="majorEastAsia" w:hAnsiTheme="majorHAnsi" w:cstheme="majorBidi"/>
      <w:color w:val="323E4F" w:themeColor="text2" w:themeShade="BF"/>
      <w:spacing w:val="5"/>
      <w:kern w:val="28"/>
      <w:sz w:val="52"/>
      <w:szCs w:val="52"/>
      <w:lang w:eastAsia="es-ES"/>
    </w:rPr>
  </w:style>
  <w:style w:type="paragraph" w:styleId="Subttulo">
    <w:name w:val="Subtitle"/>
    <w:basedOn w:val="Normal"/>
    <w:next w:val="Normal"/>
    <w:link w:val="SubttuloCar"/>
    <w:uiPriority w:val="11"/>
    <w:qFormat/>
    <w:rsid w:val="00D70222"/>
    <w:pPr>
      <w:numPr>
        <w:ilvl w:val="1"/>
      </w:numPr>
      <w:spacing w:before="120" w:after="120" w:line="240" w:lineRule="auto"/>
    </w:pPr>
    <w:rPr>
      <w:rFonts w:asciiTheme="majorHAnsi" w:eastAsiaTheme="majorEastAsia" w:hAnsiTheme="majorHAnsi" w:cstheme="majorBidi"/>
      <w:i/>
      <w:iCs/>
      <w:color w:val="5B9BD5" w:themeColor="accent1"/>
      <w:spacing w:val="15"/>
      <w:sz w:val="24"/>
      <w:szCs w:val="24"/>
      <w:lang w:eastAsia="es-ES"/>
    </w:rPr>
  </w:style>
  <w:style w:type="character" w:customStyle="1" w:styleId="SubttuloCar">
    <w:name w:val="Subtítulo Car"/>
    <w:basedOn w:val="Fuentedeprrafopredeter"/>
    <w:link w:val="Subttulo"/>
    <w:uiPriority w:val="11"/>
    <w:rsid w:val="00D70222"/>
    <w:rPr>
      <w:rFonts w:asciiTheme="majorHAnsi" w:eastAsiaTheme="majorEastAsia" w:hAnsiTheme="majorHAnsi" w:cstheme="majorBidi"/>
      <w:i/>
      <w:iCs/>
      <w:color w:val="5B9BD5" w:themeColor="accent1"/>
      <w:spacing w:val="15"/>
      <w:sz w:val="24"/>
      <w:szCs w:val="24"/>
      <w:lang w:eastAsia="es-ES"/>
    </w:rPr>
  </w:style>
  <w:style w:type="paragraph" w:styleId="Textodeglobo">
    <w:name w:val="Balloon Text"/>
    <w:basedOn w:val="Normal"/>
    <w:link w:val="TextodegloboCar"/>
    <w:uiPriority w:val="99"/>
    <w:semiHidden/>
    <w:unhideWhenUsed/>
    <w:rsid w:val="00D70222"/>
    <w:pPr>
      <w:spacing w:before="120"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semiHidden/>
    <w:rsid w:val="00D70222"/>
    <w:rPr>
      <w:rFonts w:ascii="Tahoma" w:eastAsia="Times New Roman" w:hAnsi="Tahoma" w:cs="Tahoma"/>
      <w:sz w:val="16"/>
      <w:szCs w:val="16"/>
      <w:lang w:eastAsia="es-ES"/>
    </w:rPr>
  </w:style>
  <w:style w:type="table" w:styleId="Tablaconcuadrcula">
    <w:name w:val="Table Grid"/>
    <w:basedOn w:val="Tablanormal"/>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D70222"/>
  </w:style>
  <w:style w:type="character" w:styleId="Hipervnculo">
    <w:name w:val="Hyperlink"/>
    <w:basedOn w:val="Fuentedeprrafopredeter"/>
    <w:uiPriority w:val="99"/>
    <w:unhideWhenUsed/>
    <w:rsid w:val="00D70222"/>
    <w:rPr>
      <w:color w:val="0563C1" w:themeColor="hyperlink"/>
      <w:u w:val="single"/>
    </w:rPr>
  </w:style>
  <w:style w:type="paragraph" w:styleId="TtuloTDC">
    <w:name w:val="TOC Heading"/>
    <w:basedOn w:val="Ttulo1"/>
    <w:next w:val="Normal"/>
    <w:uiPriority w:val="39"/>
    <w:unhideWhenUsed/>
    <w:qFormat/>
    <w:rsid w:val="00D70222"/>
    <w:pPr>
      <w:numPr>
        <w:numId w:val="0"/>
      </w:numPr>
      <w:outlineLvl w:val="9"/>
    </w:pPr>
  </w:style>
  <w:style w:type="paragraph" w:styleId="TDC1">
    <w:name w:val="toc 1"/>
    <w:basedOn w:val="Normal"/>
    <w:next w:val="Normal"/>
    <w:autoRedefine/>
    <w:uiPriority w:val="39"/>
    <w:unhideWhenUsed/>
    <w:qFormat/>
    <w:rsid w:val="00D70222"/>
    <w:pPr>
      <w:tabs>
        <w:tab w:val="left" w:pos="440"/>
        <w:tab w:val="right" w:leader="dot" w:pos="8494"/>
      </w:tabs>
      <w:spacing w:before="120" w:after="100" w:line="240" w:lineRule="auto"/>
    </w:pPr>
    <w:rPr>
      <w:rFonts w:eastAsia="Times New Roman" w:cs="Times New Roman"/>
      <w:noProof/>
      <w:szCs w:val="24"/>
      <w:lang w:eastAsia="es-ES"/>
    </w:rPr>
  </w:style>
  <w:style w:type="paragraph" w:styleId="TDC2">
    <w:name w:val="toc 2"/>
    <w:basedOn w:val="Normal"/>
    <w:next w:val="Normal"/>
    <w:autoRedefine/>
    <w:uiPriority w:val="39"/>
    <w:unhideWhenUsed/>
    <w:qFormat/>
    <w:rsid w:val="00D70222"/>
    <w:pPr>
      <w:spacing w:before="120" w:after="100" w:line="240" w:lineRule="auto"/>
      <w:ind w:left="220"/>
    </w:pPr>
    <w:rPr>
      <w:rFonts w:eastAsiaTheme="minorEastAsia" w:cs="Times New Roman"/>
      <w:szCs w:val="24"/>
      <w:lang w:eastAsia="es-ES"/>
    </w:rPr>
  </w:style>
  <w:style w:type="paragraph" w:styleId="TDC3">
    <w:name w:val="toc 3"/>
    <w:basedOn w:val="Normal"/>
    <w:next w:val="Normal"/>
    <w:autoRedefine/>
    <w:uiPriority w:val="39"/>
    <w:unhideWhenUsed/>
    <w:qFormat/>
    <w:rsid w:val="00D70222"/>
    <w:pPr>
      <w:spacing w:before="120" w:after="100" w:line="240" w:lineRule="auto"/>
      <w:ind w:left="440"/>
    </w:pPr>
    <w:rPr>
      <w:rFonts w:eastAsiaTheme="minorEastAsia" w:cs="Times New Roman"/>
      <w:szCs w:val="24"/>
      <w:lang w:eastAsia="es-ES"/>
    </w:rPr>
  </w:style>
  <w:style w:type="paragraph" w:styleId="Prrafodelista">
    <w:name w:val="List Paragraph"/>
    <w:basedOn w:val="Normal"/>
    <w:uiPriority w:val="34"/>
    <w:qFormat/>
    <w:rsid w:val="00D70222"/>
    <w:pPr>
      <w:spacing w:before="120" w:after="120" w:line="240" w:lineRule="auto"/>
      <w:ind w:left="720"/>
      <w:contextualSpacing/>
    </w:pPr>
    <w:rPr>
      <w:rFonts w:eastAsia="Times New Roman" w:cs="Times New Roman"/>
      <w:szCs w:val="24"/>
      <w:lang w:eastAsia="es-ES"/>
    </w:rPr>
  </w:style>
  <w:style w:type="paragraph" w:styleId="Bibliografa">
    <w:name w:val="Bibliography"/>
    <w:basedOn w:val="Normal"/>
    <w:next w:val="Normal"/>
    <w:uiPriority w:val="37"/>
    <w:unhideWhenUsed/>
    <w:rsid w:val="00D70222"/>
    <w:pPr>
      <w:spacing w:before="120" w:after="120" w:line="240" w:lineRule="auto"/>
    </w:pPr>
    <w:rPr>
      <w:rFonts w:eastAsia="Times New Roman" w:cs="Times New Roman"/>
      <w:szCs w:val="24"/>
      <w:lang w:eastAsia="es-ES"/>
    </w:rPr>
  </w:style>
  <w:style w:type="paragraph" w:styleId="Descripcin">
    <w:name w:val="caption"/>
    <w:basedOn w:val="Normal"/>
    <w:next w:val="Normal"/>
    <w:uiPriority w:val="35"/>
    <w:unhideWhenUsed/>
    <w:qFormat/>
    <w:rsid w:val="00D70222"/>
    <w:pPr>
      <w:spacing w:before="120" w:after="120" w:line="240" w:lineRule="auto"/>
    </w:pPr>
    <w:rPr>
      <w:rFonts w:eastAsia="Times New Roman" w:cs="Times New Roman"/>
      <w:b/>
      <w:bCs/>
      <w:color w:val="5B9BD5" w:themeColor="accent1"/>
      <w:sz w:val="18"/>
      <w:szCs w:val="18"/>
      <w:lang w:eastAsia="es-ES"/>
    </w:rPr>
  </w:style>
  <w:style w:type="paragraph" w:styleId="NormalWeb">
    <w:name w:val="Normal (Web)"/>
    <w:basedOn w:val="Normal"/>
    <w:uiPriority w:val="99"/>
    <w:unhideWhenUsed/>
    <w:rsid w:val="00D7022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Sombreadomedio1-nfasis1">
    <w:name w:val="Medium Shading 1 Accent 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2-nfasis5">
    <w:name w:val="Medium Shading 2 Accent 5"/>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visitado">
    <w:name w:val="FollowedHyperlink"/>
    <w:basedOn w:val="Fuentedeprrafopredeter"/>
    <w:uiPriority w:val="99"/>
    <w:semiHidden/>
    <w:unhideWhenUsed/>
    <w:rsid w:val="00D70222"/>
    <w:rPr>
      <w:color w:val="954F72" w:themeColor="followedHyperlink"/>
      <w:u w:val="single"/>
    </w:rPr>
  </w:style>
  <w:style w:type="paragraph" w:styleId="Textonotapie">
    <w:name w:val="footnote text"/>
    <w:basedOn w:val="Normal"/>
    <w:link w:val="TextonotapieCar"/>
    <w:uiPriority w:val="99"/>
    <w:semiHidden/>
    <w:unhideWhenUsed/>
    <w:rsid w:val="00D70222"/>
    <w:pPr>
      <w:spacing w:after="0" w:line="240" w:lineRule="auto"/>
    </w:pPr>
    <w:rPr>
      <w:rFonts w:eastAsia="Times New Roman" w:cs="Times New Roman"/>
      <w:i/>
      <w:sz w:val="16"/>
      <w:szCs w:val="20"/>
      <w:lang w:eastAsia="es-ES"/>
    </w:rPr>
  </w:style>
  <w:style w:type="character" w:customStyle="1" w:styleId="TextonotapieCar">
    <w:name w:val="Texto nota pie Car"/>
    <w:basedOn w:val="Fuentedeprrafopredeter"/>
    <w:link w:val="Textonotapie"/>
    <w:uiPriority w:val="99"/>
    <w:semiHidden/>
    <w:rsid w:val="00D70222"/>
    <w:rPr>
      <w:rFonts w:eastAsia="Times New Roman" w:cs="Times New Roman"/>
      <w:i/>
      <w:sz w:val="16"/>
      <w:szCs w:val="20"/>
      <w:lang w:eastAsia="es-ES"/>
    </w:rPr>
  </w:style>
  <w:style w:type="character" w:styleId="Refdenotaalpie">
    <w:name w:val="footnote reference"/>
    <w:basedOn w:val="Fuentedeprrafopredeter"/>
    <w:uiPriority w:val="99"/>
    <w:semiHidden/>
    <w:unhideWhenUsed/>
    <w:rsid w:val="00D70222"/>
    <w:rPr>
      <w:vertAlign w:val="superscript"/>
    </w:rPr>
  </w:style>
  <w:style w:type="paragraph" w:styleId="Textonotaalfinal">
    <w:name w:val="endnote text"/>
    <w:basedOn w:val="Normal"/>
    <w:link w:val="TextonotaalfinalCar"/>
    <w:uiPriority w:val="99"/>
    <w:semiHidden/>
    <w:unhideWhenUsed/>
    <w:rsid w:val="00D70222"/>
    <w:pPr>
      <w:spacing w:after="0" w:line="240" w:lineRule="auto"/>
    </w:pPr>
    <w:rPr>
      <w:rFonts w:eastAsia="Times New Roman" w:cs="Times New Roman"/>
      <w:sz w:val="20"/>
      <w:szCs w:val="20"/>
      <w:lang w:eastAsia="es-ES"/>
    </w:rPr>
  </w:style>
  <w:style w:type="character" w:customStyle="1" w:styleId="TextonotaalfinalCar">
    <w:name w:val="Texto nota al final Car"/>
    <w:basedOn w:val="Fuentedeprrafopredeter"/>
    <w:link w:val="Textonotaalfinal"/>
    <w:uiPriority w:val="99"/>
    <w:semiHidden/>
    <w:rsid w:val="00D70222"/>
    <w:rPr>
      <w:rFonts w:eastAsia="Times New Roman" w:cs="Times New Roman"/>
      <w:sz w:val="20"/>
      <w:szCs w:val="20"/>
      <w:lang w:eastAsia="es-ES"/>
    </w:rPr>
  </w:style>
  <w:style w:type="character" w:styleId="Refdenotaalfinal">
    <w:name w:val="endnote reference"/>
    <w:basedOn w:val="Fuentedeprrafopredeter"/>
    <w:uiPriority w:val="99"/>
    <w:semiHidden/>
    <w:unhideWhenUsed/>
    <w:rsid w:val="00D70222"/>
    <w:rPr>
      <w:vertAlign w:val="superscript"/>
    </w:rPr>
  </w:style>
  <w:style w:type="paragraph" w:styleId="TDC4">
    <w:name w:val="toc 4"/>
    <w:basedOn w:val="Normal"/>
    <w:next w:val="Normal"/>
    <w:autoRedefine/>
    <w:uiPriority w:val="39"/>
    <w:unhideWhenUsed/>
    <w:rsid w:val="00D70222"/>
    <w:pPr>
      <w:spacing w:before="120" w:after="100" w:line="240" w:lineRule="auto"/>
      <w:ind w:left="660"/>
    </w:pPr>
    <w:rPr>
      <w:rFonts w:eastAsia="Times New Roman" w:cs="Times New Roman"/>
      <w:szCs w:val="24"/>
      <w:lang w:eastAsia="es-ES"/>
    </w:rPr>
  </w:style>
  <w:style w:type="paragraph" w:styleId="ndice1">
    <w:name w:val="index 1"/>
    <w:basedOn w:val="Normal"/>
    <w:next w:val="Normal"/>
    <w:autoRedefine/>
    <w:uiPriority w:val="99"/>
    <w:unhideWhenUsed/>
    <w:rsid w:val="00D70222"/>
    <w:pPr>
      <w:spacing w:after="0" w:line="240" w:lineRule="auto"/>
      <w:ind w:left="220" w:hanging="220"/>
    </w:pPr>
    <w:rPr>
      <w:rFonts w:eastAsia="Times New Roman" w:cstheme="minorHAnsi"/>
      <w:sz w:val="18"/>
      <w:szCs w:val="18"/>
      <w:lang w:eastAsia="es-ES"/>
    </w:rPr>
  </w:style>
  <w:style w:type="paragraph" w:styleId="ndice2">
    <w:name w:val="index 2"/>
    <w:basedOn w:val="Normal"/>
    <w:next w:val="Normal"/>
    <w:autoRedefine/>
    <w:uiPriority w:val="99"/>
    <w:unhideWhenUsed/>
    <w:rsid w:val="00D70222"/>
    <w:pPr>
      <w:spacing w:after="0" w:line="240" w:lineRule="auto"/>
      <w:ind w:left="440" w:hanging="220"/>
    </w:pPr>
    <w:rPr>
      <w:rFonts w:eastAsia="Times New Roman" w:cstheme="minorHAnsi"/>
      <w:sz w:val="18"/>
      <w:szCs w:val="18"/>
      <w:lang w:eastAsia="es-ES"/>
    </w:rPr>
  </w:style>
  <w:style w:type="paragraph" w:styleId="ndice3">
    <w:name w:val="index 3"/>
    <w:basedOn w:val="Normal"/>
    <w:next w:val="Normal"/>
    <w:autoRedefine/>
    <w:uiPriority w:val="99"/>
    <w:unhideWhenUsed/>
    <w:rsid w:val="00D70222"/>
    <w:pPr>
      <w:spacing w:after="0" w:line="240" w:lineRule="auto"/>
      <w:ind w:left="660" w:hanging="220"/>
    </w:pPr>
    <w:rPr>
      <w:rFonts w:eastAsia="Times New Roman" w:cstheme="minorHAnsi"/>
      <w:sz w:val="18"/>
      <w:szCs w:val="18"/>
      <w:lang w:eastAsia="es-ES"/>
    </w:rPr>
  </w:style>
  <w:style w:type="paragraph" w:styleId="ndice4">
    <w:name w:val="index 4"/>
    <w:basedOn w:val="Normal"/>
    <w:next w:val="Normal"/>
    <w:autoRedefine/>
    <w:uiPriority w:val="99"/>
    <w:unhideWhenUsed/>
    <w:rsid w:val="00D70222"/>
    <w:pPr>
      <w:spacing w:after="0" w:line="240" w:lineRule="auto"/>
      <w:ind w:left="880" w:hanging="220"/>
    </w:pPr>
    <w:rPr>
      <w:rFonts w:eastAsia="Times New Roman" w:cstheme="minorHAnsi"/>
      <w:sz w:val="18"/>
      <w:szCs w:val="18"/>
      <w:lang w:eastAsia="es-ES"/>
    </w:rPr>
  </w:style>
  <w:style w:type="paragraph" w:styleId="ndice5">
    <w:name w:val="index 5"/>
    <w:basedOn w:val="Normal"/>
    <w:next w:val="Normal"/>
    <w:autoRedefine/>
    <w:uiPriority w:val="99"/>
    <w:unhideWhenUsed/>
    <w:rsid w:val="00D70222"/>
    <w:pPr>
      <w:spacing w:after="0" w:line="240" w:lineRule="auto"/>
      <w:ind w:left="1100" w:hanging="220"/>
    </w:pPr>
    <w:rPr>
      <w:rFonts w:eastAsia="Times New Roman" w:cstheme="minorHAnsi"/>
      <w:sz w:val="18"/>
      <w:szCs w:val="18"/>
      <w:lang w:eastAsia="es-ES"/>
    </w:rPr>
  </w:style>
  <w:style w:type="paragraph" w:styleId="ndice6">
    <w:name w:val="index 6"/>
    <w:basedOn w:val="Normal"/>
    <w:next w:val="Normal"/>
    <w:autoRedefine/>
    <w:uiPriority w:val="99"/>
    <w:unhideWhenUsed/>
    <w:rsid w:val="00D70222"/>
    <w:pPr>
      <w:spacing w:after="0" w:line="240" w:lineRule="auto"/>
      <w:ind w:left="1320" w:hanging="220"/>
    </w:pPr>
    <w:rPr>
      <w:rFonts w:eastAsia="Times New Roman" w:cstheme="minorHAnsi"/>
      <w:sz w:val="18"/>
      <w:szCs w:val="18"/>
      <w:lang w:eastAsia="es-ES"/>
    </w:rPr>
  </w:style>
  <w:style w:type="paragraph" w:styleId="ndice7">
    <w:name w:val="index 7"/>
    <w:basedOn w:val="Normal"/>
    <w:next w:val="Normal"/>
    <w:autoRedefine/>
    <w:uiPriority w:val="99"/>
    <w:unhideWhenUsed/>
    <w:rsid w:val="00D70222"/>
    <w:pPr>
      <w:spacing w:after="0" w:line="240" w:lineRule="auto"/>
      <w:ind w:left="1540" w:hanging="220"/>
    </w:pPr>
    <w:rPr>
      <w:rFonts w:eastAsia="Times New Roman" w:cstheme="minorHAnsi"/>
      <w:sz w:val="18"/>
      <w:szCs w:val="18"/>
      <w:lang w:eastAsia="es-ES"/>
    </w:rPr>
  </w:style>
  <w:style w:type="paragraph" w:styleId="ndice8">
    <w:name w:val="index 8"/>
    <w:basedOn w:val="Normal"/>
    <w:next w:val="Normal"/>
    <w:autoRedefine/>
    <w:uiPriority w:val="99"/>
    <w:unhideWhenUsed/>
    <w:rsid w:val="00D70222"/>
    <w:pPr>
      <w:spacing w:after="0" w:line="240" w:lineRule="auto"/>
      <w:ind w:left="1760" w:hanging="220"/>
    </w:pPr>
    <w:rPr>
      <w:rFonts w:eastAsia="Times New Roman" w:cstheme="minorHAnsi"/>
      <w:sz w:val="18"/>
      <w:szCs w:val="18"/>
      <w:lang w:eastAsia="es-ES"/>
    </w:rPr>
  </w:style>
  <w:style w:type="paragraph" w:styleId="ndice9">
    <w:name w:val="index 9"/>
    <w:basedOn w:val="Normal"/>
    <w:next w:val="Normal"/>
    <w:autoRedefine/>
    <w:uiPriority w:val="99"/>
    <w:unhideWhenUsed/>
    <w:rsid w:val="00D70222"/>
    <w:pPr>
      <w:spacing w:after="0" w:line="240" w:lineRule="auto"/>
      <w:ind w:left="1980" w:hanging="220"/>
    </w:pPr>
    <w:rPr>
      <w:rFonts w:eastAsia="Times New Roman" w:cstheme="minorHAnsi"/>
      <w:sz w:val="18"/>
      <w:szCs w:val="18"/>
      <w:lang w:eastAsia="es-ES"/>
    </w:rPr>
  </w:style>
  <w:style w:type="paragraph" w:styleId="Ttulodendice">
    <w:name w:val="index heading"/>
    <w:basedOn w:val="Normal"/>
    <w:next w:val="ndice1"/>
    <w:uiPriority w:val="99"/>
    <w:unhideWhenUsed/>
    <w:rsid w:val="00D70222"/>
    <w:pPr>
      <w:spacing w:before="240" w:after="120" w:line="240" w:lineRule="auto"/>
      <w:ind w:left="140"/>
    </w:pPr>
    <w:rPr>
      <w:rFonts w:asciiTheme="majorHAnsi" w:eastAsia="Times New Roman" w:hAnsiTheme="majorHAnsi" w:cs="Times New Roman"/>
      <w:b/>
      <w:bCs/>
      <w:sz w:val="28"/>
      <w:szCs w:val="28"/>
      <w:lang w:eastAsia="es-ES"/>
    </w:rPr>
  </w:style>
  <w:style w:type="table" w:styleId="Sombreadoclaro">
    <w:name w:val="Light Shading"/>
    <w:basedOn w:val="Tablanormal"/>
    <w:uiPriority w:val="60"/>
    <w:rsid w:val="00D70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4">
    <w:name w:val="Light Shading Accent 4"/>
    <w:basedOn w:val="Tablanormal"/>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Sombreadoclaro-nfasis41">
    <w:name w:val="Sombreado claro - Énfasis 41"/>
    <w:basedOn w:val="Tablanormal"/>
    <w:next w:val="Sombreadoclaro-nfasis4"/>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TDC5">
    <w:name w:val="toc 5"/>
    <w:basedOn w:val="Normal"/>
    <w:next w:val="Normal"/>
    <w:autoRedefine/>
    <w:uiPriority w:val="39"/>
    <w:unhideWhenUsed/>
    <w:rsid w:val="00D70222"/>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D70222"/>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D70222"/>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D70222"/>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D70222"/>
    <w:pPr>
      <w:spacing w:before="360" w:after="120" w:line="240" w:lineRule="auto"/>
    </w:pPr>
    <w:rPr>
      <w:rFonts w:eastAsiaTheme="minorEastAsia"/>
      <w:b/>
      <w:lang w:eastAsia="es-ES"/>
    </w:rPr>
  </w:style>
  <w:style w:type="table" w:styleId="Sombreadoclaro-nfasis1">
    <w:name w:val="Light Shading Accent 1"/>
    <w:basedOn w:val="Tablanormal"/>
    <w:uiPriority w:val="60"/>
    <w:rsid w:val="00D70222"/>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tuloParte">
    <w:name w:val="TïtuloParte"/>
    <w:basedOn w:val="Ttulo"/>
    <w:next w:val="Normal"/>
    <w:qFormat/>
    <w:rsid w:val="004D78A5"/>
    <w:pPr>
      <w:pageBreakBefore/>
      <w:pBdr>
        <w:bottom w:val="none" w:sz="0" w:space="0" w:color="auto"/>
      </w:pBdr>
      <w:spacing w:before="240" w:after="3000"/>
      <w:jc w:val="center"/>
    </w:pPr>
    <w:rPr>
      <w:rFonts w:eastAsiaTheme="minorEastAsia" w:cstheme="minorBidi"/>
      <w:b/>
      <w:noProof/>
      <w:color w:val="2E74B5" w:themeColor="accent1" w:themeShade="BF"/>
      <w:sz w:val="44"/>
      <w:szCs w:val="22"/>
    </w:rPr>
  </w:style>
  <w:style w:type="character" w:styleId="nfasissutil">
    <w:name w:val="Subtle Emphasis"/>
    <w:basedOn w:val="Fuentedeprrafopredeter"/>
    <w:uiPriority w:val="19"/>
    <w:qFormat/>
    <w:rsid w:val="00D70222"/>
    <w:rPr>
      <w:i/>
      <w:iCs/>
      <w:color w:val="808080" w:themeColor="text1" w:themeTint="7F"/>
    </w:rPr>
  </w:style>
  <w:style w:type="table" w:customStyle="1" w:styleId="Sombreadomedio1-nfasis11">
    <w:name w:val="Sombreado medio 1 - Énfasis 1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11">
    <w:name w:val="Sombreado medio 2 - Énfasis 1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Refdecomentario">
    <w:name w:val="annotation reference"/>
    <w:basedOn w:val="Fuentedeprrafopredeter"/>
    <w:uiPriority w:val="99"/>
    <w:semiHidden/>
    <w:unhideWhenUsed/>
    <w:rsid w:val="00D70222"/>
    <w:rPr>
      <w:sz w:val="16"/>
      <w:szCs w:val="16"/>
    </w:rPr>
  </w:style>
  <w:style w:type="paragraph" w:styleId="Textocomentario">
    <w:name w:val="annotation text"/>
    <w:basedOn w:val="Normal"/>
    <w:link w:val="TextocomentarioCar"/>
    <w:uiPriority w:val="99"/>
    <w:semiHidden/>
    <w:unhideWhenUsed/>
    <w:rsid w:val="00D70222"/>
    <w:pPr>
      <w:spacing w:before="120" w:after="120" w:line="240" w:lineRule="auto"/>
    </w:pPr>
    <w:rPr>
      <w:rFonts w:eastAsia="Times New Roman" w:cs="Times New Roman"/>
      <w:sz w:val="20"/>
      <w:szCs w:val="20"/>
      <w:lang w:eastAsia="es-ES"/>
    </w:rPr>
  </w:style>
  <w:style w:type="character" w:customStyle="1" w:styleId="TextocomentarioCar">
    <w:name w:val="Texto comentario Car"/>
    <w:basedOn w:val="Fuentedeprrafopredeter"/>
    <w:link w:val="Textocomentario"/>
    <w:uiPriority w:val="99"/>
    <w:semiHidden/>
    <w:rsid w:val="00D70222"/>
    <w:rPr>
      <w:rFonts w:eastAsia="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D70222"/>
    <w:rPr>
      <w:b/>
      <w:bCs/>
    </w:rPr>
  </w:style>
  <w:style w:type="character" w:customStyle="1" w:styleId="AsuntodelcomentarioCar">
    <w:name w:val="Asunto del comentario Car"/>
    <w:basedOn w:val="TextocomentarioCar"/>
    <w:link w:val="Asuntodelcomentario"/>
    <w:uiPriority w:val="99"/>
    <w:semiHidden/>
    <w:rsid w:val="00D70222"/>
    <w:rPr>
      <w:rFonts w:eastAsia="Times New Roman" w:cs="Times New Roman"/>
      <w:b/>
      <w:bCs/>
      <w:sz w:val="20"/>
      <w:szCs w:val="20"/>
      <w:lang w:eastAsia="es-ES"/>
    </w:rPr>
  </w:style>
  <w:style w:type="paragraph" w:styleId="Revisin">
    <w:name w:val="Revision"/>
    <w:hidden/>
    <w:uiPriority w:val="99"/>
    <w:semiHidden/>
    <w:rsid w:val="00D70222"/>
    <w:pPr>
      <w:spacing w:after="0" w:line="240" w:lineRule="auto"/>
    </w:pPr>
    <w:rPr>
      <w:rFonts w:eastAsia="Times New Roman" w:cs="Times New Roman"/>
      <w:szCs w:val="24"/>
      <w:lang w:eastAsia="es-ES"/>
    </w:rPr>
  </w:style>
  <w:style w:type="paragraph" w:styleId="Mapadeldocumento">
    <w:name w:val="Document Map"/>
    <w:basedOn w:val="Normal"/>
    <w:link w:val="MapadeldocumentoCar"/>
    <w:uiPriority w:val="99"/>
    <w:semiHidden/>
    <w:unhideWhenUsed/>
    <w:rsid w:val="00D70222"/>
    <w:pPr>
      <w:spacing w:after="0" w:line="240" w:lineRule="auto"/>
    </w:pPr>
    <w:rPr>
      <w:rFonts w:ascii="Tahoma" w:eastAsia="Times New Roman" w:hAnsi="Tahoma" w:cs="Tahoma"/>
      <w:sz w:val="16"/>
      <w:szCs w:val="16"/>
      <w:lang w:eastAsia="es-ES"/>
    </w:rPr>
  </w:style>
  <w:style w:type="character" w:customStyle="1" w:styleId="MapadeldocumentoCar">
    <w:name w:val="Mapa del documento Car"/>
    <w:basedOn w:val="Fuentedeprrafopredeter"/>
    <w:link w:val="Mapadeldocumento"/>
    <w:uiPriority w:val="99"/>
    <w:semiHidden/>
    <w:rsid w:val="00D70222"/>
    <w:rPr>
      <w:rFonts w:ascii="Tahoma" w:eastAsia="Times New Roman" w:hAnsi="Tahoma" w:cs="Tahoma"/>
      <w:sz w:val="16"/>
      <w:szCs w:val="16"/>
      <w:lang w:eastAsia="es-ES"/>
    </w:rPr>
  </w:style>
  <w:style w:type="numbering" w:customStyle="1" w:styleId="Sinlista1">
    <w:name w:val="Sin lista1"/>
    <w:next w:val="Sinlista"/>
    <w:uiPriority w:val="99"/>
    <w:semiHidden/>
    <w:unhideWhenUsed/>
    <w:rsid w:val="00D70222"/>
  </w:style>
  <w:style w:type="table" w:customStyle="1" w:styleId="Tablaconcuadrcula1">
    <w:name w:val="Tabla con cuadrícula1"/>
    <w:basedOn w:val="Tablanormal"/>
    <w:next w:val="Tablaconcuadrcula"/>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medio1-nfasis12">
    <w:name w:val="Sombreado medio 1 - Énfasis 12"/>
    <w:basedOn w:val="Tablanormal"/>
    <w:next w:val="Sombreadomedio1-nfasis1"/>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51">
    <w:name w:val="Sombreado medio 2 - Énfasis 51"/>
    <w:basedOn w:val="Tablanormal"/>
    <w:next w:val="Sombreadomedio2-nfasis5"/>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2">
    <w:name w:val="Sombreado medio 2 - Énfasis 12"/>
    <w:basedOn w:val="Tablanormal"/>
    <w:next w:val="Sombreadomedio2-nfasis1"/>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adelista2-nfasis11">
    <w:name w:val="Tabla de lista 2 - Énfasis 11"/>
    <w:basedOn w:val="Tablanormal"/>
    <w:uiPriority w:val="47"/>
    <w:rsid w:val="00D70222"/>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lista6concolores-nfasis11">
    <w:name w:val="Tabla de lista 6 con colores - Énfasis 11"/>
    <w:basedOn w:val="Tablanormal"/>
    <w:uiPriority w:val="51"/>
    <w:rsid w:val="00D70222"/>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624C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060">
      <w:bodyDiv w:val="1"/>
      <w:marLeft w:val="0"/>
      <w:marRight w:val="0"/>
      <w:marTop w:val="0"/>
      <w:marBottom w:val="0"/>
      <w:divBdr>
        <w:top w:val="none" w:sz="0" w:space="0" w:color="auto"/>
        <w:left w:val="none" w:sz="0" w:space="0" w:color="auto"/>
        <w:bottom w:val="none" w:sz="0" w:space="0" w:color="auto"/>
        <w:right w:val="none" w:sz="0" w:space="0" w:color="auto"/>
      </w:divBdr>
    </w:div>
    <w:div w:id="1905356">
      <w:bodyDiv w:val="1"/>
      <w:marLeft w:val="0"/>
      <w:marRight w:val="0"/>
      <w:marTop w:val="0"/>
      <w:marBottom w:val="0"/>
      <w:divBdr>
        <w:top w:val="none" w:sz="0" w:space="0" w:color="auto"/>
        <w:left w:val="none" w:sz="0" w:space="0" w:color="auto"/>
        <w:bottom w:val="none" w:sz="0" w:space="0" w:color="auto"/>
        <w:right w:val="none" w:sz="0" w:space="0" w:color="auto"/>
      </w:divBdr>
    </w:div>
    <w:div w:id="2557033">
      <w:bodyDiv w:val="1"/>
      <w:marLeft w:val="0"/>
      <w:marRight w:val="0"/>
      <w:marTop w:val="0"/>
      <w:marBottom w:val="0"/>
      <w:divBdr>
        <w:top w:val="none" w:sz="0" w:space="0" w:color="auto"/>
        <w:left w:val="none" w:sz="0" w:space="0" w:color="auto"/>
        <w:bottom w:val="none" w:sz="0" w:space="0" w:color="auto"/>
        <w:right w:val="none" w:sz="0" w:space="0" w:color="auto"/>
      </w:divBdr>
    </w:div>
    <w:div w:id="3020394">
      <w:bodyDiv w:val="1"/>
      <w:marLeft w:val="0"/>
      <w:marRight w:val="0"/>
      <w:marTop w:val="0"/>
      <w:marBottom w:val="0"/>
      <w:divBdr>
        <w:top w:val="none" w:sz="0" w:space="0" w:color="auto"/>
        <w:left w:val="none" w:sz="0" w:space="0" w:color="auto"/>
        <w:bottom w:val="none" w:sz="0" w:space="0" w:color="auto"/>
        <w:right w:val="none" w:sz="0" w:space="0" w:color="auto"/>
      </w:divBdr>
    </w:div>
    <w:div w:id="3670319">
      <w:bodyDiv w:val="1"/>
      <w:marLeft w:val="0"/>
      <w:marRight w:val="0"/>
      <w:marTop w:val="0"/>
      <w:marBottom w:val="0"/>
      <w:divBdr>
        <w:top w:val="none" w:sz="0" w:space="0" w:color="auto"/>
        <w:left w:val="none" w:sz="0" w:space="0" w:color="auto"/>
        <w:bottom w:val="none" w:sz="0" w:space="0" w:color="auto"/>
        <w:right w:val="none" w:sz="0" w:space="0" w:color="auto"/>
      </w:divBdr>
    </w:div>
    <w:div w:id="3674227">
      <w:bodyDiv w:val="1"/>
      <w:marLeft w:val="0"/>
      <w:marRight w:val="0"/>
      <w:marTop w:val="0"/>
      <w:marBottom w:val="0"/>
      <w:divBdr>
        <w:top w:val="none" w:sz="0" w:space="0" w:color="auto"/>
        <w:left w:val="none" w:sz="0" w:space="0" w:color="auto"/>
        <w:bottom w:val="none" w:sz="0" w:space="0" w:color="auto"/>
        <w:right w:val="none" w:sz="0" w:space="0" w:color="auto"/>
      </w:divBdr>
    </w:div>
    <w:div w:id="4092939">
      <w:bodyDiv w:val="1"/>
      <w:marLeft w:val="0"/>
      <w:marRight w:val="0"/>
      <w:marTop w:val="0"/>
      <w:marBottom w:val="0"/>
      <w:divBdr>
        <w:top w:val="none" w:sz="0" w:space="0" w:color="auto"/>
        <w:left w:val="none" w:sz="0" w:space="0" w:color="auto"/>
        <w:bottom w:val="none" w:sz="0" w:space="0" w:color="auto"/>
        <w:right w:val="none" w:sz="0" w:space="0" w:color="auto"/>
      </w:divBdr>
    </w:div>
    <w:div w:id="4333200">
      <w:bodyDiv w:val="1"/>
      <w:marLeft w:val="0"/>
      <w:marRight w:val="0"/>
      <w:marTop w:val="0"/>
      <w:marBottom w:val="0"/>
      <w:divBdr>
        <w:top w:val="none" w:sz="0" w:space="0" w:color="auto"/>
        <w:left w:val="none" w:sz="0" w:space="0" w:color="auto"/>
        <w:bottom w:val="none" w:sz="0" w:space="0" w:color="auto"/>
        <w:right w:val="none" w:sz="0" w:space="0" w:color="auto"/>
      </w:divBdr>
    </w:div>
    <w:div w:id="5794444">
      <w:bodyDiv w:val="1"/>
      <w:marLeft w:val="0"/>
      <w:marRight w:val="0"/>
      <w:marTop w:val="0"/>
      <w:marBottom w:val="0"/>
      <w:divBdr>
        <w:top w:val="none" w:sz="0" w:space="0" w:color="auto"/>
        <w:left w:val="none" w:sz="0" w:space="0" w:color="auto"/>
        <w:bottom w:val="none" w:sz="0" w:space="0" w:color="auto"/>
        <w:right w:val="none" w:sz="0" w:space="0" w:color="auto"/>
      </w:divBdr>
    </w:div>
    <w:div w:id="6488617">
      <w:bodyDiv w:val="1"/>
      <w:marLeft w:val="0"/>
      <w:marRight w:val="0"/>
      <w:marTop w:val="0"/>
      <w:marBottom w:val="0"/>
      <w:divBdr>
        <w:top w:val="none" w:sz="0" w:space="0" w:color="auto"/>
        <w:left w:val="none" w:sz="0" w:space="0" w:color="auto"/>
        <w:bottom w:val="none" w:sz="0" w:space="0" w:color="auto"/>
        <w:right w:val="none" w:sz="0" w:space="0" w:color="auto"/>
      </w:divBdr>
    </w:div>
    <w:div w:id="6561500">
      <w:bodyDiv w:val="1"/>
      <w:marLeft w:val="0"/>
      <w:marRight w:val="0"/>
      <w:marTop w:val="0"/>
      <w:marBottom w:val="0"/>
      <w:divBdr>
        <w:top w:val="none" w:sz="0" w:space="0" w:color="auto"/>
        <w:left w:val="none" w:sz="0" w:space="0" w:color="auto"/>
        <w:bottom w:val="none" w:sz="0" w:space="0" w:color="auto"/>
        <w:right w:val="none" w:sz="0" w:space="0" w:color="auto"/>
      </w:divBdr>
    </w:div>
    <w:div w:id="6639909">
      <w:bodyDiv w:val="1"/>
      <w:marLeft w:val="0"/>
      <w:marRight w:val="0"/>
      <w:marTop w:val="0"/>
      <w:marBottom w:val="0"/>
      <w:divBdr>
        <w:top w:val="none" w:sz="0" w:space="0" w:color="auto"/>
        <w:left w:val="none" w:sz="0" w:space="0" w:color="auto"/>
        <w:bottom w:val="none" w:sz="0" w:space="0" w:color="auto"/>
        <w:right w:val="none" w:sz="0" w:space="0" w:color="auto"/>
      </w:divBdr>
    </w:div>
    <w:div w:id="7173496">
      <w:bodyDiv w:val="1"/>
      <w:marLeft w:val="0"/>
      <w:marRight w:val="0"/>
      <w:marTop w:val="0"/>
      <w:marBottom w:val="0"/>
      <w:divBdr>
        <w:top w:val="none" w:sz="0" w:space="0" w:color="auto"/>
        <w:left w:val="none" w:sz="0" w:space="0" w:color="auto"/>
        <w:bottom w:val="none" w:sz="0" w:space="0" w:color="auto"/>
        <w:right w:val="none" w:sz="0" w:space="0" w:color="auto"/>
      </w:divBdr>
    </w:div>
    <w:div w:id="7491661">
      <w:bodyDiv w:val="1"/>
      <w:marLeft w:val="0"/>
      <w:marRight w:val="0"/>
      <w:marTop w:val="0"/>
      <w:marBottom w:val="0"/>
      <w:divBdr>
        <w:top w:val="none" w:sz="0" w:space="0" w:color="auto"/>
        <w:left w:val="none" w:sz="0" w:space="0" w:color="auto"/>
        <w:bottom w:val="none" w:sz="0" w:space="0" w:color="auto"/>
        <w:right w:val="none" w:sz="0" w:space="0" w:color="auto"/>
      </w:divBdr>
    </w:div>
    <w:div w:id="7752752">
      <w:bodyDiv w:val="1"/>
      <w:marLeft w:val="0"/>
      <w:marRight w:val="0"/>
      <w:marTop w:val="0"/>
      <w:marBottom w:val="0"/>
      <w:divBdr>
        <w:top w:val="none" w:sz="0" w:space="0" w:color="auto"/>
        <w:left w:val="none" w:sz="0" w:space="0" w:color="auto"/>
        <w:bottom w:val="none" w:sz="0" w:space="0" w:color="auto"/>
        <w:right w:val="none" w:sz="0" w:space="0" w:color="auto"/>
      </w:divBdr>
    </w:div>
    <w:div w:id="8721545">
      <w:bodyDiv w:val="1"/>
      <w:marLeft w:val="0"/>
      <w:marRight w:val="0"/>
      <w:marTop w:val="0"/>
      <w:marBottom w:val="0"/>
      <w:divBdr>
        <w:top w:val="none" w:sz="0" w:space="0" w:color="auto"/>
        <w:left w:val="none" w:sz="0" w:space="0" w:color="auto"/>
        <w:bottom w:val="none" w:sz="0" w:space="0" w:color="auto"/>
        <w:right w:val="none" w:sz="0" w:space="0" w:color="auto"/>
      </w:divBdr>
    </w:div>
    <w:div w:id="9112904">
      <w:bodyDiv w:val="1"/>
      <w:marLeft w:val="0"/>
      <w:marRight w:val="0"/>
      <w:marTop w:val="0"/>
      <w:marBottom w:val="0"/>
      <w:divBdr>
        <w:top w:val="none" w:sz="0" w:space="0" w:color="auto"/>
        <w:left w:val="none" w:sz="0" w:space="0" w:color="auto"/>
        <w:bottom w:val="none" w:sz="0" w:space="0" w:color="auto"/>
        <w:right w:val="none" w:sz="0" w:space="0" w:color="auto"/>
      </w:divBdr>
    </w:div>
    <w:div w:id="9767621">
      <w:bodyDiv w:val="1"/>
      <w:marLeft w:val="0"/>
      <w:marRight w:val="0"/>
      <w:marTop w:val="0"/>
      <w:marBottom w:val="0"/>
      <w:divBdr>
        <w:top w:val="none" w:sz="0" w:space="0" w:color="auto"/>
        <w:left w:val="none" w:sz="0" w:space="0" w:color="auto"/>
        <w:bottom w:val="none" w:sz="0" w:space="0" w:color="auto"/>
        <w:right w:val="none" w:sz="0" w:space="0" w:color="auto"/>
      </w:divBdr>
    </w:div>
    <w:div w:id="10187873">
      <w:bodyDiv w:val="1"/>
      <w:marLeft w:val="0"/>
      <w:marRight w:val="0"/>
      <w:marTop w:val="0"/>
      <w:marBottom w:val="0"/>
      <w:divBdr>
        <w:top w:val="none" w:sz="0" w:space="0" w:color="auto"/>
        <w:left w:val="none" w:sz="0" w:space="0" w:color="auto"/>
        <w:bottom w:val="none" w:sz="0" w:space="0" w:color="auto"/>
        <w:right w:val="none" w:sz="0" w:space="0" w:color="auto"/>
      </w:divBdr>
    </w:div>
    <w:div w:id="11303889">
      <w:bodyDiv w:val="1"/>
      <w:marLeft w:val="0"/>
      <w:marRight w:val="0"/>
      <w:marTop w:val="0"/>
      <w:marBottom w:val="0"/>
      <w:divBdr>
        <w:top w:val="none" w:sz="0" w:space="0" w:color="auto"/>
        <w:left w:val="none" w:sz="0" w:space="0" w:color="auto"/>
        <w:bottom w:val="none" w:sz="0" w:space="0" w:color="auto"/>
        <w:right w:val="none" w:sz="0" w:space="0" w:color="auto"/>
      </w:divBdr>
    </w:div>
    <w:div w:id="11612968">
      <w:bodyDiv w:val="1"/>
      <w:marLeft w:val="0"/>
      <w:marRight w:val="0"/>
      <w:marTop w:val="0"/>
      <w:marBottom w:val="0"/>
      <w:divBdr>
        <w:top w:val="none" w:sz="0" w:space="0" w:color="auto"/>
        <w:left w:val="none" w:sz="0" w:space="0" w:color="auto"/>
        <w:bottom w:val="none" w:sz="0" w:space="0" w:color="auto"/>
        <w:right w:val="none" w:sz="0" w:space="0" w:color="auto"/>
      </w:divBdr>
    </w:div>
    <w:div w:id="11690631">
      <w:bodyDiv w:val="1"/>
      <w:marLeft w:val="0"/>
      <w:marRight w:val="0"/>
      <w:marTop w:val="0"/>
      <w:marBottom w:val="0"/>
      <w:divBdr>
        <w:top w:val="none" w:sz="0" w:space="0" w:color="auto"/>
        <w:left w:val="none" w:sz="0" w:space="0" w:color="auto"/>
        <w:bottom w:val="none" w:sz="0" w:space="0" w:color="auto"/>
        <w:right w:val="none" w:sz="0" w:space="0" w:color="auto"/>
      </w:divBdr>
    </w:div>
    <w:div w:id="13043890">
      <w:bodyDiv w:val="1"/>
      <w:marLeft w:val="0"/>
      <w:marRight w:val="0"/>
      <w:marTop w:val="0"/>
      <w:marBottom w:val="0"/>
      <w:divBdr>
        <w:top w:val="none" w:sz="0" w:space="0" w:color="auto"/>
        <w:left w:val="none" w:sz="0" w:space="0" w:color="auto"/>
        <w:bottom w:val="none" w:sz="0" w:space="0" w:color="auto"/>
        <w:right w:val="none" w:sz="0" w:space="0" w:color="auto"/>
      </w:divBdr>
    </w:div>
    <w:div w:id="14501224">
      <w:bodyDiv w:val="1"/>
      <w:marLeft w:val="0"/>
      <w:marRight w:val="0"/>
      <w:marTop w:val="0"/>
      <w:marBottom w:val="0"/>
      <w:divBdr>
        <w:top w:val="none" w:sz="0" w:space="0" w:color="auto"/>
        <w:left w:val="none" w:sz="0" w:space="0" w:color="auto"/>
        <w:bottom w:val="none" w:sz="0" w:space="0" w:color="auto"/>
        <w:right w:val="none" w:sz="0" w:space="0" w:color="auto"/>
      </w:divBdr>
    </w:div>
    <w:div w:id="14815498">
      <w:bodyDiv w:val="1"/>
      <w:marLeft w:val="0"/>
      <w:marRight w:val="0"/>
      <w:marTop w:val="0"/>
      <w:marBottom w:val="0"/>
      <w:divBdr>
        <w:top w:val="none" w:sz="0" w:space="0" w:color="auto"/>
        <w:left w:val="none" w:sz="0" w:space="0" w:color="auto"/>
        <w:bottom w:val="none" w:sz="0" w:space="0" w:color="auto"/>
        <w:right w:val="none" w:sz="0" w:space="0" w:color="auto"/>
      </w:divBdr>
    </w:div>
    <w:div w:id="15205212">
      <w:bodyDiv w:val="1"/>
      <w:marLeft w:val="0"/>
      <w:marRight w:val="0"/>
      <w:marTop w:val="0"/>
      <w:marBottom w:val="0"/>
      <w:divBdr>
        <w:top w:val="none" w:sz="0" w:space="0" w:color="auto"/>
        <w:left w:val="none" w:sz="0" w:space="0" w:color="auto"/>
        <w:bottom w:val="none" w:sz="0" w:space="0" w:color="auto"/>
        <w:right w:val="none" w:sz="0" w:space="0" w:color="auto"/>
      </w:divBdr>
    </w:div>
    <w:div w:id="17396961">
      <w:bodyDiv w:val="1"/>
      <w:marLeft w:val="0"/>
      <w:marRight w:val="0"/>
      <w:marTop w:val="0"/>
      <w:marBottom w:val="0"/>
      <w:divBdr>
        <w:top w:val="none" w:sz="0" w:space="0" w:color="auto"/>
        <w:left w:val="none" w:sz="0" w:space="0" w:color="auto"/>
        <w:bottom w:val="none" w:sz="0" w:space="0" w:color="auto"/>
        <w:right w:val="none" w:sz="0" w:space="0" w:color="auto"/>
      </w:divBdr>
    </w:div>
    <w:div w:id="17584932">
      <w:bodyDiv w:val="1"/>
      <w:marLeft w:val="0"/>
      <w:marRight w:val="0"/>
      <w:marTop w:val="0"/>
      <w:marBottom w:val="0"/>
      <w:divBdr>
        <w:top w:val="none" w:sz="0" w:space="0" w:color="auto"/>
        <w:left w:val="none" w:sz="0" w:space="0" w:color="auto"/>
        <w:bottom w:val="none" w:sz="0" w:space="0" w:color="auto"/>
        <w:right w:val="none" w:sz="0" w:space="0" w:color="auto"/>
      </w:divBdr>
    </w:div>
    <w:div w:id="19281881">
      <w:bodyDiv w:val="1"/>
      <w:marLeft w:val="0"/>
      <w:marRight w:val="0"/>
      <w:marTop w:val="0"/>
      <w:marBottom w:val="0"/>
      <w:divBdr>
        <w:top w:val="none" w:sz="0" w:space="0" w:color="auto"/>
        <w:left w:val="none" w:sz="0" w:space="0" w:color="auto"/>
        <w:bottom w:val="none" w:sz="0" w:space="0" w:color="auto"/>
        <w:right w:val="none" w:sz="0" w:space="0" w:color="auto"/>
      </w:divBdr>
    </w:div>
    <w:div w:id="19597000">
      <w:bodyDiv w:val="1"/>
      <w:marLeft w:val="0"/>
      <w:marRight w:val="0"/>
      <w:marTop w:val="0"/>
      <w:marBottom w:val="0"/>
      <w:divBdr>
        <w:top w:val="none" w:sz="0" w:space="0" w:color="auto"/>
        <w:left w:val="none" w:sz="0" w:space="0" w:color="auto"/>
        <w:bottom w:val="none" w:sz="0" w:space="0" w:color="auto"/>
        <w:right w:val="none" w:sz="0" w:space="0" w:color="auto"/>
      </w:divBdr>
    </w:div>
    <w:div w:id="19863643">
      <w:bodyDiv w:val="1"/>
      <w:marLeft w:val="0"/>
      <w:marRight w:val="0"/>
      <w:marTop w:val="0"/>
      <w:marBottom w:val="0"/>
      <w:divBdr>
        <w:top w:val="none" w:sz="0" w:space="0" w:color="auto"/>
        <w:left w:val="none" w:sz="0" w:space="0" w:color="auto"/>
        <w:bottom w:val="none" w:sz="0" w:space="0" w:color="auto"/>
        <w:right w:val="none" w:sz="0" w:space="0" w:color="auto"/>
      </w:divBdr>
    </w:div>
    <w:div w:id="21785334">
      <w:bodyDiv w:val="1"/>
      <w:marLeft w:val="0"/>
      <w:marRight w:val="0"/>
      <w:marTop w:val="0"/>
      <w:marBottom w:val="0"/>
      <w:divBdr>
        <w:top w:val="none" w:sz="0" w:space="0" w:color="auto"/>
        <w:left w:val="none" w:sz="0" w:space="0" w:color="auto"/>
        <w:bottom w:val="none" w:sz="0" w:space="0" w:color="auto"/>
        <w:right w:val="none" w:sz="0" w:space="0" w:color="auto"/>
      </w:divBdr>
    </w:div>
    <w:div w:id="24143168">
      <w:bodyDiv w:val="1"/>
      <w:marLeft w:val="0"/>
      <w:marRight w:val="0"/>
      <w:marTop w:val="0"/>
      <w:marBottom w:val="0"/>
      <w:divBdr>
        <w:top w:val="none" w:sz="0" w:space="0" w:color="auto"/>
        <w:left w:val="none" w:sz="0" w:space="0" w:color="auto"/>
        <w:bottom w:val="none" w:sz="0" w:space="0" w:color="auto"/>
        <w:right w:val="none" w:sz="0" w:space="0" w:color="auto"/>
      </w:divBdr>
    </w:div>
    <w:div w:id="24983434">
      <w:bodyDiv w:val="1"/>
      <w:marLeft w:val="0"/>
      <w:marRight w:val="0"/>
      <w:marTop w:val="0"/>
      <w:marBottom w:val="0"/>
      <w:divBdr>
        <w:top w:val="none" w:sz="0" w:space="0" w:color="auto"/>
        <w:left w:val="none" w:sz="0" w:space="0" w:color="auto"/>
        <w:bottom w:val="none" w:sz="0" w:space="0" w:color="auto"/>
        <w:right w:val="none" w:sz="0" w:space="0" w:color="auto"/>
      </w:divBdr>
    </w:div>
    <w:div w:id="26177090">
      <w:bodyDiv w:val="1"/>
      <w:marLeft w:val="0"/>
      <w:marRight w:val="0"/>
      <w:marTop w:val="0"/>
      <w:marBottom w:val="0"/>
      <w:divBdr>
        <w:top w:val="none" w:sz="0" w:space="0" w:color="auto"/>
        <w:left w:val="none" w:sz="0" w:space="0" w:color="auto"/>
        <w:bottom w:val="none" w:sz="0" w:space="0" w:color="auto"/>
        <w:right w:val="none" w:sz="0" w:space="0" w:color="auto"/>
      </w:divBdr>
    </w:div>
    <w:div w:id="26567793">
      <w:bodyDiv w:val="1"/>
      <w:marLeft w:val="0"/>
      <w:marRight w:val="0"/>
      <w:marTop w:val="0"/>
      <w:marBottom w:val="0"/>
      <w:divBdr>
        <w:top w:val="none" w:sz="0" w:space="0" w:color="auto"/>
        <w:left w:val="none" w:sz="0" w:space="0" w:color="auto"/>
        <w:bottom w:val="none" w:sz="0" w:space="0" w:color="auto"/>
        <w:right w:val="none" w:sz="0" w:space="0" w:color="auto"/>
      </w:divBdr>
    </w:div>
    <w:div w:id="26836242">
      <w:bodyDiv w:val="1"/>
      <w:marLeft w:val="0"/>
      <w:marRight w:val="0"/>
      <w:marTop w:val="0"/>
      <w:marBottom w:val="0"/>
      <w:divBdr>
        <w:top w:val="none" w:sz="0" w:space="0" w:color="auto"/>
        <w:left w:val="none" w:sz="0" w:space="0" w:color="auto"/>
        <w:bottom w:val="none" w:sz="0" w:space="0" w:color="auto"/>
        <w:right w:val="none" w:sz="0" w:space="0" w:color="auto"/>
      </w:divBdr>
    </w:div>
    <w:div w:id="27145424">
      <w:bodyDiv w:val="1"/>
      <w:marLeft w:val="0"/>
      <w:marRight w:val="0"/>
      <w:marTop w:val="0"/>
      <w:marBottom w:val="0"/>
      <w:divBdr>
        <w:top w:val="none" w:sz="0" w:space="0" w:color="auto"/>
        <w:left w:val="none" w:sz="0" w:space="0" w:color="auto"/>
        <w:bottom w:val="none" w:sz="0" w:space="0" w:color="auto"/>
        <w:right w:val="none" w:sz="0" w:space="0" w:color="auto"/>
      </w:divBdr>
    </w:div>
    <w:div w:id="27336775">
      <w:bodyDiv w:val="1"/>
      <w:marLeft w:val="0"/>
      <w:marRight w:val="0"/>
      <w:marTop w:val="0"/>
      <w:marBottom w:val="0"/>
      <w:divBdr>
        <w:top w:val="none" w:sz="0" w:space="0" w:color="auto"/>
        <w:left w:val="none" w:sz="0" w:space="0" w:color="auto"/>
        <w:bottom w:val="none" w:sz="0" w:space="0" w:color="auto"/>
        <w:right w:val="none" w:sz="0" w:space="0" w:color="auto"/>
      </w:divBdr>
    </w:div>
    <w:div w:id="27419672">
      <w:bodyDiv w:val="1"/>
      <w:marLeft w:val="0"/>
      <w:marRight w:val="0"/>
      <w:marTop w:val="0"/>
      <w:marBottom w:val="0"/>
      <w:divBdr>
        <w:top w:val="none" w:sz="0" w:space="0" w:color="auto"/>
        <w:left w:val="none" w:sz="0" w:space="0" w:color="auto"/>
        <w:bottom w:val="none" w:sz="0" w:space="0" w:color="auto"/>
        <w:right w:val="none" w:sz="0" w:space="0" w:color="auto"/>
      </w:divBdr>
    </w:div>
    <w:div w:id="28922984">
      <w:bodyDiv w:val="1"/>
      <w:marLeft w:val="0"/>
      <w:marRight w:val="0"/>
      <w:marTop w:val="0"/>
      <w:marBottom w:val="0"/>
      <w:divBdr>
        <w:top w:val="none" w:sz="0" w:space="0" w:color="auto"/>
        <w:left w:val="none" w:sz="0" w:space="0" w:color="auto"/>
        <w:bottom w:val="none" w:sz="0" w:space="0" w:color="auto"/>
        <w:right w:val="none" w:sz="0" w:space="0" w:color="auto"/>
      </w:divBdr>
    </w:div>
    <w:div w:id="29385351">
      <w:bodyDiv w:val="1"/>
      <w:marLeft w:val="0"/>
      <w:marRight w:val="0"/>
      <w:marTop w:val="0"/>
      <w:marBottom w:val="0"/>
      <w:divBdr>
        <w:top w:val="none" w:sz="0" w:space="0" w:color="auto"/>
        <w:left w:val="none" w:sz="0" w:space="0" w:color="auto"/>
        <w:bottom w:val="none" w:sz="0" w:space="0" w:color="auto"/>
        <w:right w:val="none" w:sz="0" w:space="0" w:color="auto"/>
      </w:divBdr>
    </w:div>
    <w:div w:id="30737068">
      <w:bodyDiv w:val="1"/>
      <w:marLeft w:val="0"/>
      <w:marRight w:val="0"/>
      <w:marTop w:val="0"/>
      <w:marBottom w:val="0"/>
      <w:divBdr>
        <w:top w:val="none" w:sz="0" w:space="0" w:color="auto"/>
        <w:left w:val="none" w:sz="0" w:space="0" w:color="auto"/>
        <w:bottom w:val="none" w:sz="0" w:space="0" w:color="auto"/>
        <w:right w:val="none" w:sz="0" w:space="0" w:color="auto"/>
      </w:divBdr>
    </w:div>
    <w:div w:id="32510684">
      <w:bodyDiv w:val="1"/>
      <w:marLeft w:val="0"/>
      <w:marRight w:val="0"/>
      <w:marTop w:val="0"/>
      <w:marBottom w:val="0"/>
      <w:divBdr>
        <w:top w:val="none" w:sz="0" w:space="0" w:color="auto"/>
        <w:left w:val="none" w:sz="0" w:space="0" w:color="auto"/>
        <w:bottom w:val="none" w:sz="0" w:space="0" w:color="auto"/>
        <w:right w:val="none" w:sz="0" w:space="0" w:color="auto"/>
      </w:divBdr>
    </w:div>
    <w:div w:id="33232649">
      <w:bodyDiv w:val="1"/>
      <w:marLeft w:val="0"/>
      <w:marRight w:val="0"/>
      <w:marTop w:val="0"/>
      <w:marBottom w:val="0"/>
      <w:divBdr>
        <w:top w:val="none" w:sz="0" w:space="0" w:color="auto"/>
        <w:left w:val="none" w:sz="0" w:space="0" w:color="auto"/>
        <w:bottom w:val="none" w:sz="0" w:space="0" w:color="auto"/>
        <w:right w:val="none" w:sz="0" w:space="0" w:color="auto"/>
      </w:divBdr>
    </w:div>
    <w:div w:id="36467509">
      <w:bodyDiv w:val="1"/>
      <w:marLeft w:val="0"/>
      <w:marRight w:val="0"/>
      <w:marTop w:val="0"/>
      <w:marBottom w:val="0"/>
      <w:divBdr>
        <w:top w:val="none" w:sz="0" w:space="0" w:color="auto"/>
        <w:left w:val="none" w:sz="0" w:space="0" w:color="auto"/>
        <w:bottom w:val="none" w:sz="0" w:space="0" w:color="auto"/>
        <w:right w:val="none" w:sz="0" w:space="0" w:color="auto"/>
      </w:divBdr>
    </w:div>
    <w:div w:id="39090445">
      <w:bodyDiv w:val="1"/>
      <w:marLeft w:val="0"/>
      <w:marRight w:val="0"/>
      <w:marTop w:val="0"/>
      <w:marBottom w:val="0"/>
      <w:divBdr>
        <w:top w:val="none" w:sz="0" w:space="0" w:color="auto"/>
        <w:left w:val="none" w:sz="0" w:space="0" w:color="auto"/>
        <w:bottom w:val="none" w:sz="0" w:space="0" w:color="auto"/>
        <w:right w:val="none" w:sz="0" w:space="0" w:color="auto"/>
      </w:divBdr>
    </w:div>
    <w:div w:id="41489309">
      <w:bodyDiv w:val="1"/>
      <w:marLeft w:val="0"/>
      <w:marRight w:val="0"/>
      <w:marTop w:val="0"/>
      <w:marBottom w:val="0"/>
      <w:divBdr>
        <w:top w:val="none" w:sz="0" w:space="0" w:color="auto"/>
        <w:left w:val="none" w:sz="0" w:space="0" w:color="auto"/>
        <w:bottom w:val="none" w:sz="0" w:space="0" w:color="auto"/>
        <w:right w:val="none" w:sz="0" w:space="0" w:color="auto"/>
      </w:divBdr>
    </w:div>
    <w:div w:id="41752413">
      <w:bodyDiv w:val="1"/>
      <w:marLeft w:val="0"/>
      <w:marRight w:val="0"/>
      <w:marTop w:val="0"/>
      <w:marBottom w:val="0"/>
      <w:divBdr>
        <w:top w:val="none" w:sz="0" w:space="0" w:color="auto"/>
        <w:left w:val="none" w:sz="0" w:space="0" w:color="auto"/>
        <w:bottom w:val="none" w:sz="0" w:space="0" w:color="auto"/>
        <w:right w:val="none" w:sz="0" w:space="0" w:color="auto"/>
      </w:divBdr>
    </w:div>
    <w:div w:id="42028958">
      <w:bodyDiv w:val="1"/>
      <w:marLeft w:val="0"/>
      <w:marRight w:val="0"/>
      <w:marTop w:val="0"/>
      <w:marBottom w:val="0"/>
      <w:divBdr>
        <w:top w:val="none" w:sz="0" w:space="0" w:color="auto"/>
        <w:left w:val="none" w:sz="0" w:space="0" w:color="auto"/>
        <w:bottom w:val="none" w:sz="0" w:space="0" w:color="auto"/>
        <w:right w:val="none" w:sz="0" w:space="0" w:color="auto"/>
      </w:divBdr>
    </w:div>
    <w:div w:id="42753546">
      <w:bodyDiv w:val="1"/>
      <w:marLeft w:val="0"/>
      <w:marRight w:val="0"/>
      <w:marTop w:val="0"/>
      <w:marBottom w:val="0"/>
      <w:divBdr>
        <w:top w:val="none" w:sz="0" w:space="0" w:color="auto"/>
        <w:left w:val="none" w:sz="0" w:space="0" w:color="auto"/>
        <w:bottom w:val="none" w:sz="0" w:space="0" w:color="auto"/>
        <w:right w:val="none" w:sz="0" w:space="0" w:color="auto"/>
      </w:divBdr>
    </w:div>
    <w:div w:id="44569163">
      <w:bodyDiv w:val="1"/>
      <w:marLeft w:val="0"/>
      <w:marRight w:val="0"/>
      <w:marTop w:val="0"/>
      <w:marBottom w:val="0"/>
      <w:divBdr>
        <w:top w:val="none" w:sz="0" w:space="0" w:color="auto"/>
        <w:left w:val="none" w:sz="0" w:space="0" w:color="auto"/>
        <w:bottom w:val="none" w:sz="0" w:space="0" w:color="auto"/>
        <w:right w:val="none" w:sz="0" w:space="0" w:color="auto"/>
      </w:divBdr>
    </w:div>
    <w:div w:id="46298221">
      <w:bodyDiv w:val="1"/>
      <w:marLeft w:val="0"/>
      <w:marRight w:val="0"/>
      <w:marTop w:val="0"/>
      <w:marBottom w:val="0"/>
      <w:divBdr>
        <w:top w:val="none" w:sz="0" w:space="0" w:color="auto"/>
        <w:left w:val="none" w:sz="0" w:space="0" w:color="auto"/>
        <w:bottom w:val="none" w:sz="0" w:space="0" w:color="auto"/>
        <w:right w:val="none" w:sz="0" w:space="0" w:color="auto"/>
      </w:divBdr>
    </w:div>
    <w:div w:id="50543858">
      <w:bodyDiv w:val="1"/>
      <w:marLeft w:val="0"/>
      <w:marRight w:val="0"/>
      <w:marTop w:val="0"/>
      <w:marBottom w:val="0"/>
      <w:divBdr>
        <w:top w:val="none" w:sz="0" w:space="0" w:color="auto"/>
        <w:left w:val="none" w:sz="0" w:space="0" w:color="auto"/>
        <w:bottom w:val="none" w:sz="0" w:space="0" w:color="auto"/>
        <w:right w:val="none" w:sz="0" w:space="0" w:color="auto"/>
      </w:divBdr>
    </w:div>
    <w:div w:id="51276106">
      <w:bodyDiv w:val="1"/>
      <w:marLeft w:val="0"/>
      <w:marRight w:val="0"/>
      <w:marTop w:val="0"/>
      <w:marBottom w:val="0"/>
      <w:divBdr>
        <w:top w:val="none" w:sz="0" w:space="0" w:color="auto"/>
        <w:left w:val="none" w:sz="0" w:space="0" w:color="auto"/>
        <w:bottom w:val="none" w:sz="0" w:space="0" w:color="auto"/>
        <w:right w:val="none" w:sz="0" w:space="0" w:color="auto"/>
      </w:divBdr>
    </w:div>
    <w:div w:id="51278080">
      <w:bodyDiv w:val="1"/>
      <w:marLeft w:val="0"/>
      <w:marRight w:val="0"/>
      <w:marTop w:val="0"/>
      <w:marBottom w:val="0"/>
      <w:divBdr>
        <w:top w:val="none" w:sz="0" w:space="0" w:color="auto"/>
        <w:left w:val="none" w:sz="0" w:space="0" w:color="auto"/>
        <w:bottom w:val="none" w:sz="0" w:space="0" w:color="auto"/>
        <w:right w:val="none" w:sz="0" w:space="0" w:color="auto"/>
      </w:divBdr>
    </w:div>
    <w:div w:id="52434876">
      <w:bodyDiv w:val="1"/>
      <w:marLeft w:val="0"/>
      <w:marRight w:val="0"/>
      <w:marTop w:val="0"/>
      <w:marBottom w:val="0"/>
      <w:divBdr>
        <w:top w:val="none" w:sz="0" w:space="0" w:color="auto"/>
        <w:left w:val="none" w:sz="0" w:space="0" w:color="auto"/>
        <w:bottom w:val="none" w:sz="0" w:space="0" w:color="auto"/>
        <w:right w:val="none" w:sz="0" w:space="0" w:color="auto"/>
      </w:divBdr>
    </w:div>
    <w:div w:id="53815638">
      <w:bodyDiv w:val="1"/>
      <w:marLeft w:val="0"/>
      <w:marRight w:val="0"/>
      <w:marTop w:val="0"/>
      <w:marBottom w:val="0"/>
      <w:divBdr>
        <w:top w:val="none" w:sz="0" w:space="0" w:color="auto"/>
        <w:left w:val="none" w:sz="0" w:space="0" w:color="auto"/>
        <w:bottom w:val="none" w:sz="0" w:space="0" w:color="auto"/>
        <w:right w:val="none" w:sz="0" w:space="0" w:color="auto"/>
      </w:divBdr>
    </w:div>
    <w:div w:id="53894598">
      <w:bodyDiv w:val="1"/>
      <w:marLeft w:val="0"/>
      <w:marRight w:val="0"/>
      <w:marTop w:val="0"/>
      <w:marBottom w:val="0"/>
      <w:divBdr>
        <w:top w:val="none" w:sz="0" w:space="0" w:color="auto"/>
        <w:left w:val="none" w:sz="0" w:space="0" w:color="auto"/>
        <w:bottom w:val="none" w:sz="0" w:space="0" w:color="auto"/>
        <w:right w:val="none" w:sz="0" w:space="0" w:color="auto"/>
      </w:divBdr>
    </w:div>
    <w:div w:id="54932664">
      <w:bodyDiv w:val="1"/>
      <w:marLeft w:val="0"/>
      <w:marRight w:val="0"/>
      <w:marTop w:val="0"/>
      <w:marBottom w:val="0"/>
      <w:divBdr>
        <w:top w:val="none" w:sz="0" w:space="0" w:color="auto"/>
        <w:left w:val="none" w:sz="0" w:space="0" w:color="auto"/>
        <w:bottom w:val="none" w:sz="0" w:space="0" w:color="auto"/>
        <w:right w:val="none" w:sz="0" w:space="0" w:color="auto"/>
      </w:divBdr>
    </w:div>
    <w:div w:id="57167412">
      <w:bodyDiv w:val="1"/>
      <w:marLeft w:val="0"/>
      <w:marRight w:val="0"/>
      <w:marTop w:val="0"/>
      <w:marBottom w:val="0"/>
      <w:divBdr>
        <w:top w:val="none" w:sz="0" w:space="0" w:color="auto"/>
        <w:left w:val="none" w:sz="0" w:space="0" w:color="auto"/>
        <w:bottom w:val="none" w:sz="0" w:space="0" w:color="auto"/>
        <w:right w:val="none" w:sz="0" w:space="0" w:color="auto"/>
      </w:divBdr>
    </w:div>
    <w:div w:id="57636128">
      <w:bodyDiv w:val="1"/>
      <w:marLeft w:val="0"/>
      <w:marRight w:val="0"/>
      <w:marTop w:val="0"/>
      <w:marBottom w:val="0"/>
      <w:divBdr>
        <w:top w:val="none" w:sz="0" w:space="0" w:color="auto"/>
        <w:left w:val="none" w:sz="0" w:space="0" w:color="auto"/>
        <w:bottom w:val="none" w:sz="0" w:space="0" w:color="auto"/>
        <w:right w:val="none" w:sz="0" w:space="0" w:color="auto"/>
      </w:divBdr>
    </w:div>
    <w:div w:id="58096911">
      <w:bodyDiv w:val="1"/>
      <w:marLeft w:val="0"/>
      <w:marRight w:val="0"/>
      <w:marTop w:val="0"/>
      <w:marBottom w:val="0"/>
      <w:divBdr>
        <w:top w:val="none" w:sz="0" w:space="0" w:color="auto"/>
        <w:left w:val="none" w:sz="0" w:space="0" w:color="auto"/>
        <w:bottom w:val="none" w:sz="0" w:space="0" w:color="auto"/>
        <w:right w:val="none" w:sz="0" w:space="0" w:color="auto"/>
      </w:divBdr>
    </w:div>
    <w:div w:id="58525987">
      <w:bodyDiv w:val="1"/>
      <w:marLeft w:val="0"/>
      <w:marRight w:val="0"/>
      <w:marTop w:val="0"/>
      <w:marBottom w:val="0"/>
      <w:divBdr>
        <w:top w:val="none" w:sz="0" w:space="0" w:color="auto"/>
        <w:left w:val="none" w:sz="0" w:space="0" w:color="auto"/>
        <w:bottom w:val="none" w:sz="0" w:space="0" w:color="auto"/>
        <w:right w:val="none" w:sz="0" w:space="0" w:color="auto"/>
      </w:divBdr>
    </w:div>
    <w:div w:id="58553108">
      <w:bodyDiv w:val="1"/>
      <w:marLeft w:val="0"/>
      <w:marRight w:val="0"/>
      <w:marTop w:val="0"/>
      <w:marBottom w:val="0"/>
      <w:divBdr>
        <w:top w:val="none" w:sz="0" w:space="0" w:color="auto"/>
        <w:left w:val="none" w:sz="0" w:space="0" w:color="auto"/>
        <w:bottom w:val="none" w:sz="0" w:space="0" w:color="auto"/>
        <w:right w:val="none" w:sz="0" w:space="0" w:color="auto"/>
      </w:divBdr>
    </w:div>
    <w:div w:id="59521640">
      <w:bodyDiv w:val="1"/>
      <w:marLeft w:val="0"/>
      <w:marRight w:val="0"/>
      <w:marTop w:val="0"/>
      <w:marBottom w:val="0"/>
      <w:divBdr>
        <w:top w:val="none" w:sz="0" w:space="0" w:color="auto"/>
        <w:left w:val="none" w:sz="0" w:space="0" w:color="auto"/>
        <w:bottom w:val="none" w:sz="0" w:space="0" w:color="auto"/>
        <w:right w:val="none" w:sz="0" w:space="0" w:color="auto"/>
      </w:divBdr>
    </w:div>
    <w:div w:id="60105276">
      <w:bodyDiv w:val="1"/>
      <w:marLeft w:val="0"/>
      <w:marRight w:val="0"/>
      <w:marTop w:val="0"/>
      <w:marBottom w:val="0"/>
      <w:divBdr>
        <w:top w:val="none" w:sz="0" w:space="0" w:color="auto"/>
        <w:left w:val="none" w:sz="0" w:space="0" w:color="auto"/>
        <w:bottom w:val="none" w:sz="0" w:space="0" w:color="auto"/>
        <w:right w:val="none" w:sz="0" w:space="0" w:color="auto"/>
      </w:divBdr>
    </w:div>
    <w:div w:id="61026630">
      <w:bodyDiv w:val="1"/>
      <w:marLeft w:val="0"/>
      <w:marRight w:val="0"/>
      <w:marTop w:val="0"/>
      <w:marBottom w:val="0"/>
      <w:divBdr>
        <w:top w:val="none" w:sz="0" w:space="0" w:color="auto"/>
        <w:left w:val="none" w:sz="0" w:space="0" w:color="auto"/>
        <w:bottom w:val="none" w:sz="0" w:space="0" w:color="auto"/>
        <w:right w:val="none" w:sz="0" w:space="0" w:color="auto"/>
      </w:divBdr>
    </w:div>
    <w:div w:id="62024644">
      <w:bodyDiv w:val="1"/>
      <w:marLeft w:val="0"/>
      <w:marRight w:val="0"/>
      <w:marTop w:val="0"/>
      <w:marBottom w:val="0"/>
      <w:divBdr>
        <w:top w:val="none" w:sz="0" w:space="0" w:color="auto"/>
        <w:left w:val="none" w:sz="0" w:space="0" w:color="auto"/>
        <w:bottom w:val="none" w:sz="0" w:space="0" w:color="auto"/>
        <w:right w:val="none" w:sz="0" w:space="0" w:color="auto"/>
      </w:divBdr>
    </w:div>
    <w:div w:id="62487774">
      <w:bodyDiv w:val="1"/>
      <w:marLeft w:val="0"/>
      <w:marRight w:val="0"/>
      <w:marTop w:val="0"/>
      <w:marBottom w:val="0"/>
      <w:divBdr>
        <w:top w:val="none" w:sz="0" w:space="0" w:color="auto"/>
        <w:left w:val="none" w:sz="0" w:space="0" w:color="auto"/>
        <w:bottom w:val="none" w:sz="0" w:space="0" w:color="auto"/>
        <w:right w:val="none" w:sz="0" w:space="0" w:color="auto"/>
      </w:divBdr>
    </w:div>
    <w:div w:id="63798432">
      <w:bodyDiv w:val="1"/>
      <w:marLeft w:val="0"/>
      <w:marRight w:val="0"/>
      <w:marTop w:val="0"/>
      <w:marBottom w:val="0"/>
      <w:divBdr>
        <w:top w:val="none" w:sz="0" w:space="0" w:color="auto"/>
        <w:left w:val="none" w:sz="0" w:space="0" w:color="auto"/>
        <w:bottom w:val="none" w:sz="0" w:space="0" w:color="auto"/>
        <w:right w:val="none" w:sz="0" w:space="0" w:color="auto"/>
      </w:divBdr>
    </w:div>
    <w:div w:id="64377903">
      <w:bodyDiv w:val="1"/>
      <w:marLeft w:val="0"/>
      <w:marRight w:val="0"/>
      <w:marTop w:val="0"/>
      <w:marBottom w:val="0"/>
      <w:divBdr>
        <w:top w:val="none" w:sz="0" w:space="0" w:color="auto"/>
        <w:left w:val="none" w:sz="0" w:space="0" w:color="auto"/>
        <w:bottom w:val="none" w:sz="0" w:space="0" w:color="auto"/>
        <w:right w:val="none" w:sz="0" w:space="0" w:color="auto"/>
      </w:divBdr>
    </w:div>
    <w:div w:id="65686678">
      <w:bodyDiv w:val="1"/>
      <w:marLeft w:val="0"/>
      <w:marRight w:val="0"/>
      <w:marTop w:val="0"/>
      <w:marBottom w:val="0"/>
      <w:divBdr>
        <w:top w:val="none" w:sz="0" w:space="0" w:color="auto"/>
        <w:left w:val="none" w:sz="0" w:space="0" w:color="auto"/>
        <w:bottom w:val="none" w:sz="0" w:space="0" w:color="auto"/>
        <w:right w:val="none" w:sz="0" w:space="0" w:color="auto"/>
      </w:divBdr>
    </w:div>
    <w:div w:id="66735804">
      <w:bodyDiv w:val="1"/>
      <w:marLeft w:val="0"/>
      <w:marRight w:val="0"/>
      <w:marTop w:val="0"/>
      <w:marBottom w:val="0"/>
      <w:divBdr>
        <w:top w:val="none" w:sz="0" w:space="0" w:color="auto"/>
        <w:left w:val="none" w:sz="0" w:space="0" w:color="auto"/>
        <w:bottom w:val="none" w:sz="0" w:space="0" w:color="auto"/>
        <w:right w:val="none" w:sz="0" w:space="0" w:color="auto"/>
      </w:divBdr>
    </w:div>
    <w:div w:id="67964346">
      <w:bodyDiv w:val="1"/>
      <w:marLeft w:val="0"/>
      <w:marRight w:val="0"/>
      <w:marTop w:val="0"/>
      <w:marBottom w:val="0"/>
      <w:divBdr>
        <w:top w:val="none" w:sz="0" w:space="0" w:color="auto"/>
        <w:left w:val="none" w:sz="0" w:space="0" w:color="auto"/>
        <w:bottom w:val="none" w:sz="0" w:space="0" w:color="auto"/>
        <w:right w:val="none" w:sz="0" w:space="0" w:color="auto"/>
      </w:divBdr>
    </w:div>
    <w:div w:id="68887773">
      <w:bodyDiv w:val="1"/>
      <w:marLeft w:val="0"/>
      <w:marRight w:val="0"/>
      <w:marTop w:val="0"/>
      <w:marBottom w:val="0"/>
      <w:divBdr>
        <w:top w:val="none" w:sz="0" w:space="0" w:color="auto"/>
        <w:left w:val="none" w:sz="0" w:space="0" w:color="auto"/>
        <w:bottom w:val="none" w:sz="0" w:space="0" w:color="auto"/>
        <w:right w:val="none" w:sz="0" w:space="0" w:color="auto"/>
      </w:divBdr>
    </w:div>
    <w:div w:id="70205822">
      <w:bodyDiv w:val="1"/>
      <w:marLeft w:val="0"/>
      <w:marRight w:val="0"/>
      <w:marTop w:val="0"/>
      <w:marBottom w:val="0"/>
      <w:divBdr>
        <w:top w:val="none" w:sz="0" w:space="0" w:color="auto"/>
        <w:left w:val="none" w:sz="0" w:space="0" w:color="auto"/>
        <w:bottom w:val="none" w:sz="0" w:space="0" w:color="auto"/>
        <w:right w:val="none" w:sz="0" w:space="0" w:color="auto"/>
      </w:divBdr>
    </w:div>
    <w:div w:id="72239246">
      <w:bodyDiv w:val="1"/>
      <w:marLeft w:val="0"/>
      <w:marRight w:val="0"/>
      <w:marTop w:val="0"/>
      <w:marBottom w:val="0"/>
      <w:divBdr>
        <w:top w:val="none" w:sz="0" w:space="0" w:color="auto"/>
        <w:left w:val="none" w:sz="0" w:space="0" w:color="auto"/>
        <w:bottom w:val="none" w:sz="0" w:space="0" w:color="auto"/>
        <w:right w:val="none" w:sz="0" w:space="0" w:color="auto"/>
      </w:divBdr>
    </w:div>
    <w:div w:id="72745905">
      <w:bodyDiv w:val="1"/>
      <w:marLeft w:val="0"/>
      <w:marRight w:val="0"/>
      <w:marTop w:val="0"/>
      <w:marBottom w:val="0"/>
      <w:divBdr>
        <w:top w:val="none" w:sz="0" w:space="0" w:color="auto"/>
        <w:left w:val="none" w:sz="0" w:space="0" w:color="auto"/>
        <w:bottom w:val="none" w:sz="0" w:space="0" w:color="auto"/>
        <w:right w:val="none" w:sz="0" w:space="0" w:color="auto"/>
      </w:divBdr>
    </w:div>
    <w:div w:id="73668986">
      <w:bodyDiv w:val="1"/>
      <w:marLeft w:val="0"/>
      <w:marRight w:val="0"/>
      <w:marTop w:val="0"/>
      <w:marBottom w:val="0"/>
      <w:divBdr>
        <w:top w:val="none" w:sz="0" w:space="0" w:color="auto"/>
        <w:left w:val="none" w:sz="0" w:space="0" w:color="auto"/>
        <w:bottom w:val="none" w:sz="0" w:space="0" w:color="auto"/>
        <w:right w:val="none" w:sz="0" w:space="0" w:color="auto"/>
      </w:divBdr>
    </w:div>
    <w:div w:id="75632548">
      <w:bodyDiv w:val="1"/>
      <w:marLeft w:val="0"/>
      <w:marRight w:val="0"/>
      <w:marTop w:val="0"/>
      <w:marBottom w:val="0"/>
      <w:divBdr>
        <w:top w:val="none" w:sz="0" w:space="0" w:color="auto"/>
        <w:left w:val="none" w:sz="0" w:space="0" w:color="auto"/>
        <w:bottom w:val="none" w:sz="0" w:space="0" w:color="auto"/>
        <w:right w:val="none" w:sz="0" w:space="0" w:color="auto"/>
      </w:divBdr>
    </w:div>
    <w:div w:id="78210544">
      <w:bodyDiv w:val="1"/>
      <w:marLeft w:val="0"/>
      <w:marRight w:val="0"/>
      <w:marTop w:val="0"/>
      <w:marBottom w:val="0"/>
      <w:divBdr>
        <w:top w:val="none" w:sz="0" w:space="0" w:color="auto"/>
        <w:left w:val="none" w:sz="0" w:space="0" w:color="auto"/>
        <w:bottom w:val="none" w:sz="0" w:space="0" w:color="auto"/>
        <w:right w:val="none" w:sz="0" w:space="0" w:color="auto"/>
      </w:divBdr>
    </w:div>
    <w:div w:id="78212865">
      <w:bodyDiv w:val="1"/>
      <w:marLeft w:val="0"/>
      <w:marRight w:val="0"/>
      <w:marTop w:val="0"/>
      <w:marBottom w:val="0"/>
      <w:divBdr>
        <w:top w:val="none" w:sz="0" w:space="0" w:color="auto"/>
        <w:left w:val="none" w:sz="0" w:space="0" w:color="auto"/>
        <w:bottom w:val="none" w:sz="0" w:space="0" w:color="auto"/>
        <w:right w:val="none" w:sz="0" w:space="0" w:color="auto"/>
      </w:divBdr>
    </w:div>
    <w:div w:id="78525491">
      <w:bodyDiv w:val="1"/>
      <w:marLeft w:val="0"/>
      <w:marRight w:val="0"/>
      <w:marTop w:val="0"/>
      <w:marBottom w:val="0"/>
      <w:divBdr>
        <w:top w:val="none" w:sz="0" w:space="0" w:color="auto"/>
        <w:left w:val="none" w:sz="0" w:space="0" w:color="auto"/>
        <w:bottom w:val="none" w:sz="0" w:space="0" w:color="auto"/>
        <w:right w:val="none" w:sz="0" w:space="0" w:color="auto"/>
      </w:divBdr>
    </w:div>
    <w:div w:id="79108869">
      <w:bodyDiv w:val="1"/>
      <w:marLeft w:val="0"/>
      <w:marRight w:val="0"/>
      <w:marTop w:val="0"/>
      <w:marBottom w:val="0"/>
      <w:divBdr>
        <w:top w:val="none" w:sz="0" w:space="0" w:color="auto"/>
        <w:left w:val="none" w:sz="0" w:space="0" w:color="auto"/>
        <w:bottom w:val="none" w:sz="0" w:space="0" w:color="auto"/>
        <w:right w:val="none" w:sz="0" w:space="0" w:color="auto"/>
      </w:divBdr>
    </w:div>
    <w:div w:id="80370754">
      <w:bodyDiv w:val="1"/>
      <w:marLeft w:val="0"/>
      <w:marRight w:val="0"/>
      <w:marTop w:val="0"/>
      <w:marBottom w:val="0"/>
      <w:divBdr>
        <w:top w:val="none" w:sz="0" w:space="0" w:color="auto"/>
        <w:left w:val="none" w:sz="0" w:space="0" w:color="auto"/>
        <w:bottom w:val="none" w:sz="0" w:space="0" w:color="auto"/>
        <w:right w:val="none" w:sz="0" w:space="0" w:color="auto"/>
      </w:divBdr>
    </w:div>
    <w:div w:id="80565021">
      <w:bodyDiv w:val="1"/>
      <w:marLeft w:val="0"/>
      <w:marRight w:val="0"/>
      <w:marTop w:val="0"/>
      <w:marBottom w:val="0"/>
      <w:divBdr>
        <w:top w:val="none" w:sz="0" w:space="0" w:color="auto"/>
        <w:left w:val="none" w:sz="0" w:space="0" w:color="auto"/>
        <w:bottom w:val="none" w:sz="0" w:space="0" w:color="auto"/>
        <w:right w:val="none" w:sz="0" w:space="0" w:color="auto"/>
      </w:divBdr>
    </w:div>
    <w:div w:id="81033795">
      <w:bodyDiv w:val="1"/>
      <w:marLeft w:val="0"/>
      <w:marRight w:val="0"/>
      <w:marTop w:val="0"/>
      <w:marBottom w:val="0"/>
      <w:divBdr>
        <w:top w:val="none" w:sz="0" w:space="0" w:color="auto"/>
        <w:left w:val="none" w:sz="0" w:space="0" w:color="auto"/>
        <w:bottom w:val="none" w:sz="0" w:space="0" w:color="auto"/>
        <w:right w:val="none" w:sz="0" w:space="0" w:color="auto"/>
      </w:divBdr>
    </w:div>
    <w:div w:id="82534572">
      <w:bodyDiv w:val="1"/>
      <w:marLeft w:val="0"/>
      <w:marRight w:val="0"/>
      <w:marTop w:val="0"/>
      <w:marBottom w:val="0"/>
      <w:divBdr>
        <w:top w:val="none" w:sz="0" w:space="0" w:color="auto"/>
        <w:left w:val="none" w:sz="0" w:space="0" w:color="auto"/>
        <w:bottom w:val="none" w:sz="0" w:space="0" w:color="auto"/>
        <w:right w:val="none" w:sz="0" w:space="0" w:color="auto"/>
      </w:divBdr>
    </w:div>
    <w:div w:id="83304776">
      <w:bodyDiv w:val="1"/>
      <w:marLeft w:val="0"/>
      <w:marRight w:val="0"/>
      <w:marTop w:val="0"/>
      <w:marBottom w:val="0"/>
      <w:divBdr>
        <w:top w:val="none" w:sz="0" w:space="0" w:color="auto"/>
        <w:left w:val="none" w:sz="0" w:space="0" w:color="auto"/>
        <w:bottom w:val="none" w:sz="0" w:space="0" w:color="auto"/>
        <w:right w:val="none" w:sz="0" w:space="0" w:color="auto"/>
      </w:divBdr>
    </w:div>
    <w:div w:id="84419911">
      <w:bodyDiv w:val="1"/>
      <w:marLeft w:val="0"/>
      <w:marRight w:val="0"/>
      <w:marTop w:val="0"/>
      <w:marBottom w:val="0"/>
      <w:divBdr>
        <w:top w:val="none" w:sz="0" w:space="0" w:color="auto"/>
        <w:left w:val="none" w:sz="0" w:space="0" w:color="auto"/>
        <w:bottom w:val="none" w:sz="0" w:space="0" w:color="auto"/>
        <w:right w:val="none" w:sz="0" w:space="0" w:color="auto"/>
      </w:divBdr>
    </w:div>
    <w:div w:id="84424565">
      <w:bodyDiv w:val="1"/>
      <w:marLeft w:val="0"/>
      <w:marRight w:val="0"/>
      <w:marTop w:val="0"/>
      <w:marBottom w:val="0"/>
      <w:divBdr>
        <w:top w:val="none" w:sz="0" w:space="0" w:color="auto"/>
        <w:left w:val="none" w:sz="0" w:space="0" w:color="auto"/>
        <w:bottom w:val="none" w:sz="0" w:space="0" w:color="auto"/>
        <w:right w:val="none" w:sz="0" w:space="0" w:color="auto"/>
      </w:divBdr>
    </w:div>
    <w:div w:id="84542749">
      <w:bodyDiv w:val="1"/>
      <w:marLeft w:val="0"/>
      <w:marRight w:val="0"/>
      <w:marTop w:val="0"/>
      <w:marBottom w:val="0"/>
      <w:divBdr>
        <w:top w:val="none" w:sz="0" w:space="0" w:color="auto"/>
        <w:left w:val="none" w:sz="0" w:space="0" w:color="auto"/>
        <w:bottom w:val="none" w:sz="0" w:space="0" w:color="auto"/>
        <w:right w:val="none" w:sz="0" w:space="0" w:color="auto"/>
      </w:divBdr>
    </w:div>
    <w:div w:id="86272026">
      <w:bodyDiv w:val="1"/>
      <w:marLeft w:val="0"/>
      <w:marRight w:val="0"/>
      <w:marTop w:val="0"/>
      <w:marBottom w:val="0"/>
      <w:divBdr>
        <w:top w:val="none" w:sz="0" w:space="0" w:color="auto"/>
        <w:left w:val="none" w:sz="0" w:space="0" w:color="auto"/>
        <w:bottom w:val="none" w:sz="0" w:space="0" w:color="auto"/>
        <w:right w:val="none" w:sz="0" w:space="0" w:color="auto"/>
      </w:divBdr>
    </w:div>
    <w:div w:id="86581417">
      <w:bodyDiv w:val="1"/>
      <w:marLeft w:val="0"/>
      <w:marRight w:val="0"/>
      <w:marTop w:val="0"/>
      <w:marBottom w:val="0"/>
      <w:divBdr>
        <w:top w:val="none" w:sz="0" w:space="0" w:color="auto"/>
        <w:left w:val="none" w:sz="0" w:space="0" w:color="auto"/>
        <w:bottom w:val="none" w:sz="0" w:space="0" w:color="auto"/>
        <w:right w:val="none" w:sz="0" w:space="0" w:color="auto"/>
      </w:divBdr>
    </w:div>
    <w:div w:id="87773850">
      <w:bodyDiv w:val="1"/>
      <w:marLeft w:val="0"/>
      <w:marRight w:val="0"/>
      <w:marTop w:val="0"/>
      <w:marBottom w:val="0"/>
      <w:divBdr>
        <w:top w:val="none" w:sz="0" w:space="0" w:color="auto"/>
        <w:left w:val="none" w:sz="0" w:space="0" w:color="auto"/>
        <w:bottom w:val="none" w:sz="0" w:space="0" w:color="auto"/>
        <w:right w:val="none" w:sz="0" w:space="0" w:color="auto"/>
      </w:divBdr>
    </w:div>
    <w:div w:id="87779769">
      <w:bodyDiv w:val="1"/>
      <w:marLeft w:val="0"/>
      <w:marRight w:val="0"/>
      <w:marTop w:val="0"/>
      <w:marBottom w:val="0"/>
      <w:divBdr>
        <w:top w:val="none" w:sz="0" w:space="0" w:color="auto"/>
        <w:left w:val="none" w:sz="0" w:space="0" w:color="auto"/>
        <w:bottom w:val="none" w:sz="0" w:space="0" w:color="auto"/>
        <w:right w:val="none" w:sz="0" w:space="0" w:color="auto"/>
      </w:divBdr>
    </w:div>
    <w:div w:id="89131327">
      <w:bodyDiv w:val="1"/>
      <w:marLeft w:val="0"/>
      <w:marRight w:val="0"/>
      <w:marTop w:val="0"/>
      <w:marBottom w:val="0"/>
      <w:divBdr>
        <w:top w:val="none" w:sz="0" w:space="0" w:color="auto"/>
        <w:left w:val="none" w:sz="0" w:space="0" w:color="auto"/>
        <w:bottom w:val="none" w:sz="0" w:space="0" w:color="auto"/>
        <w:right w:val="none" w:sz="0" w:space="0" w:color="auto"/>
      </w:divBdr>
    </w:div>
    <w:div w:id="91780257">
      <w:bodyDiv w:val="1"/>
      <w:marLeft w:val="0"/>
      <w:marRight w:val="0"/>
      <w:marTop w:val="0"/>
      <w:marBottom w:val="0"/>
      <w:divBdr>
        <w:top w:val="none" w:sz="0" w:space="0" w:color="auto"/>
        <w:left w:val="none" w:sz="0" w:space="0" w:color="auto"/>
        <w:bottom w:val="none" w:sz="0" w:space="0" w:color="auto"/>
        <w:right w:val="none" w:sz="0" w:space="0" w:color="auto"/>
      </w:divBdr>
    </w:div>
    <w:div w:id="93284479">
      <w:bodyDiv w:val="1"/>
      <w:marLeft w:val="0"/>
      <w:marRight w:val="0"/>
      <w:marTop w:val="0"/>
      <w:marBottom w:val="0"/>
      <w:divBdr>
        <w:top w:val="none" w:sz="0" w:space="0" w:color="auto"/>
        <w:left w:val="none" w:sz="0" w:space="0" w:color="auto"/>
        <w:bottom w:val="none" w:sz="0" w:space="0" w:color="auto"/>
        <w:right w:val="none" w:sz="0" w:space="0" w:color="auto"/>
      </w:divBdr>
    </w:div>
    <w:div w:id="93748114">
      <w:bodyDiv w:val="1"/>
      <w:marLeft w:val="0"/>
      <w:marRight w:val="0"/>
      <w:marTop w:val="0"/>
      <w:marBottom w:val="0"/>
      <w:divBdr>
        <w:top w:val="none" w:sz="0" w:space="0" w:color="auto"/>
        <w:left w:val="none" w:sz="0" w:space="0" w:color="auto"/>
        <w:bottom w:val="none" w:sz="0" w:space="0" w:color="auto"/>
        <w:right w:val="none" w:sz="0" w:space="0" w:color="auto"/>
      </w:divBdr>
    </w:div>
    <w:div w:id="95102500">
      <w:bodyDiv w:val="1"/>
      <w:marLeft w:val="0"/>
      <w:marRight w:val="0"/>
      <w:marTop w:val="0"/>
      <w:marBottom w:val="0"/>
      <w:divBdr>
        <w:top w:val="none" w:sz="0" w:space="0" w:color="auto"/>
        <w:left w:val="none" w:sz="0" w:space="0" w:color="auto"/>
        <w:bottom w:val="none" w:sz="0" w:space="0" w:color="auto"/>
        <w:right w:val="none" w:sz="0" w:space="0" w:color="auto"/>
      </w:divBdr>
    </w:div>
    <w:div w:id="95757364">
      <w:bodyDiv w:val="1"/>
      <w:marLeft w:val="0"/>
      <w:marRight w:val="0"/>
      <w:marTop w:val="0"/>
      <w:marBottom w:val="0"/>
      <w:divBdr>
        <w:top w:val="none" w:sz="0" w:space="0" w:color="auto"/>
        <w:left w:val="none" w:sz="0" w:space="0" w:color="auto"/>
        <w:bottom w:val="none" w:sz="0" w:space="0" w:color="auto"/>
        <w:right w:val="none" w:sz="0" w:space="0" w:color="auto"/>
      </w:divBdr>
    </w:div>
    <w:div w:id="96485062">
      <w:bodyDiv w:val="1"/>
      <w:marLeft w:val="0"/>
      <w:marRight w:val="0"/>
      <w:marTop w:val="0"/>
      <w:marBottom w:val="0"/>
      <w:divBdr>
        <w:top w:val="none" w:sz="0" w:space="0" w:color="auto"/>
        <w:left w:val="none" w:sz="0" w:space="0" w:color="auto"/>
        <w:bottom w:val="none" w:sz="0" w:space="0" w:color="auto"/>
        <w:right w:val="none" w:sz="0" w:space="0" w:color="auto"/>
      </w:divBdr>
    </w:div>
    <w:div w:id="96680474">
      <w:bodyDiv w:val="1"/>
      <w:marLeft w:val="0"/>
      <w:marRight w:val="0"/>
      <w:marTop w:val="0"/>
      <w:marBottom w:val="0"/>
      <w:divBdr>
        <w:top w:val="none" w:sz="0" w:space="0" w:color="auto"/>
        <w:left w:val="none" w:sz="0" w:space="0" w:color="auto"/>
        <w:bottom w:val="none" w:sz="0" w:space="0" w:color="auto"/>
        <w:right w:val="none" w:sz="0" w:space="0" w:color="auto"/>
      </w:divBdr>
    </w:div>
    <w:div w:id="97411008">
      <w:bodyDiv w:val="1"/>
      <w:marLeft w:val="0"/>
      <w:marRight w:val="0"/>
      <w:marTop w:val="0"/>
      <w:marBottom w:val="0"/>
      <w:divBdr>
        <w:top w:val="none" w:sz="0" w:space="0" w:color="auto"/>
        <w:left w:val="none" w:sz="0" w:space="0" w:color="auto"/>
        <w:bottom w:val="none" w:sz="0" w:space="0" w:color="auto"/>
        <w:right w:val="none" w:sz="0" w:space="0" w:color="auto"/>
      </w:divBdr>
    </w:div>
    <w:div w:id="97793108">
      <w:bodyDiv w:val="1"/>
      <w:marLeft w:val="0"/>
      <w:marRight w:val="0"/>
      <w:marTop w:val="0"/>
      <w:marBottom w:val="0"/>
      <w:divBdr>
        <w:top w:val="none" w:sz="0" w:space="0" w:color="auto"/>
        <w:left w:val="none" w:sz="0" w:space="0" w:color="auto"/>
        <w:bottom w:val="none" w:sz="0" w:space="0" w:color="auto"/>
        <w:right w:val="none" w:sz="0" w:space="0" w:color="auto"/>
      </w:divBdr>
    </w:div>
    <w:div w:id="97869495">
      <w:bodyDiv w:val="1"/>
      <w:marLeft w:val="0"/>
      <w:marRight w:val="0"/>
      <w:marTop w:val="0"/>
      <w:marBottom w:val="0"/>
      <w:divBdr>
        <w:top w:val="none" w:sz="0" w:space="0" w:color="auto"/>
        <w:left w:val="none" w:sz="0" w:space="0" w:color="auto"/>
        <w:bottom w:val="none" w:sz="0" w:space="0" w:color="auto"/>
        <w:right w:val="none" w:sz="0" w:space="0" w:color="auto"/>
      </w:divBdr>
    </w:div>
    <w:div w:id="99424189">
      <w:bodyDiv w:val="1"/>
      <w:marLeft w:val="0"/>
      <w:marRight w:val="0"/>
      <w:marTop w:val="0"/>
      <w:marBottom w:val="0"/>
      <w:divBdr>
        <w:top w:val="none" w:sz="0" w:space="0" w:color="auto"/>
        <w:left w:val="none" w:sz="0" w:space="0" w:color="auto"/>
        <w:bottom w:val="none" w:sz="0" w:space="0" w:color="auto"/>
        <w:right w:val="none" w:sz="0" w:space="0" w:color="auto"/>
      </w:divBdr>
    </w:div>
    <w:div w:id="100076005">
      <w:bodyDiv w:val="1"/>
      <w:marLeft w:val="0"/>
      <w:marRight w:val="0"/>
      <w:marTop w:val="0"/>
      <w:marBottom w:val="0"/>
      <w:divBdr>
        <w:top w:val="none" w:sz="0" w:space="0" w:color="auto"/>
        <w:left w:val="none" w:sz="0" w:space="0" w:color="auto"/>
        <w:bottom w:val="none" w:sz="0" w:space="0" w:color="auto"/>
        <w:right w:val="none" w:sz="0" w:space="0" w:color="auto"/>
      </w:divBdr>
    </w:div>
    <w:div w:id="100154658">
      <w:bodyDiv w:val="1"/>
      <w:marLeft w:val="0"/>
      <w:marRight w:val="0"/>
      <w:marTop w:val="0"/>
      <w:marBottom w:val="0"/>
      <w:divBdr>
        <w:top w:val="none" w:sz="0" w:space="0" w:color="auto"/>
        <w:left w:val="none" w:sz="0" w:space="0" w:color="auto"/>
        <w:bottom w:val="none" w:sz="0" w:space="0" w:color="auto"/>
        <w:right w:val="none" w:sz="0" w:space="0" w:color="auto"/>
      </w:divBdr>
    </w:div>
    <w:div w:id="100759561">
      <w:bodyDiv w:val="1"/>
      <w:marLeft w:val="0"/>
      <w:marRight w:val="0"/>
      <w:marTop w:val="0"/>
      <w:marBottom w:val="0"/>
      <w:divBdr>
        <w:top w:val="none" w:sz="0" w:space="0" w:color="auto"/>
        <w:left w:val="none" w:sz="0" w:space="0" w:color="auto"/>
        <w:bottom w:val="none" w:sz="0" w:space="0" w:color="auto"/>
        <w:right w:val="none" w:sz="0" w:space="0" w:color="auto"/>
      </w:divBdr>
    </w:div>
    <w:div w:id="101075637">
      <w:bodyDiv w:val="1"/>
      <w:marLeft w:val="0"/>
      <w:marRight w:val="0"/>
      <w:marTop w:val="0"/>
      <w:marBottom w:val="0"/>
      <w:divBdr>
        <w:top w:val="none" w:sz="0" w:space="0" w:color="auto"/>
        <w:left w:val="none" w:sz="0" w:space="0" w:color="auto"/>
        <w:bottom w:val="none" w:sz="0" w:space="0" w:color="auto"/>
        <w:right w:val="none" w:sz="0" w:space="0" w:color="auto"/>
      </w:divBdr>
    </w:div>
    <w:div w:id="102498824">
      <w:bodyDiv w:val="1"/>
      <w:marLeft w:val="0"/>
      <w:marRight w:val="0"/>
      <w:marTop w:val="0"/>
      <w:marBottom w:val="0"/>
      <w:divBdr>
        <w:top w:val="none" w:sz="0" w:space="0" w:color="auto"/>
        <w:left w:val="none" w:sz="0" w:space="0" w:color="auto"/>
        <w:bottom w:val="none" w:sz="0" w:space="0" w:color="auto"/>
        <w:right w:val="none" w:sz="0" w:space="0" w:color="auto"/>
      </w:divBdr>
    </w:div>
    <w:div w:id="102767560">
      <w:bodyDiv w:val="1"/>
      <w:marLeft w:val="0"/>
      <w:marRight w:val="0"/>
      <w:marTop w:val="0"/>
      <w:marBottom w:val="0"/>
      <w:divBdr>
        <w:top w:val="none" w:sz="0" w:space="0" w:color="auto"/>
        <w:left w:val="none" w:sz="0" w:space="0" w:color="auto"/>
        <w:bottom w:val="none" w:sz="0" w:space="0" w:color="auto"/>
        <w:right w:val="none" w:sz="0" w:space="0" w:color="auto"/>
      </w:divBdr>
    </w:div>
    <w:div w:id="103428293">
      <w:bodyDiv w:val="1"/>
      <w:marLeft w:val="0"/>
      <w:marRight w:val="0"/>
      <w:marTop w:val="0"/>
      <w:marBottom w:val="0"/>
      <w:divBdr>
        <w:top w:val="none" w:sz="0" w:space="0" w:color="auto"/>
        <w:left w:val="none" w:sz="0" w:space="0" w:color="auto"/>
        <w:bottom w:val="none" w:sz="0" w:space="0" w:color="auto"/>
        <w:right w:val="none" w:sz="0" w:space="0" w:color="auto"/>
      </w:divBdr>
    </w:div>
    <w:div w:id="104539819">
      <w:bodyDiv w:val="1"/>
      <w:marLeft w:val="0"/>
      <w:marRight w:val="0"/>
      <w:marTop w:val="0"/>
      <w:marBottom w:val="0"/>
      <w:divBdr>
        <w:top w:val="none" w:sz="0" w:space="0" w:color="auto"/>
        <w:left w:val="none" w:sz="0" w:space="0" w:color="auto"/>
        <w:bottom w:val="none" w:sz="0" w:space="0" w:color="auto"/>
        <w:right w:val="none" w:sz="0" w:space="0" w:color="auto"/>
      </w:divBdr>
    </w:div>
    <w:div w:id="104814863">
      <w:bodyDiv w:val="1"/>
      <w:marLeft w:val="0"/>
      <w:marRight w:val="0"/>
      <w:marTop w:val="0"/>
      <w:marBottom w:val="0"/>
      <w:divBdr>
        <w:top w:val="none" w:sz="0" w:space="0" w:color="auto"/>
        <w:left w:val="none" w:sz="0" w:space="0" w:color="auto"/>
        <w:bottom w:val="none" w:sz="0" w:space="0" w:color="auto"/>
        <w:right w:val="none" w:sz="0" w:space="0" w:color="auto"/>
      </w:divBdr>
    </w:div>
    <w:div w:id="105124621">
      <w:bodyDiv w:val="1"/>
      <w:marLeft w:val="0"/>
      <w:marRight w:val="0"/>
      <w:marTop w:val="0"/>
      <w:marBottom w:val="0"/>
      <w:divBdr>
        <w:top w:val="none" w:sz="0" w:space="0" w:color="auto"/>
        <w:left w:val="none" w:sz="0" w:space="0" w:color="auto"/>
        <w:bottom w:val="none" w:sz="0" w:space="0" w:color="auto"/>
        <w:right w:val="none" w:sz="0" w:space="0" w:color="auto"/>
      </w:divBdr>
    </w:div>
    <w:div w:id="106701928">
      <w:bodyDiv w:val="1"/>
      <w:marLeft w:val="0"/>
      <w:marRight w:val="0"/>
      <w:marTop w:val="0"/>
      <w:marBottom w:val="0"/>
      <w:divBdr>
        <w:top w:val="none" w:sz="0" w:space="0" w:color="auto"/>
        <w:left w:val="none" w:sz="0" w:space="0" w:color="auto"/>
        <w:bottom w:val="none" w:sz="0" w:space="0" w:color="auto"/>
        <w:right w:val="none" w:sz="0" w:space="0" w:color="auto"/>
      </w:divBdr>
    </w:div>
    <w:div w:id="108207718">
      <w:bodyDiv w:val="1"/>
      <w:marLeft w:val="0"/>
      <w:marRight w:val="0"/>
      <w:marTop w:val="0"/>
      <w:marBottom w:val="0"/>
      <w:divBdr>
        <w:top w:val="none" w:sz="0" w:space="0" w:color="auto"/>
        <w:left w:val="none" w:sz="0" w:space="0" w:color="auto"/>
        <w:bottom w:val="none" w:sz="0" w:space="0" w:color="auto"/>
        <w:right w:val="none" w:sz="0" w:space="0" w:color="auto"/>
      </w:divBdr>
    </w:div>
    <w:div w:id="110168678">
      <w:bodyDiv w:val="1"/>
      <w:marLeft w:val="0"/>
      <w:marRight w:val="0"/>
      <w:marTop w:val="0"/>
      <w:marBottom w:val="0"/>
      <w:divBdr>
        <w:top w:val="none" w:sz="0" w:space="0" w:color="auto"/>
        <w:left w:val="none" w:sz="0" w:space="0" w:color="auto"/>
        <w:bottom w:val="none" w:sz="0" w:space="0" w:color="auto"/>
        <w:right w:val="none" w:sz="0" w:space="0" w:color="auto"/>
      </w:divBdr>
    </w:div>
    <w:div w:id="110441934">
      <w:bodyDiv w:val="1"/>
      <w:marLeft w:val="0"/>
      <w:marRight w:val="0"/>
      <w:marTop w:val="0"/>
      <w:marBottom w:val="0"/>
      <w:divBdr>
        <w:top w:val="none" w:sz="0" w:space="0" w:color="auto"/>
        <w:left w:val="none" w:sz="0" w:space="0" w:color="auto"/>
        <w:bottom w:val="none" w:sz="0" w:space="0" w:color="auto"/>
        <w:right w:val="none" w:sz="0" w:space="0" w:color="auto"/>
      </w:divBdr>
    </w:div>
    <w:div w:id="110711089">
      <w:bodyDiv w:val="1"/>
      <w:marLeft w:val="0"/>
      <w:marRight w:val="0"/>
      <w:marTop w:val="0"/>
      <w:marBottom w:val="0"/>
      <w:divBdr>
        <w:top w:val="none" w:sz="0" w:space="0" w:color="auto"/>
        <w:left w:val="none" w:sz="0" w:space="0" w:color="auto"/>
        <w:bottom w:val="none" w:sz="0" w:space="0" w:color="auto"/>
        <w:right w:val="none" w:sz="0" w:space="0" w:color="auto"/>
      </w:divBdr>
    </w:div>
    <w:div w:id="111752373">
      <w:bodyDiv w:val="1"/>
      <w:marLeft w:val="0"/>
      <w:marRight w:val="0"/>
      <w:marTop w:val="0"/>
      <w:marBottom w:val="0"/>
      <w:divBdr>
        <w:top w:val="none" w:sz="0" w:space="0" w:color="auto"/>
        <w:left w:val="none" w:sz="0" w:space="0" w:color="auto"/>
        <w:bottom w:val="none" w:sz="0" w:space="0" w:color="auto"/>
        <w:right w:val="none" w:sz="0" w:space="0" w:color="auto"/>
      </w:divBdr>
    </w:div>
    <w:div w:id="112210273">
      <w:bodyDiv w:val="1"/>
      <w:marLeft w:val="0"/>
      <w:marRight w:val="0"/>
      <w:marTop w:val="0"/>
      <w:marBottom w:val="0"/>
      <w:divBdr>
        <w:top w:val="none" w:sz="0" w:space="0" w:color="auto"/>
        <w:left w:val="none" w:sz="0" w:space="0" w:color="auto"/>
        <w:bottom w:val="none" w:sz="0" w:space="0" w:color="auto"/>
        <w:right w:val="none" w:sz="0" w:space="0" w:color="auto"/>
      </w:divBdr>
    </w:div>
    <w:div w:id="112215127">
      <w:bodyDiv w:val="1"/>
      <w:marLeft w:val="0"/>
      <w:marRight w:val="0"/>
      <w:marTop w:val="0"/>
      <w:marBottom w:val="0"/>
      <w:divBdr>
        <w:top w:val="none" w:sz="0" w:space="0" w:color="auto"/>
        <w:left w:val="none" w:sz="0" w:space="0" w:color="auto"/>
        <w:bottom w:val="none" w:sz="0" w:space="0" w:color="auto"/>
        <w:right w:val="none" w:sz="0" w:space="0" w:color="auto"/>
      </w:divBdr>
    </w:div>
    <w:div w:id="112944792">
      <w:bodyDiv w:val="1"/>
      <w:marLeft w:val="0"/>
      <w:marRight w:val="0"/>
      <w:marTop w:val="0"/>
      <w:marBottom w:val="0"/>
      <w:divBdr>
        <w:top w:val="none" w:sz="0" w:space="0" w:color="auto"/>
        <w:left w:val="none" w:sz="0" w:space="0" w:color="auto"/>
        <w:bottom w:val="none" w:sz="0" w:space="0" w:color="auto"/>
        <w:right w:val="none" w:sz="0" w:space="0" w:color="auto"/>
      </w:divBdr>
    </w:div>
    <w:div w:id="113448231">
      <w:bodyDiv w:val="1"/>
      <w:marLeft w:val="0"/>
      <w:marRight w:val="0"/>
      <w:marTop w:val="0"/>
      <w:marBottom w:val="0"/>
      <w:divBdr>
        <w:top w:val="none" w:sz="0" w:space="0" w:color="auto"/>
        <w:left w:val="none" w:sz="0" w:space="0" w:color="auto"/>
        <w:bottom w:val="none" w:sz="0" w:space="0" w:color="auto"/>
        <w:right w:val="none" w:sz="0" w:space="0" w:color="auto"/>
      </w:divBdr>
    </w:div>
    <w:div w:id="115877144">
      <w:bodyDiv w:val="1"/>
      <w:marLeft w:val="0"/>
      <w:marRight w:val="0"/>
      <w:marTop w:val="0"/>
      <w:marBottom w:val="0"/>
      <w:divBdr>
        <w:top w:val="none" w:sz="0" w:space="0" w:color="auto"/>
        <w:left w:val="none" w:sz="0" w:space="0" w:color="auto"/>
        <w:bottom w:val="none" w:sz="0" w:space="0" w:color="auto"/>
        <w:right w:val="none" w:sz="0" w:space="0" w:color="auto"/>
      </w:divBdr>
    </w:div>
    <w:div w:id="117184954">
      <w:bodyDiv w:val="1"/>
      <w:marLeft w:val="0"/>
      <w:marRight w:val="0"/>
      <w:marTop w:val="0"/>
      <w:marBottom w:val="0"/>
      <w:divBdr>
        <w:top w:val="none" w:sz="0" w:space="0" w:color="auto"/>
        <w:left w:val="none" w:sz="0" w:space="0" w:color="auto"/>
        <w:bottom w:val="none" w:sz="0" w:space="0" w:color="auto"/>
        <w:right w:val="none" w:sz="0" w:space="0" w:color="auto"/>
      </w:divBdr>
    </w:div>
    <w:div w:id="117529128">
      <w:bodyDiv w:val="1"/>
      <w:marLeft w:val="0"/>
      <w:marRight w:val="0"/>
      <w:marTop w:val="0"/>
      <w:marBottom w:val="0"/>
      <w:divBdr>
        <w:top w:val="none" w:sz="0" w:space="0" w:color="auto"/>
        <w:left w:val="none" w:sz="0" w:space="0" w:color="auto"/>
        <w:bottom w:val="none" w:sz="0" w:space="0" w:color="auto"/>
        <w:right w:val="none" w:sz="0" w:space="0" w:color="auto"/>
      </w:divBdr>
    </w:div>
    <w:div w:id="117990975">
      <w:bodyDiv w:val="1"/>
      <w:marLeft w:val="0"/>
      <w:marRight w:val="0"/>
      <w:marTop w:val="0"/>
      <w:marBottom w:val="0"/>
      <w:divBdr>
        <w:top w:val="none" w:sz="0" w:space="0" w:color="auto"/>
        <w:left w:val="none" w:sz="0" w:space="0" w:color="auto"/>
        <w:bottom w:val="none" w:sz="0" w:space="0" w:color="auto"/>
        <w:right w:val="none" w:sz="0" w:space="0" w:color="auto"/>
      </w:divBdr>
    </w:div>
    <w:div w:id="118652682">
      <w:bodyDiv w:val="1"/>
      <w:marLeft w:val="0"/>
      <w:marRight w:val="0"/>
      <w:marTop w:val="0"/>
      <w:marBottom w:val="0"/>
      <w:divBdr>
        <w:top w:val="none" w:sz="0" w:space="0" w:color="auto"/>
        <w:left w:val="none" w:sz="0" w:space="0" w:color="auto"/>
        <w:bottom w:val="none" w:sz="0" w:space="0" w:color="auto"/>
        <w:right w:val="none" w:sz="0" w:space="0" w:color="auto"/>
      </w:divBdr>
    </w:div>
    <w:div w:id="119299064">
      <w:bodyDiv w:val="1"/>
      <w:marLeft w:val="0"/>
      <w:marRight w:val="0"/>
      <w:marTop w:val="0"/>
      <w:marBottom w:val="0"/>
      <w:divBdr>
        <w:top w:val="none" w:sz="0" w:space="0" w:color="auto"/>
        <w:left w:val="none" w:sz="0" w:space="0" w:color="auto"/>
        <w:bottom w:val="none" w:sz="0" w:space="0" w:color="auto"/>
        <w:right w:val="none" w:sz="0" w:space="0" w:color="auto"/>
      </w:divBdr>
    </w:div>
    <w:div w:id="120155301">
      <w:bodyDiv w:val="1"/>
      <w:marLeft w:val="0"/>
      <w:marRight w:val="0"/>
      <w:marTop w:val="0"/>
      <w:marBottom w:val="0"/>
      <w:divBdr>
        <w:top w:val="none" w:sz="0" w:space="0" w:color="auto"/>
        <w:left w:val="none" w:sz="0" w:space="0" w:color="auto"/>
        <w:bottom w:val="none" w:sz="0" w:space="0" w:color="auto"/>
        <w:right w:val="none" w:sz="0" w:space="0" w:color="auto"/>
      </w:divBdr>
    </w:div>
    <w:div w:id="120418712">
      <w:bodyDiv w:val="1"/>
      <w:marLeft w:val="0"/>
      <w:marRight w:val="0"/>
      <w:marTop w:val="0"/>
      <w:marBottom w:val="0"/>
      <w:divBdr>
        <w:top w:val="none" w:sz="0" w:space="0" w:color="auto"/>
        <w:left w:val="none" w:sz="0" w:space="0" w:color="auto"/>
        <w:bottom w:val="none" w:sz="0" w:space="0" w:color="auto"/>
        <w:right w:val="none" w:sz="0" w:space="0" w:color="auto"/>
      </w:divBdr>
    </w:div>
    <w:div w:id="121267066">
      <w:bodyDiv w:val="1"/>
      <w:marLeft w:val="0"/>
      <w:marRight w:val="0"/>
      <w:marTop w:val="0"/>
      <w:marBottom w:val="0"/>
      <w:divBdr>
        <w:top w:val="none" w:sz="0" w:space="0" w:color="auto"/>
        <w:left w:val="none" w:sz="0" w:space="0" w:color="auto"/>
        <w:bottom w:val="none" w:sz="0" w:space="0" w:color="auto"/>
        <w:right w:val="none" w:sz="0" w:space="0" w:color="auto"/>
      </w:divBdr>
    </w:div>
    <w:div w:id="121508727">
      <w:bodyDiv w:val="1"/>
      <w:marLeft w:val="0"/>
      <w:marRight w:val="0"/>
      <w:marTop w:val="0"/>
      <w:marBottom w:val="0"/>
      <w:divBdr>
        <w:top w:val="none" w:sz="0" w:space="0" w:color="auto"/>
        <w:left w:val="none" w:sz="0" w:space="0" w:color="auto"/>
        <w:bottom w:val="none" w:sz="0" w:space="0" w:color="auto"/>
        <w:right w:val="none" w:sz="0" w:space="0" w:color="auto"/>
      </w:divBdr>
    </w:div>
    <w:div w:id="122577464">
      <w:bodyDiv w:val="1"/>
      <w:marLeft w:val="0"/>
      <w:marRight w:val="0"/>
      <w:marTop w:val="0"/>
      <w:marBottom w:val="0"/>
      <w:divBdr>
        <w:top w:val="none" w:sz="0" w:space="0" w:color="auto"/>
        <w:left w:val="none" w:sz="0" w:space="0" w:color="auto"/>
        <w:bottom w:val="none" w:sz="0" w:space="0" w:color="auto"/>
        <w:right w:val="none" w:sz="0" w:space="0" w:color="auto"/>
      </w:divBdr>
    </w:div>
    <w:div w:id="123698130">
      <w:bodyDiv w:val="1"/>
      <w:marLeft w:val="0"/>
      <w:marRight w:val="0"/>
      <w:marTop w:val="0"/>
      <w:marBottom w:val="0"/>
      <w:divBdr>
        <w:top w:val="none" w:sz="0" w:space="0" w:color="auto"/>
        <w:left w:val="none" w:sz="0" w:space="0" w:color="auto"/>
        <w:bottom w:val="none" w:sz="0" w:space="0" w:color="auto"/>
        <w:right w:val="none" w:sz="0" w:space="0" w:color="auto"/>
      </w:divBdr>
    </w:div>
    <w:div w:id="126095868">
      <w:bodyDiv w:val="1"/>
      <w:marLeft w:val="0"/>
      <w:marRight w:val="0"/>
      <w:marTop w:val="0"/>
      <w:marBottom w:val="0"/>
      <w:divBdr>
        <w:top w:val="none" w:sz="0" w:space="0" w:color="auto"/>
        <w:left w:val="none" w:sz="0" w:space="0" w:color="auto"/>
        <w:bottom w:val="none" w:sz="0" w:space="0" w:color="auto"/>
        <w:right w:val="none" w:sz="0" w:space="0" w:color="auto"/>
      </w:divBdr>
    </w:div>
    <w:div w:id="127667154">
      <w:bodyDiv w:val="1"/>
      <w:marLeft w:val="0"/>
      <w:marRight w:val="0"/>
      <w:marTop w:val="0"/>
      <w:marBottom w:val="0"/>
      <w:divBdr>
        <w:top w:val="none" w:sz="0" w:space="0" w:color="auto"/>
        <w:left w:val="none" w:sz="0" w:space="0" w:color="auto"/>
        <w:bottom w:val="none" w:sz="0" w:space="0" w:color="auto"/>
        <w:right w:val="none" w:sz="0" w:space="0" w:color="auto"/>
      </w:divBdr>
    </w:div>
    <w:div w:id="127675479">
      <w:bodyDiv w:val="1"/>
      <w:marLeft w:val="0"/>
      <w:marRight w:val="0"/>
      <w:marTop w:val="0"/>
      <w:marBottom w:val="0"/>
      <w:divBdr>
        <w:top w:val="none" w:sz="0" w:space="0" w:color="auto"/>
        <w:left w:val="none" w:sz="0" w:space="0" w:color="auto"/>
        <w:bottom w:val="none" w:sz="0" w:space="0" w:color="auto"/>
        <w:right w:val="none" w:sz="0" w:space="0" w:color="auto"/>
      </w:divBdr>
    </w:div>
    <w:div w:id="129323513">
      <w:bodyDiv w:val="1"/>
      <w:marLeft w:val="0"/>
      <w:marRight w:val="0"/>
      <w:marTop w:val="0"/>
      <w:marBottom w:val="0"/>
      <w:divBdr>
        <w:top w:val="none" w:sz="0" w:space="0" w:color="auto"/>
        <w:left w:val="none" w:sz="0" w:space="0" w:color="auto"/>
        <w:bottom w:val="none" w:sz="0" w:space="0" w:color="auto"/>
        <w:right w:val="none" w:sz="0" w:space="0" w:color="auto"/>
      </w:divBdr>
    </w:div>
    <w:div w:id="129827442">
      <w:bodyDiv w:val="1"/>
      <w:marLeft w:val="0"/>
      <w:marRight w:val="0"/>
      <w:marTop w:val="0"/>
      <w:marBottom w:val="0"/>
      <w:divBdr>
        <w:top w:val="none" w:sz="0" w:space="0" w:color="auto"/>
        <w:left w:val="none" w:sz="0" w:space="0" w:color="auto"/>
        <w:bottom w:val="none" w:sz="0" w:space="0" w:color="auto"/>
        <w:right w:val="none" w:sz="0" w:space="0" w:color="auto"/>
      </w:divBdr>
    </w:div>
    <w:div w:id="129828416">
      <w:bodyDiv w:val="1"/>
      <w:marLeft w:val="0"/>
      <w:marRight w:val="0"/>
      <w:marTop w:val="0"/>
      <w:marBottom w:val="0"/>
      <w:divBdr>
        <w:top w:val="none" w:sz="0" w:space="0" w:color="auto"/>
        <w:left w:val="none" w:sz="0" w:space="0" w:color="auto"/>
        <w:bottom w:val="none" w:sz="0" w:space="0" w:color="auto"/>
        <w:right w:val="none" w:sz="0" w:space="0" w:color="auto"/>
      </w:divBdr>
    </w:div>
    <w:div w:id="130172479">
      <w:bodyDiv w:val="1"/>
      <w:marLeft w:val="0"/>
      <w:marRight w:val="0"/>
      <w:marTop w:val="0"/>
      <w:marBottom w:val="0"/>
      <w:divBdr>
        <w:top w:val="none" w:sz="0" w:space="0" w:color="auto"/>
        <w:left w:val="none" w:sz="0" w:space="0" w:color="auto"/>
        <w:bottom w:val="none" w:sz="0" w:space="0" w:color="auto"/>
        <w:right w:val="none" w:sz="0" w:space="0" w:color="auto"/>
      </w:divBdr>
    </w:div>
    <w:div w:id="131794903">
      <w:bodyDiv w:val="1"/>
      <w:marLeft w:val="0"/>
      <w:marRight w:val="0"/>
      <w:marTop w:val="0"/>
      <w:marBottom w:val="0"/>
      <w:divBdr>
        <w:top w:val="none" w:sz="0" w:space="0" w:color="auto"/>
        <w:left w:val="none" w:sz="0" w:space="0" w:color="auto"/>
        <w:bottom w:val="none" w:sz="0" w:space="0" w:color="auto"/>
        <w:right w:val="none" w:sz="0" w:space="0" w:color="auto"/>
      </w:divBdr>
    </w:div>
    <w:div w:id="132598671">
      <w:bodyDiv w:val="1"/>
      <w:marLeft w:val="0"/>
      <w:marRight w:val="0"/>
      <w:marTop w:val="0"/>
      <w:marBottom w:val="0"/>
      <w:divBdr>
        <w:top w:val="none" w:sz="0" w:space="0" w:color="auto"/>
        <w:left w:val="none" w:sz="0" w:space="0" w:color="auto"/>
        <w:bottom w:val="none" w:sz="0" w:space="0" w:color="auto"/>
        <w:right w:val="none" w:sz="0" w:space="0" w:color="auto"/>
      </w:divBdr>
    </w:div>
    <w:div w:id="133106538">
      <w:bodyDiv w:val="1"/>
      <w:marLeft w:val="0"/>
      <w:marRight w:val="0"/>
      <w:marTop w:val="0"/>
      <w:marBottom w:val="0"/>
      <w:divBdr>
        <w:top w:val="none" w:sz="0" w:space="0" w:color="auto"/>
        <w:left w:val="none" w:sz="0" w:space="0" w:color="auto"/>
        <w:bottom w:val="none" w:sz="0" w:space="0" w:color="auto"/>
        <w:right w:val="none" w:sz="0" w:space="0" w:color="auto"/>
      </w:divBdr>
    </w:div>
    <w:div w:id="133719372">
      <w:bodyDiv w:val="1"/>
      <w:marLeft w:val="0"/>
      <w:marRight w:val="0"/>
      <w:marTop w:val="0"/>
      <w:marBottom w:val="0"/>
      <w:divBdr>
        <w:top w:val="none" w:sz="0" w:space="0" w:color="auto"/>
        <w:left w:val="none" w:sz="0" w:space="0" w:color="auto"/>
        <w:bottom w:val="none" w:sz="0" w:space="0" w:color="auto"/>
        <w:right w:val="none" w:sz="0" w:space="0" w:color="auto"/>
      </w:divBdr>
    </w:div>
    <w:div w:id="134955537">
      <w:bodyDiv w:val="1"/>
      <w:marLeft w:val="0"/>
      <w:marRight w:val="0"/>
      <w:marTop w:val="0"/>
      <w:marBottom w:val="0"/>
      <w:divBdr>
        <w:top w:val="none" w:sz="0" w:space="0" w:color="auto"/>
        <w:left w:val="none" w:sz="0" w:space="0" w:color="auto"/>
        <w:bottom w:val="none" w:sz="0" w:space="0" w:color="auto"/>
        <w:right w:val="none" w:sz="0" w:space="0" w:color="auto"/>
      </w:divBdr>
    </w:div>
    <w:div w:id="135681466">
      <w:bodyDiv w:val="1"/>
      <w:marLeft w:val="0"/>
      <w:marRight w:val="0"/>
      <w:marTop w:val="0"/>
      <w:marBottom w:val="0"/>
      <w:divBdr>
        <w:top w:val="none" w:sz="0" w:space="0" w:color="auto"/>
        <w:left w:val="none" w:sz="0" w:space="0" w:color="auto"/>
        <w:bottom w:val="none" w:sz="0" w:space="0" w:color="auto"/>
        <w:right w:val="none" w:sz="0" w:space="0" w:color="auto"/>
      </w:divBdr>
    </w:div>
    <w:div w:id="136000377">
      <w:bodyDiv w:val="1"/>
      <w:marLeft w:val="0"/>
      <w:marRight w:val="0"/>
      <w:marTop w:val="0"/>
      <w:marBottom w:val="0"/>
      <w:divBdr>
        <w:top w:val="none" w:sz="0" w:space="0" w:color="auto"/>
        <w:left w:val="none" w:sz="0" w:space="0" w:color="auto"/>
        <w:bottom w:val="none" w:sz="0" w:space="0" w:color="auto"/>
        <w:right w:val="none" w:sz="0" w:space="0" w:color="auto"/>
      </w:divBdr>
    </w:div>
    <w:div w:id="137848516">
      <w:bodyDiv w:val="1"/>
      <w:marLeft w:val="0"/>
      <w:marRight w:val="0"/>
      <w:marTop w:val="0"/>
      <w:marBottom w:val="0"/>
      <w:divBdr>
        <w:top w:val="none" w:sz="0" w:space="0" w:color="auto"/>
        <w:left w:val="none" w:sz="0" w:space="0" w:color="auto"/>
        <w:bottom w:val="none" w:sz="0" w:space="0" w:color="auto"/>
        <w:right w:val="none" w:sz="0" w:space="0" w:color="auto"/>
      </w:divBdr>
    </w:div>
    <w:div w:id="139347885">
      <w:bodyDiv w:val="1"/>
      <w:marLeft w:val="0"/>
      <w:marRight w:val="0"/>
      <w:marTop w:val="0"/>
      <w:marBottom w:val="0"/>
      <w:divBdr>
        <w:top w:val="none" w:sz="0" w:space="0" w:color="auto"/>
        <w:left w:val="none" w:sz="0" w:space="0" w:color="auto"/>
        <w:bottom w:val="none" w:sz="0" w:space="0" w:color="auto"/>
        <w:right w:val="none" w:sz="0" w:space="0" w:color="auto"/>
      </w:divBdr>
    </w:div>
    <w:div w:id="139621783">
      <w:bodyDiv w:val="1"/>
      <w:marLeft w:val="0"/>
      <w:marRight w:val="0"/>
      <w:marTop w:val="0"/>
      <w:marBottom w:val="0"/>
      <w:divBdr>
        <w:top w:val="none" w:sz="0" w:space="0" w:color="auto"/>
        <w:left w:val="none" w:sz="0" w:space="0" w:color="auto"/>
        <w:bottom w:val="none" w:sz="0" w:space="0" w:color="auto"/>
        <w:right w:val="none" w:sz="0" w:space="0" w:color="auto"/>
      </w:divBdr>
    </w:div>
    <w:div w:id="140004194">
      <w:bodyDiv w:val="1"/>
      <w:marLeft w:val="0"/>
      <w:marRight w:val="0"/>
      <w:marTop w:val="0"/>
      <w:marBottom w:val="0"/>
      <w:divBdr>
        <w:top w:val="none" w:sz="0" w:space="0" w:color="auto"/>
        <w:left w:val="none" w:sz="0" w:space="0" w:color="auto"/>
        <w:bottom w:val="none" w:sz="0" w:space="0" w:color="auto"/>
        <w:right w:val="none" w:sz="0" w:space="0" w:color="auto"/>
      </w:divBdr>
    </w:div>
    <w:div w:id="140005602">
      <w:bodyDiv w:val="1"/>
      <w:marLeft w:val="0"/>
      <w:marRight w:val="0"/>
      <w:marTop w:val="0"/>
      <w:marBottom w:val="0"/>
      <w:divBdr>
        <w:top w:val="none" w:sz="0" w:space="0" w:color="auto"/>
        <w:left w:val="none" w:sz="0" w:space="0" w:color="auto"/>
        <w:bottom w:val="none" w:sz="0" w:space="0" w:color="auto"/>
        <w:right w:val="none" w:sz="0" w:space="0" w:color="auto"/>
      </w:divBdr>
    </w:div>
    <w:div w:id="141312174">
      <w:bodyDiv w:val="1"/>
      <w:marLeft w:val="0"/>
      <w:marRight w:val="0"/>
      <w:marTop w:val="0"/>
      <w:marBottom w:val="0"/>
      <w:divBdr>
        <w:top w:val="none" w:sz="0" w:space="0" w:color="auto"/>
        <w:left w:val="none" w:sz="0" w:space="0" w:color="auto"/>
        <w:bottom w:val="none" w:sz="0" w:space="0" w:color="auto"/>
        <w:right w:val="none" w:sz="0" w:space="0" w:color="auto"/>
      </w:divBdr>
    </w:div>
    <w:div w:id="141393741">
      <w:bodyDiv w:val="1"/>
      <w:marLeft w:val="0"/>
      <w:marRight w:val="0"/>
      <w:marTop w:val="0"/>
      <w:marBottom w:val="0"/>
      <w:divBdr>
        <w:top w:val="none" w:sz="0" w:space="0" w:color="auto"/>
        <w:left w:val="none" w:sz="0" w:space="0" w:color="auto"/>
        <w:bottom w:val="none" w:sz="0" w:space="0" w:color="auto"/>
        <w:right w:val="none" w:sz="0" w:space="0" w:color="auto"/>
      </w:divBdr>
    </w:div>
    <w:div w:id="141697817">
      <w:bodyDiv w:val="1"/>
      <w:marLeft w:val="0"/>
      <w:marRight w:val="0"/>
      <w:marTop w:val="0"/>
      <w:marBottom w:val="0"/>
      <w:divBdr>
        <w:top w:val="none" w:sz="0" w:space="0" w:color="auto"/>
        <w:left w:val="none" w:sz="0" w:space="0" w:color="auto"/>
        <w:bottom w:val="none" w:sz="0" w:space="0" w:color="auto"/>
        <w:right w:val="none" w:sz="0" w:space="0" w:color="auto"/>
      </w:divBdr>
    </w:div>
    <w:div w:id="144394741">
      <w:bodyDiv w:val="1"/>
      <w:marLeft w:val="0"/>
      <w:marRight w:val="0"/>
      <w:marTop w:val="0"/>
      <w:marBottom w:val="0"/>
      <w:divBdr>
        <w:top w:val="none" w:sz="0" w:space="0" w:color="auto"/>
        <w:left w:val="none" w:sz="0" w:space="0" w:color="auto"/>
        <w:bottom w:val="none" w:sz="0" w:space="0" w:color="auto"/>
        <w:right w:val="none" w:sz="0" w:space="0" w:color="auto"/>
      </w:divBdr>
    </w:div>
    <w:div w:id="144901721">
      <w:bodyDiv w:val="1"/>
      <w:marLeft w:val="0"/>
      <w:marRight w:val="0"/>
      <w:marTop w:val="0"/>
      <w:marBottom w:val="0"/>
      <w:divBdr>
        <w:top w:val="none" w:sz="0" w:space="0" w:color="auto"/>
        <w:left w:val="none" w:sz="0" w:space="0" w:color="auto"/>
        <w:bottom w:val="none" w:sz="0" w:space="0" w:color="auto"/>
        <w:right w:val="none" w:sz="0" w:space="0" w:color="auto"/>
      </w:divBdr>
    </w:div>
    <w:div w:id="145047918">
      <w:bodyDiv w:val="1"/>
      <w:marLeft w:val="0"/>
      <w:marRight w:val="0"/>
      <w:marTop w:val="0"/>
      <w:marBottom w:val="0"/>
      <w:divBdr>
        <w:top w:val="none" w:sz="0" w:space="0" w:color="auto"/>
        <w:left w:val="none" w:sz="0" w:space="0" w:color="auto"/>
        <w:bottom w:val="none" w:sz="0" w:space="0" w:color="auto"/>
        <w:right w:val="none" w:sz="0" w:space="0" w:color="auto"/>
      </w:divBdr>
    </w:div>
    <w:div w:id="145098360">
      <w:bodyDiv w:val="1"/>
      <w:marLeft w:val="0"/>
      <w:marRight w:val="0"/>
      <w:marTop w:val="0"/>
      <w:marBottom w:val="0"/>
      <w:divBdr>
        <w:top w:val="none" w:sz="0" w:space="0" w:color="auto"/>
        <w:left w:val="none" w:sz="0" w:space="0" w:color="auto"/>
        <w:bottom w:val="none" w:sz="0" w:space="0" w:color="auto"/>
        <w:right w:val="none" w:sz="0" w:space="0" w:color="auto"/>
      </w:divBdr>
    </w:div>
    <w:div w:id="145630382">
      <w:bodyDiv w:val="1"/>
      <w:marLeft w:val="0"/>
      <w:marRight w:val="0"/>
      <w:marTop w:val="0"/>
      <w:marBottom w:val="0"/>
      <w:divBdr>
        <w:top w:val="none" w:sz="0" w:space="0" w:color="auto"/>
        <w:left w:val="none" w:sz="0" w:space="0" w:color="auto"/>
        <w:bottom w:val="none" w:sz="0" w:space="0" w:color="auto"/>
        <w:right w:val="none" w:sz="0" w:space="0" w:color="auto"/>
      </w:divBdr>
    </w:div>
    <w:div w:id="146174266">
      <w:bodyDiv w:val="1"/>
      <w:marLeft w:val="0"/>
      <w:marRight w:val="0"/>
      <w:marTop w:val="0"/>
      <w:marBottom w:val="0"/>
      <w:divBdr>
        <w:top w:val="none" w:sz="0" w:space="0" w:color="auto"/>
        <w:left w:val="none" w:sz="0" w:space="0" w:color="auto"/>
        <w:bottom w:val="none" w:sz="0" w:space="0" w:color="auto"/>
        <w:right w:val="none" w:sz="0" w:space="0" w:color="auto"/>
      </w:divBdr>
    </w:div>
    <w:div w:id="146827469">
      <w:bodyDiv w:val="1"/>
      <w:marLeft w:val="0"/>
      <w:marRight w:val="0"/>
      <w:marTop w:val="0"/>
      <w:marBottom w:val="0"/>
      <w:divBdr>
        <w:top w:val="none" w:sz="0" w:space="0" w:color="auto"/>
        <w:left w:val="none" w:sz="0" w:space="0" w:color="auto"/>
        <w:bottom w:val="none" w:sz="0" w:space="0" w:color="auto"/>
        <w:right w:val="none" w:sz="0" w:space="0" w:color="auto"/>
      </w:divBdr>
    </w:div>
    <w:div w:id="147332650">
      <w:bodyDiv w:val="1"/>
      <w:marLeft w:val="0"/>
      <w:marRight w:val="0"/>
      <w:marTop w:val="0"/>
      <w:marBottom w:val="0"/>
      <w:divBdr>
        <w:top w:val="none" w:sz="0" w:space="0" w:color="auto"/>
        <w:left w:val="none" w:sz="0" w:space="0" w:color="auto"/>
        <w:bottom w:val="none" w:sz="0" w:space="0" w:color="auto"/>
        <w:right w:val="none" w:sz="0" w:space="0" w:color="auto"/>
      </w:divBdr>
    </w:div>
    <w:div w:id="148713442">
      <w:bodyDiv w:val="1"/>
      <w:marLeft w:val="0"/>
      <w:marRight w:val="0"/>
      <w:marTop w:val="0"/>
      <w:marBottom w:val="0"/>
      <w:divBdr>
        <w:top w:val="none" w:sz="0" w:space="0" w:color="auto"/>
        <w:left w:val="none" w:sz="0" w:space="0" w:color="auto"/>
        <w:bottom w:val="none" w:sz="0" w:space="0" w:color="auto"/>
        <w:right w:val="none" w:sz="0" w:space="0" w:color="auto"/>
      </w:divBdr>
    </w:div>
    <w:div w:id="149833096">
      <w:bodyDiv w:val="1"/>
      <w:marLeft w:val="0"/>
      <w:marRight w:val="0"/>
      <w:marTop w:val="0"/>
      <w:marBottom w:val="0"/>
      <w:divBdr>
        <w:top w:val="none" w:sz="0" w:space="0" w:color="auto"/>
        <w:left w:val="none" w:sz="0" w:space="0" w:color="auto"/>
        <w:bottom w:val="none" w:sz="0" w:space="0" w:color="auto"/>
        <w:right w:val="none" w:sz="0" w:space="0" w:color="auto"/>
      </w:divBdr>
    </w:div>
    <w:div w:id="150416962">
      <w:bodyDiv w:val="1"/>
      <w:marLeft w:val="0"/>
      <w:marRight w:val="0"/>
      <w:marTop w:val="0"/>
      <w:marBottom w:val="0"/>
      <w:divBdr>
        <w:top w:val="none" w:sz="0" w:space="0" w:color="auto"/>
        <w:left w:val="none" w:sz="0" w:space="0" w:color="auto"/>
        <w:bottom w:val="none" w:sz="0" w:space="0" w:color="auto"/>
        <w:right w:val="none" w:sz="0" w:space="0" w:color="auto"/>
      </w:divBdr>
    </w:div>
    <w:div w:id="150486134">
      <w:bodyDiv w:val="1"/>
      <w:marLeft w:val="0"/>
      <w:marRight w:val="0"/>
      <w:marTop w:val="0"/>
      <w:marBottom w:val="0"/>
      <w:divBdr>
        <w:top w:val="none" w:sz="0" w:space="0" w:color="auto"/>
        <w:left w:val="none" w:sz="0" w:space="0" w:color="auto"/>
        <w:bottom w:val="none" w:sz="0" w:space="0" w:color="auto"/>
        <w:right w:val="none" w:sz="0" w:space="0" w:color="auto"/>
      </w:divBdr>
    </w:div>
    <w:div w:id="151874648">
      <w:bodyDiv w:val="1"/>
      <w:marLeft w:val="0"/>
      <w:marRight w:val="0"/>
      <w:marTop w:val="0"/>
      <w:marBottom w:val="0"/>
      <w:divBdr>
        <w:top w:val="none" w:sz="0" w:space="0" w:color="auto"/>
        <w:left w:val="none" w:sz="0" w:space="0" w:color="auto"/>
        <w:bottom w:val="none" w:sz="0" w:space="0" w:color="auto"/>
        <w:right w:val="none" w:sz="0" w:space="0" w:color="auto"/>
      </w:divBdr>
    </w:div>
    <w:div w:id="152109970">
      <w:bodyDiv w:val="1"/>
      <w:marLeft w:val="0"/>
      <w:marRight w:val="0"/>
      <w:marTop w:val="0"/>
      <w:marBottom w:val="0"/>
      <w:divBdr>
        <w:top w:val="none" w:sz="0" w:space="0" w:color="auto"/>
        <w:left w:val="none" w:sz="0" w:space="0" w:color="auto"/>
        <w:bottom w:val="none" w:sz="0" w:space="0" w:color="auto"/>
        <w:right w:val="none" w:sz="0" w:space="0" w:color="auto"/>
      </w:divBdr>
    </w:div>
    <w:div w:id="153033523">
      <w:bodyDiv w:val="1"/>
      <w:marLeft w:val="0"/>
      <w:marRight w:val="0"/>
      <w:marTop w:val="0"/>
      <w:marBottom w:val="0"/>
      <w:divBdr>
        <w:top w:val="none" w:sz="0" w:space="0" w:color="auto"/>
        <w:left w:val="none" w:sz="0" w:space="0" w:color="auto"/>
        <w:bottom w:val="none" w:sz="0" w:space="0" w:color="auto"/>
        <w:right w:val="none" w:sz="0" w:space="0" w:color="auto"/>
      </w:divBdr>
    </w:div>
    <w:div w:id="155998686">
      <w:bodyDiv w:val="1"/>
      <w:marLeft w:val="0"/>
      <w:marRight w:val="0"/>
      <w:marTop w:val="0"/>
      <w:marBottom w:val="0"/>
      <w:divBdr>
        <w:top w:val="none" w:sz="0" w:space="0" w:color="auto"/>
        <w:left w:val="none" w:sz="0" w:space="0" w:color="auto"/>
        <w:bottom w:val="none" w:sz="0" w:space="0" w:color="auto"/>
        <w:right w:val="none" w:sz="0" w:space="0" w:color="auto"/>
      </w:divBdr>
    </w:div>
    <w:div w:id="156963915">
      <w:bodyDiv w:val="1"/>
      <w:marLeft w:val="0"/>
      <w:marRight w:val="0"/>
      <w:marTop w:val="0"/>
      <w:marBottom w:val="0"/>
      <w:divBdr>
        <w:top w:val="none" w:sz="0" w:space="0" w:color="auto"/>
        <w:left w:val="none" w:sz="0" w:space="0" w:color="auto"/>
        <w:bottom w:val="none" w:sz="0" w:space="0" w:color="auto"/>
        <w:right w:val="none" w:sz="0" w:space="0" w:color="auto"/>
      </w:divBdr>
    </w:div>
    <w:div w:id="158621258">
      <w:bodyDiv w:val="1"/>
      <w:marLeft w:val="0"/>
      <w:marRight w:val="0"/>
      <w:marTop w:val="0"/>
      <w:marBottom w:val="0"/>
      <w:divBdr>
        <w:top w:val="none" w:sz="0" w:space="0" w:color="auto"/>
        <w:left w:val="none" w:sz="0" w:space="0" w:color="auto"/>
        <w:bottom w:val="none" w:sz="0" w:space="0" w:color="auto"/>
        <w:right w:val="none" w:sz="0" w:space="0" w:color="auto"/>
      </w:divBdr>
    </w:div>
    <w:div w:id="159588674">
      <w:bodyDiv w:val="1"/>
      <w:marLeft w:val="0"/>
      <w:marRight w:val="0"/>
      <w:marTop w:val="0"/>
      <w:marBottom w:val="0"/>
      <w:divBdr>
        <w:top w:val="none" w:sz="0" w:space="0" w:color="auto"/>
        <w:left w:val="none" w:sz="0" w:space="0" w:color="auto"/>
        <w:bottom w:val="none" w:sz="0" w:space="0" w:color="auto"/>
        <w:right w:val="none" w:sz="0" w:space="0" w:color="auto"/>
      </w:divBdr>
    </w:div>
    <w:div w:id="160043587">
      <w:bodyDiv w:val="1"/>
      <w:marLeft w:val="0"/>
      <w:marRight w:val="0"/>
      <w:marTop w:val="0"/>
      <w:marBottom w:val="0"/>
      <w:divBdr>
        <w:top w:val="none" w:sz="0" w:space="0" w:color="auto"/>
        <w:left w:val="none" w:sz="0" w:space="0" w:color="auto"/>
        <w:bottom w:val="none" w:sz="0" w:space="0" w:color="auto"/>
        <w:right w:val="none" w:sz="0" w:space="0" w:color="auto"/>
      </w:divBdr>
    </w:div>
    <w:div w:id="160508768">
      <w:bodyDiv w:val="1"/>
      <w:marLeft w:val="0"/>
      <w:marRight w:val="0"/>
      <w:marTop w:val="0"/>
      <w:marBottom w:val="0"/>
      <w:divBdr>
        <w:top w:val="none" w:sz="0" w:space="0" w:color="auto"/>
        <w:left w:val="none" w:sz="0" w:space="0" w:color="auto"/>
        <w:bottom w:val="none" w:sz="0" w:space="0" w:color="auto"/>
        <w:right w:val="none" w:sz="0" w:space="0" w:color="auto"/>
      </w:divBdr>
    </w:div>
    <w:div w:id="161170319">
      <w:bodyDiv w:val="1"/>
      <w:marLeft w:val="0"/>
      <w:marRight w:val="0"/>
      <w:marTop w:val="0"/>
      <w:marBottom w:val="0"/>
      <w:divBdr>
        <w:top w:val="none" w:sz="0" w:space="0" w:color="auto"/>
        <w:left w:val="none" w:sz="0" w:space="0" w:color="auto"/>
        <w:bottom w:val="none" w:sz="0" w:space="0" w:color="auto"/>
        <w:right w:val="none" w:sz="0" w:space="0" w:color="auto"/>
      </w:divBdr>
    </w:div>
    <w:div w:id="162013766">
      <w:bodyDiv w:val="1"/>
      <w:marLeft w:val="0"/>
      <w:marRight w:val="0"/>
      <w:marTop w:val="0"/>
      <w:marBottom w:val="0"/>
      <w:divBdr>
        <w:top w:val="none" w:sz="0" w:space="0" w:color="auto"/>
        <w:left w:val="none" w:sz="0" w:space="0" w:color="auto"/>
        <w:bottom w:val="none" w:sz="0" w:space="0" w:color="auto"/>
        <w:right w:val="none" w:sz="0" w:space="0" w:color="auto"/>
      </w:divBdr>
    </w:div>
    <w:div w:id="163665644">
      <w:bodyDiv w:val="1"/>
      <w:marLeft w:val="0"/>
      <w:marRight w:val="0"/>
      <w:marTop w:val="0"/>
      <w:marBottom w:val="0"/>
      <w:divBdr>
        <w:top w:val="none" w:sz="0" w:space="0" w:color="auto"/>
        <w:left w:val="none" w:sz="0" w:space="0" w:color="auto"/>
        <w:bottom w:val="none" w:sz="0" w:space="0" w:color="auto"/>
        <w:right w:val="none" w:sz="0" w:space="0" w:color="auto"/>
      </w:divBdr>
    </w:div>
    <w:div w:id="163981094">
      <w:bodyDiv w:val="1"/>
      <w:marLeft w:val="0"/>
      <w:marRight w:val="0"/>
      <w:marTop w:val="0"/>
      <w:marBottom w:val="0"/>
      <w:divBdr>
        <w:top w:val="none" w:sz="0" w:space="0" w:color="auto"/>
        <w:left w:val="none" w:sz="0" w:space="0" w:color="auto"/>
        <w:bottom w:val="none" w:sz="0" w:space="0" w:color="auto"/>
        <w:right w:val="none" w:sz="0" w:space="0" w:color="auto"/>
      </w:divBdr>
    </w:div>
    <w:div w:id="165290199">
      <w:bodyDiv w:val="1"/>
      <w:marLeft w:val="0"/>
      <w:marRight w:val="0"/>
      <w:marTop w:val="0"/>
      <w:marBottom w:val="0"/>
      <w:divBdr>
        <w:top w:val="none" w:sz="0" w:space="0" w:color="auto"/>
        <w:left w:val="none" w:sz="0" w:space="0" w:color="auto"/>
        <w:bottom w:val="none" w:sz="0" w:space="0" w:color="auto"/>
        <w:right w:val="none" w:sz="0" w:space="0" w:color="auto"/>
      </w:divBdr>
    </w:div>
    <w:div w:id="166210459">
      <w:bodyDiv w:val="1"/>
      <w:marLeft w:val="0"/>
      <w:marRight w:val="0"/>
      <w:marTop w:val="0"/>
      <w:marBottom w:val="0"/>
      <w:divBdr>
        <w:top w:val="none" w:sz="0" w:space="0" w:color="auto"/>
        <w:left w:val="none" w:sz="0" w:space="0" w:color="auto"/>
        <w:bottom w:val="none" w:sz="0" w:space="0" w:color="auto"/>
        <w:right w:val="none" w:sz="0" w:space="0" w:color="auto"/>
      </w:divBdr>
    </w:div>
    <w:div w:id="166942056">
      <w:bodyDiv w:val="1"/>
      <w:marLeft w:val="0"/>
      <w:marRight w:val="0"/>
      <w:marTop w:val="0"/>
      <w:marBottom w:val="0"/>
      <w:divBdr>
        <w:top w:val="none" w:sz="0" w:space="0" w:color="auto"/>
        <w:left w:val="none" w:sz="0" w:space="0" w:color="auto"/>
        <w:bottom w:val="none" w:sz="0" w:space="0" w:color="auto"/>
        <w:right w:val="none" w:sz="0" w:space="0" w:color="auto"/>
      </w:divBdr>
    </w:div>
    <w:div w:id="167141373">
      <w:bodyDiv w:val="1"/>
      <w:marLeft w:val="0"/>
      <w:marRight w:val="0"/>
      <w:marTop w:val="0"/>
      <w:marBottom w:val="0"/>
      <w:divBdr>
        <w:top w:val="none" w:sz="0" w:space="0" w:color="auto"/>
        <w:left w:val="none" w:sz="0" w:space="0" w:color="auto"/>
        <w:bottom w:val="none" w:sz="0" w:space="0" w:color="auto"/>
        <w:right w:val="none" w:sz="0" w:space="0" w:color="auto"/>
      </w:divBdr>
    </w:div>
    <w:div w:id="167210080">
      <w:bodyDiv w:val="1"/>
      <w:marLeft w:val="0"/>
      <w:marRight w:val="0"/>
      <w:marTop w:val="0"/>
      <w:marBottom w:val="0"/>
      <w:divBdr>
        <w:top w:val="none" w:sz="0" w:space="0" w:color="auto"/>
        <w:left w:val="none" w:sz="0" w:space="0" w:color="auto"/>
        <w:bottom w:val="none" w:sz="0" w:space="0" w:color="auto"/>
        <w:right w:val="none" w:sz="0" w:space="0" w:color="auto"/>
      </w:divBdr>
    </w:div>
    <w:div w:id="168329137">
      <w:bodyDiv w:val="1"/>
      <w:marLeft w:val="0"/>
      <w:marRight w:val="0"/>
      <w:marTop w:val="0"/>
      <w:marBottom w:val="0"/>
      <w:divBdr>
        <w:top w:val="none" w:sz="0" w:space="0" w:color="auto"/>
        <w:left w:val="none" w:sz="0" w:space="0" w:color="auto"/>
        <w:bottom w:val="none" w:sz="0" w:space="0" w:color="auto"/>
        <w:right w:val="none" w:sz="0" w:space="0" w:color="auto"/>
      </w:divBdr>
    </w:div>
    <w:div w:id="168451177">
      <w:bodyDiv w:val="1"/>
      <w:marLeft w:val="0"/>
      <w:marRight w:val="0"/>
      <w:marTop w:val="0"/>
      <w:marBottom w:val="0"/>
      <w:divBdr>
        <w:top w:val="none" w:sz="0" w:space="0" w:color="auto"/>
        <w:left w:val="none" w:sz="0" w:space="0" w:color="auto"/>
        <w:bottom w:val="none" w:sz="0" w:space="0" w:color="auto"/>
        <w:right w:val="none" w:sz="0" w:space="0" w:color="auto"/>
      </w:divBdr>
    </w:div>
    <w:div w:id="168637586">
      <w:bodyDiv w:val="1"/>
      <w:marLeft w:val="0"/>
      <w:marRight w:val="0"/>
      <w:marTop w:val="0"/>
      <w:marBottom w:val="0"/>
      <w:divBdr>
        <w:top w:val="none" w:sz="0" w:space="0" w:color="auto"/>
        <w:left w:val="none" w:sz="0" w:space="0" w:color="auto"/>
        <w:bottom w:val="none" w:sz="0" w:space="0" w:color="auto"/>
        <w:right w:val="none" w:sz="0" w:space="0" w:color="auto"/>
      </w:divBdr>
    </w:div>
    <w:div w:id="168911503">
      <w:bodyDiv w:val="1"/>
      <w:marLeft w:val="0"/>
      <w:marRight w:val="0"/>
      <w:marTop w:val="0"/>
      <w:marBottom w:val="0"/>
      <w:divBdr>
        <w:top w:val="none" w:sz="0" w:space="0" w:color="auto"/>
        <w:left w:val="none" w:sz="0" w:space="0" w:color="auto"/>
        <w:bottom w:val="none" w:sz="0" w:space="0" w:color="auto"/>
        <w:right w:val="none" w:sz="0" w:space="0" w:color="auto"/>
      </w:divBdr>
    </w:div>
    <w:div w:id="169951319">
      <w:bodyDiv w:val="1"/>
      <w:marLeft w:val="0"/>
      <w:marRight w:val="0"/>
      <w:marTop w:val="0"/>
      <w:marBottom w:val="0"/>
      <w:divBdr>
        <w:top w:val="none" w:sz="0" w:space="0" w:color="auto"/>
        <w:left w:val="none" w:sz="0" w:space="0" w:color="auto"/>
        <w:bottom w:val="none" w:sz="0" w:space="0" w:color="auto"/>
        <w:right w:val="none" w:sz="0" w:space="0" w:color="auto"/>
      </w:divBdr>
    </w:div>
    <w:div w:id="171456573">
      <w:bodyDiv w:val="1"/>
      <w:marLeft w:val="0"/>
      <w:marRight w:val="0"/>
      <w:marTop w:val="0"/>
      <w:marBottom w:val="0"/>
      <w:divBdr>
        <w:top w:val="none" w:sz="0" w:space="0" w:color="auto"/>
        <w:left w:val="none" w:sz="0" w:space="0" w:color="auto"/>
        <w:bottom w:val="none" w:sz="0" w:space="0" w:color="auto"/>
        <w:right w:val="none" w:sz="0" w:space="0" w:color="auto"/>
      </w:divBdr>
    </w:div>
    <w:div w:id="172184576">
      <w:bodyDiv w:val="1"/>
      <w:marLeft w:val="0"/>
      <w:marRight w:val="0"/>
      <w:marTop w:val="0"/>
      <w:marBottom w:val="0"/>
      <w:divBdr>
        <w:top w:val="none" w:sz="0" w:space="0" w:color="auto"/>
        <w:left w:val="none" w:sz="0" w:space="0" w:color="auto"/>
        <w:bottom w:val="none" w:sz="0" w:space="0" w:color="auto"/>
        <w:right w:val="none" w:sz="0" w:space="0" w:color="auto"/>
      </w:divBdr>
    </w:div>
    <w:div w:id="172380111">
      <w:bodyDiv w:val="1"/>
      <w:marLeft w:val="0"/>
      <w:marRight w:val="0"/>
      <w:marTop w:val="0"/>
      <w:marBottom w:val="0"/>
      <w:divBdr>
        <w:top w:val="none" w:sz="0" w:space="0" w:color="auto"/>
        <w:left w:val="none" w:sz="0" w:space="0" w:color="auto"/>
        <w:bottom w:val="none" w:sz="0" w:space="0" w:color="auto"/>
        <w:right w:val="none" w:sz="0" w:space="0" w:color="auto"/>
      </w:divBdr>
    </w:div>
    <w:div w:id="173149399">
      <w:bodyDiv w:val="1"/>
      <w:marLeft w:val="0"/>
      <w:marRight w:val="0"/>
      <w:marTop w:val="0"/>
      <w:marBottom w:val="0"/>
      <w:divBdr>
        <w:top w:val="none" w:sz="0" w:space="0" w:color="auto"/>
        <w:left w:val="none" w:sz="0" w:space="0" w:color="auto"/>
        <w:bottom w:val="none" w:sz="0" w:space="0" w:color="auto"/>
        <w:right w:val="none" w:sz="0" w:space="0" w:color="auto"/>
      </w:divBdr>
    </w:div>
    <w:div w:id="173999800">
      <w:bodyDiv w:val="1"/>
      <w:marLeft w:val="0"/>
      <w:marRight w:val="0"/>
      <w:marTop w:val="0"/>
      <w:marBottom w:val="0"/>
      <w:divBdr>
        <w:top w:val="none" w:sz="0" w:space="0" w:color="auto"/>
        <w:left w:val="none" w:sz="0" w:space="0" w:color="auto"/>
        <w:bottom w:val="none" w:sz="0" w:space="0" w:color="auto"/>
        <w:right w:val="none" w:sz="0" w:space="0" w:color="auto"/>
      </w:divBdr>
    </w:div>
    <w:div w:id="175507364">
      <w:bodyDiv w:val="1"/>
      <w:marLeft w:val="0"/>
      <w:marRight w:val="0"/>
      <w:marTop w:val="0"/>
      <w:marBottom w:val="0"/>
      <w:divBdr>
        <w:top w:val="none" w:sz="0" w:space="0" w:color="auto"/>
        <w:left w:val="none" w:sz="0" w:space="0" w:color="auto"/>
        <w:bottom w:val="none" w:sz="0" w:space="0" w:color="auto"/>
        <w:right w:val="none" w:sz="0" w:space="0" w:color="auto"/>
      </w:divBdr>
    </w:div>
    <w:div w:id="176039280">
      <w:bodyDiv w:val="1"/>
      <w:marLeft w:val="0"/>
      <w:marRight w:val="0"/>
      <w:marTop w:val="0"/>
      <w:marBottom w:val="0"/>
      <w:divBdr>
        <w:top w:val="none" w:sz="0" w:space="0" w:color="auto"/>
        <w:left w:val="none" w:sz="0" w:space="0" w:color="auto"/>
        <w:bottom w:val="none" w:sz="0" w:space="0" w:color="auto"/>
        <w:right w:val="none" w:sz="0" w:space="0" w:color="auto"/>
      </w:divBdr>
    </w:div>
    <w:div w:id="176847258">
      <w:bodyDiv w:val="1"/>
      <w:marLeft w:val="0"/>
      <w:marRight w:val="0"/>
      <w:marTop w:val="0"/>
      <w:marBottom w:val="0"/>
      <w:divBdr>
        <w:top w:val="none" w:sz="0" w:space="0" w:color="auto"/>
        <w:left w:val="none" w:sz="0" w:space="0" w:color="auto"/>
        <w:bottom w:val="none" w:sz="0" w:space="0" w:color="auto"/>
        <w:right w:val="none" w:sz="0" w:space="0" w:color="auto"/>
      </w:divBdr>
    </w:div>
    <w:div w:id="177083105">
      <w:bodyDiv w:val="1"/>
      <w:marLeft w:val="0"/>
      <w:marRight w:val="0"/>
      <w:marTop w:val="0"/>
      <w:marBottom w:val="0"/>
      <w:divBdr>
        <w:top w:val="none" w:sz="0" w:space="0" w:color="auto"/>
        <w:left w:val="none" w:sz="0" w:space="0" w:color="auto"/>
        <w:bottom w:val="none" w:sz="0" w:space="0" w:color="auto"/>
        <w:right w:val="none" w:sz="0" w:space="0" w:color="auto"/>
      </w:divBdr>
    </w:div>
    <w:div w:id="177502648">
      <w:bodyDiv w:val="1"/>
      <w:marLeft w:val="0"/>
      <w:marRight w:val="0"/>
      <w:marTop w:val="0"/>
      <w:marBottom w:val="0"/>
      <w:divBdr>
        <w:top w:val="none" w:sz="0" w:space="0" w:color="auto"/>
        <w:left w:val="none" w:sz="0" w:space="0" w:color="auto"/>
        <w:bottom w:val="none" w:sz="0" w:space="0" w:color="auto"/>
        <w:right w:val="none" w:sz="0" w:space="0" w:color="auto"/>
      </w:divBdr>
    </w:div>
    <w:div w:id="178744490">
      <w:bodyDiv w:val="1"/>
      <w:marLeft w:val="0"/>
      <w:marRight w:val="0"/>
      <w:marTop w:val="0"/>
      <w:marBottom w:val="0"/>
      <w:divBdr>
        <w:top w:val="none" w:sz="0" w:space="0" w:color="auto"/>
        <w:left w:val="none" w:sz="0" w:space="0" w:color="auto"/>
        <w:bottom w:val="none" w:sz="0" w:space="0" w:color="auto"/>
        <w:right w:val="none" w:sz="0" w:space="0" w:color="auto"/>
      </w:divBdr>
    </w:div>
    <w:div w:id="179469441">
      <w:bodyDiv w:val="1"/>
      <w:marLeft w:val="0"/>
      <w:marRight w:val="0"/>
      <w:marTop w:val="0"/>
      <w:marBottom w:val="0"/>
      <w:divBdr>
        <w:top w:val="none" w:sz="0" w:space="0" w:color="auto"/>
        <w:left w:val="none" w:sz="0" w:space="0" w:color="auto"/>
        <w:bottom w:val="none" w:sz="0" w:space="0" w:color="auto"/>
        <w:right w:val="none" w:sz="0" w:space="0" w:color="auto"/>
      </w:divBdr>
    </w:div>
    <w:div w:id="180439966">
      <w:bodyDiv w:val="1"/>
      <w:marLeft w:val="0"/>
      <w:marRight w:val="0"/>
      <w:marTop w:val="0"/>
      <w:marBottom w:val="0"/>
      <w:divBdr>
        <w:top w:val="none" w:sz="0" w:space="0" w:color="auto"/>
        <w:left w:val="none" w:sz="0" w:space="0" w:color="auto"/>
        <w:bottom w:val="none" w:sz="0" w:space="0" w:color="auto"/>
        <w:right w:val="none" w:sz="0" w:space="0" w:color="auto"/>
      </w:divBdr>
    </w:div>
    <w:div w:id="180707635">
      <w:bodyDiv w:val="1"/>
      <w:marLeft w:val="0"/>
      <w:marRight w:val="0"/>
      <w:marTop w:val="0"/>
      <w:marBottom w:val="0"/>
      <w:divBdr>
        <w:top w:val="none" w:sz="0" w:space="0" w:color="auto"/>
        <w:left w:val="none" w:sz="0" w:space="0" w:color="auto"/>
        <w:bottom w:val="none" w:sz="0" w:space="0" w:color="auto"/>
        <w:right w:val="none" w:sz="0" w:space="0" w:color="auto"/>
      </w:divBdr>
    </w:div>
    <w:div w:id="181092416">
      <w:bodyDiv w:val="1"/>
      <w:marLeft w:val="0"/>
      <w:marRight w:val="0"/>
      <w:marTop w:val="0"/>
      <w:marBottom w:val="0"/>
      <w:divBdr>
        <w:top w:val="none" w:sz="0" w:space="0" w:color="auto"/>
        <w:left w:val="none" w:sz="0" w:space="0" w:color="auto"/>
        <w:bottom w:val="none" w:sz="0" w:space="0" w:color="auto"/>
        <w:right w:val="none" w:sz="0" w:space="0" w:color="auto"/>
      </w:divBdr>
    </w:div>
    <w:div w:id="181167277">
      <w:bodyDiv w:val="1"/>
      <w:marLeft w:val="0"/>
      <w:marRight w:val="0"/>
      <w:marTop w:val="0"/>
      <w:marBottom w:val="0"/>
      <w:divBdr>
        <w:top w:val="none" w:sz="0" w:space="0" w:color="auto"/>
        <w:left w:val="none" w:sz="0" w:space="0" w:color="auto"/>
        <w:bottom w:val="none" w:sz="0" w:space="0" w:color="auto"/>
        <w:right w:val="none" w:sz="0" w:space="0" w:color="auto"/>
      </w:divBdr>
    </w:div>
    <w:div w:id="183566721">
      <w:bodyDiv w:val="1"/>
      <w:marLeft w:val="0"/>
      <w:marRight w:val="0"/>
      <w:marTop w:val="0"/>
      <w:marBottom w:val="0"/>
      <w:divBdr>
        <w:top w:val="none" w:sz="0" w:space="0" w:color="auto"/>
        <w:left w:val="none" w:sz="0" w:space="0" w:color="auto"/>
        <w:bottom w:val="none" w:sz="0" w:space="0" w:color="auto"/>
        <w:right w:val="none" w:sz="0" w:space="0" w:color="auto"/>
      </w:divBdr>
    </w:div>
    <w:div w:id="184028636">
      <w:bodyDiv w:val="1"/>
      <w:marLeft w:val="0"/>
      <w:marRight w:val="0"/>
      <w:marTop w:val="0"/>
      <w:marBottom w:val="0"/>
      <w:divBdr>
        <w:top w:val="none" w:sz="0" w:space="0" w:color="auto"/>
        <w:left w:val="none" w:sz="0" w:space="0" w:color="auto"/>
        <w:bottom w:val="none" w:sz="0" w:space="0" w:color="auto"/>
        <w:right w:val="none" w:sz="0" w:space="0" w:color="auto"/>
      </w:divBdr>
    </w:div>
    <w:div w:id="185020739">
      <w:bodyDiv w:val="1"/>
      <w:marLeft w:val="0"/>
      <w:marRight w:val="0"/>
      <w:marTop w:val="0"/>
      <w:marBottom w:val="0"/>
      <w:divBdr>
        <w:top w:val="none" w:sz="0" w:space="0" w:color="auto"/>
        <w:left w:val="none" w:sz="0" w:space="0" w:color="auto"/>
        <w:bottom w:val="none" w:sz="0" w:space="0" w:color="auto"/>
        <w:right w:val="none" w:sz="0" w:space="0" w:color="auto"/>
      </w:divBdr>
    </w:div>
    <w:div w:id="189491716">
      <w:bodyDiv w:val="1"/>
      <w:marLeft w:val="0"/>
      <w:marRight w:val="0"/>
      <w:marTop w:val="0"/>
      <w:marBottom w:val="0"/>
      <w:divBdr>
        <w:top w:val="none" w:sz="0" w:space="0" w:color="auto"/>
        <w:left w:val="none" w:sz="0" w:space="0" w:color="auto"/>
        <w:bottom w:val="none" w:sz="0" w:space="0" w:color="auto"/>
        <w:right w:val="none" w:sz="0" w:space="0" w:color="auto"/>
      </w:divBdr>
    </w:div>
    <w:div w:id="191504887">
      <w:bodyDiv w:val="1"/>
      <w:marLeft w:val="0"/>
      <w:marRight w:val="0"/>
      <w:marTop w:val="0"/>
      <w:marBottom w:val="0"/>
      <w:divBdr>
        <w:top w:val="none" w:sz="0" w:space="0" w:color="auto"/>
        <w:left w:val="none" w:sz="0" w:space="0" w:color="auto"/>
        <w:bottom w:val="none" w:sz="0" w:space="0" w:color="auto"/>
        <w:right w:val="none" w:sz="0" w:space="0" w:color="auto"/>
      </w:divBdr>
    </w:div>
    <w:div w:id="191765830">
      <w:bodyDiv w:val="1"/>
      <w:marLeft w:val="0"/>
      <w:marRight w:val="0"/>
      <w:marTop w:val="0"/>
      <w:marBottom w:val="0"/>
      <w:divBdr>
        <w:top w:val="none" w:sz="0" w:space="0" w:color="auto"/>
        <w:left w:val="none" w:sz="0" w:space="0" w:color="auto"/>
        <w:bottom w:val="none" w:sz="0" w:space="0" w:color="auto"/>
        <w:right w:val="none" w:sz="0" w:space="0" w:color="auto"/>
      </w:divBdr>
    </w:div>
    <w:div w:id="192429752">
      <w:bodyDiv w:val="1"/>
      <w:marLeft w:val="0"/>
      <w:marRight w:val="0"/>
      <w:marTop w:val="0"/>
      <w:marBottom w:val="0"/>
      <w:divBdr>
        <w:top w:val="none" w:sz="0" w:space="0" w:color="auto"/>
        <w:left w:val="none" w:sz="0" w:space="0" w:color="auto"/>
        <w:bottom w:val="none" w:sz="0" w:space="0" w:color="auto"/>
        <w:right w:val="none" w:sz="0" w:space="0" w:color="auto"/>
      </w:divBdr>
    </w:div>
    <w:div w:id="192690636">
      <w:bodyDiv w:val="1"/>
      <w:marLeft w:val="0"/>
      <w:marRight w:val="0"/>
      <w:marTop w:val="0"/>
      <w:marBottom w:val="0"/>
      <w:divBdr>
        <w:top w:val="none" w:sz="0" w:space="0" w:color="auto"/>
        <w:left w:val="none" w:sz="0" w:space="0" w:color="auto"/>
        <w:bottom w:val="none" w:sz="0" w:space="0" w:color="auto"/>
        <w:right w:val="none" w:sz="0" w:space="0" w:color="auto"/>
      </w:divBdr>
    </w:div>
    <w:div w:id="192959240">
      <w:bodyDiv w:val="1"/>
      <w:marLeft w:val="0"/>
      <w:marRight w:val="0"/>
      <w:marTop w:val="0"/>
      <w:marBottom w:val="0"/>
      <w:divBdr>
        <w:top w:val="none" w:sz="0" w:space="0" w:color="auto"/>
        <w:left w:val="none" w:sz="0" w:space="0" w:color="auto"/>
        <w:bottom w:val="none" w:sz="0" w:space="0" w:color="auto"/>
        <w:right w:val="none" w:sz="0" w:space="0" w:color="auto"/>
      </w:divBdr>
    </w:div>
    <w:div w:id="195241958">
      <w:bodyDiv w:val="1"/>
      <w:marLeft w:val="0"/>
      <w:marRight w:val="0"/>
      <w:marTop w:val="0"/>
      <w:marBottom w:val="0"/>
      <w:divBdr>
        <w:top w:val="none" w:sz="0" w:space="0" w:color="auto"/>
        <w:left w:val="none" w:sz="0" w:space="0" w:color="auto"/>
        <w:bottom w:val="none" w:sz="0" w:space="0" w:color="auto"/>
        <w:right w:val="none" w:sz="0" w:space="0" w:color="auto"/>
      </w:divBdr>
    </w:div>
    <w:div w:id="196435815">
      <w:bodyDiv w:val="1"/>
      <w:marLeft w:val="0"/>
      <w:marRight w:val="0"/>
      <w:marTop w:val="0"/>
      <w:marBottom w:val="0"/>
      <w:divBdr>
        <w:top w:val="none" w:sz="0" w:space="0" w:color="auto"/>
        <w:left w:val="none" w:sz="0" w:space="0" w:color="auto"/>
        <w:bottom w:val="none" w:sz="0" w:space="0" w:color="auto"/>
        <w:right w:val="none" w:sz="0" w:space="0" w:color="auto"/>
      </w:divBdr>
    </w:div>
    <w:div w:id="198393545">
      <w:bodyDiv w:val="1"/>
      <w:marLeft w:val="0"/>
      <w:marRight w:val="0"/>
      <w:marTop w:val="0"/>
      <w:marBottom w:val="0"/>
      <w:divBdr>
        <w:top w:val="none" w:sz="0" w:space="0" w:color="auto"/>
        <w:left w:val="none" w:sz="0" w:space="0" w:color="auto"/>
        <w:bottom w:val="none" w:sz="0" w:space="0" w:color="auto"/>
        <w:right w:val="none" w:sz="0" w:space="0" w:color="auto"/>
      </w:divBdr>
    </w:div>
    <w:div w:id="200748992">
      <w:bodyDiv w:val="1"/>
      <w:marLeft w:val="0"/>
      <w:marRight w:val="0"/>
      <w:marTop w:val="0"/>
      <w:marBottom w:val="0"/>
      <w:divBdr>
        <w:top w:val="none" w:sz="0" w:space="0" w:color="auto"/>
        <w:left w:val="none" w:sz="0" w:space="0" w:color="auto"/>
        <w:bottom w:val="none" w:sz="0" w:space="0" w:color="auto"/>
        <w:right w:val="none" w:sz="0" w:space="0" w:color="auto"/>
      </w:divBdr>
    </w:div>
    <w:div w:id="201333108">
      <w:bodyDiv w:val="1"/>
      <w:marLeft w:val="0"/>
      <w:marRight w:val="0"/>
      <w:marTop w:val="0"/>
      <w:marBottom w:val="0"/>
      <w:divBdr>
        <w:top w:val="none" w:sz="0" w:space="0" w:color="auto"/>
        <w:left w:val="none" w:sz="0" w:space="0" w:color="auto"/>
        <w:bottom w:val="none" w:sz="0" w:space="0" w:color="auto"/>
        <w:right w:val="none" w:sz="0" w:space="0" w:color="auto"/>
      </w:divBdr>
    </w:div>
    <w:div w:id="203493903">
      <w:bodyDiv w:val="1"/>
      <w:marLeft w:val="0"/>
      <w:marRight w:val="0"/>
      <w:marTop w:val="0"/>
      <w:marBottom w:val="0"/>
      <w:divBdr>
        <w:top w:val="none" w:sz="0" w:space="0" w:color="auto"/>
        <w:left w:val="none" w:sz="0" w:space="0" w:color="auto"/>
        <w:bottom w:val="none" w:sz="0" w:space="0" w:color="auto"/>
        <w:right w:val="none" w:sz="0" w:space="0" w:color="auto"/>
      </w:divBdr>
    </w:div>
    <w:div w:id="204218341">
      <w:bodyDiv w:val="1"/>
      <w:marLeft w:val="0"/>
      <w:marRight w:val="0"/>
      <w:marTop w:val="0"/>
      <w:marBottom w:val="0"/>
      <w:divBdr>
        <w:top w:val="none" w:sz="0" w:space="0" w:color="auto"/>
        <w:left w:val="none" w:sz="0" w:space="0" w:color="auto"/>
        <w:bottom w:val="none" w:sz="0" w:space="0" w:color="auto"/>
        <w:right w:val="none" w:sz="0" w:space="0" w:color="auto"/>
      </w:divBdr>
    </w:div>
    <w:div w:id="204829350">
      <w:bodyDiv w:val="1"/>
      <w:marLeft w:val="0"/>
      <w:marRight w:val="0"/>
      <w:marTop w:val="0"/>
      <w:marBottom w:val="0"/>
      <w:divBdr>
        <w:top w:val="none" w:sz="0" w:space="0" w:color="auto"/>
        <w:left w:val="none" w:sz="0" w:space="0" w:color="auto"/>
        <w:bottom w:val="none" w:sz="0" w:space="0" w:color="auto"/>
        <w:right w:val="none" w:sz="0" w:space="0" w:color="auto"/>
      </w:divBdr>
    </w:div>
    <w:div w:id="204953120">
      <w:bodyDiv w:val="1"/>
      <w:marLeft w:val="0"/>
      <w:marRight w:val="0"/>
      <w:marTop w:val="0"/>
      <w:marBottom w:val="0"/>
      <w:divBdr>
        <w:top w:val="none" w:sz="0" w:space="0" w:color="auto"/>
        <w:left w:val="none" w:sz="0" w:space="0" w:color="auto"/>
        <w:bottom w:val="none" w:sz="0" w:space="0" w:color="auto"/>
        <w:right w:val="none" w:sz="0" w:space="0" w:color="auto"/>
      </w:divBdr>
    </w:div>
    <w:div w:id="208416835">
      <w:bodyDiv w:val="1"/>
      <w:marLeft w:val="0"/>
      <w:marRight w:val="0"/>
      <w:marTop w:val="0"/>
      <w:marBottom w:val="0"/>
      <w:divBdr>
        <w:top w:val="none" w:sz="0" w:space="0" w:color="auto"/>
        <w:left w:val="none" w:sz="0" w:space="0" w:color="auto"/>
        <w:bottom w:val="none" w:sz="0" w:space="0" w:color="auto"/>
        <w:right w:val="none" w:sz="0" w:space="0" w:color="auto"/>
      </w:divBdr>
    </w:div>
    <w:div w:id="209192731">
      <w:bodyDiv w:val="1"/>
      <w:marLeft w:val="0"/>
      <w:marRight w:val="0"/>
      <w:marTop w:val="0"/>
      <w:marBottom w:val="0"/>
      <w:divBdr>
        <w:top w:val="none" w:sz="0" w:space="0" w:color="auto"/>
        <w:left w:val="none" w:sz="0" w:space="0" w:color="auto"/>
        <w:bottom w:val="none" w:sz="0" w:space="0" w:color="auto"/>
        <w:right w:val="none" w:sz="0" w:space="0" w:color="auto"/>
      </w:divBdr>
    </w:div>
    <w:div w:id="209538897">
      <w:bodyDiv w:val="1"/>
      <w:marLeft w:val="0"/>
      <w:marRight w:val="0"/>
      <w:marTop w:val="0"/>
      <w:marBottom w:val="0"/>
      <w:divBdr>
        <w:top w:val="none" w:sz="0" w:space="0" w:color="auto"/>
        <w:left w:val="none" w:sz="0" w:space="0" w:color="auto"/>
        <w:bottom w:val="none" w:sz="0" w:space="0" w:color="auto"/>
        <w:right w:val="none" w:sz="0" w:space="0" w:color="auto"/>
      </w:divBdr>
    </w:div>
    <w:div w:id="209615348">
      <w:bodyDiv w:val="1"/>
      <w:marLeft w:val="0"/>
      <w:marRight w:val="0"/>
      <w:marTop w:val="0"/>
      <w:marBottom w:val="0"/>
      <w:divBdr>
        <w:top w:val="none" w:sz="0" w:space="0" w:color="auto"/>
        <w:left w:val="none" w:sz="0" w:space="0" w:color="auto"/>
        <w:bottom w:val="none" w:sz="0" w:space="0" w:color="auto"/>
        <w:right w:val="none" w:sz="0" w:space="0" w:color="auto"/>
      </w:divBdr>
    </w:div>
    <w:div w:id="212347377">
      <w:bodyDiv w:val="1"/>
      <w:marLeft w:val="0"/>
      <w:marRight w:val="0"/>
      <w:marTop w:val="0"/>
      <w:marBottom w:val="0"/>
      <w:divBdr>
        <w:top w:val="none" w:sz="0" w:space="0" w:color="auto"/>
        <w:left w:val="none" w:sz="0" w:space="0" w:color="auto"/>
        <w:bottom w:val="none" w:sz="0" w:space="0" w:color="auto"/>
        <w:right w:val="none" w:sz="0" w:space="0" w:color="auto"/>
      </w:divBdr>
    </w:div>
    <w:div w:id="214779734">
      <w:bodyDiv w:val="1"/>
      <w:marLeft w:val="0"/>
      <w:marRight w:val="0"/>
      <w:marTop w:val="0"/>
      <w:marBottom w:val="0"/>
      <w:divBdr>
        <w:top w:val="none" w:sz="0" w:space="0" w:color="auto"/>
        <w:left w:val="none" w:sz="0" w:space="0" w:color="auto"/>
        <w:bottom w:val="none" w:sz="0" w:space="0" w:color="auto"/>
        <w:right w:val="none" w:sz="0" w:space="0" w:color="auto"/>
      </w:divBdr>
    </w:div>
    <w:div w:id="215554024">
      <w:bodyDiv w:val="1"/>
      <w:marLeft w:val="0"/>
      <w:marRight w:val="0"/>
      <w:marTop w:val="0"/>
      <w:marBottom w:val="0"/>
      <w:divBdr>
        <w:top w:val="none" w:sz="0" w:space="0" w:color="auto"/>
        <w:left w:val="none" w:sz="0" w:space="0" w:color="auto"/>
        <w:bottom w:val="none" w:sz="0" w:space="0" w:color="auto"/>
        <w:right w:val="none" w:sz="0" w:space="0" w:color="auto"/>
      </w:divBdr>
    </w:div>
    <w:div w:id="216169321">
      <w:bodyDiv w:val="1"/>
      <w:marLeft w:val="0"/>
      <w:marRight w:val="0"/>
      <w:marTop w:val="0"/>
      <w:marBottom w:val="0"/>
      <w:divBdr>
        <w:top w:val="none" w:sz="0" w:space="0" w:color="auto"/>
        <w:left w:val="none" w:sz="0" w:space="0" w:color="auto"/>
        <w:bottom w:val="none" w:sz="0" w:space="0" w:color="auto"/>
        <w:right w:val="none" w:sz="0" w:space="0" w:color="auto"/>
      </w:divBdr>
    </w:div>
    <w:div w:id="219025804">
      <w:bodyDiv w:val="1"/>
      <w:marLeft w:val="0"/>
      <w:marRight w:val="0"/>
      <w:marTop w:val="0"/>
      <w:marBottom w:val="0"/>
      <w:divBdr>
        <w:top w:val="none" w:sz="0" w:space="0" w:color="auto"/>
        <w:left w:val="none" w:sz="0" w:space="0" w:color="auto"/>
        <w:bottom w:val="none" w:sz="0" w:space="0" w:color="auto"/>
        <w:right w:val="none" w:sz="0" w:space="0" w:color="auto"/>
      </w:divBdr>
    </w:div>
    <w:div w:id="219484111">
      <w:bodyDiv w:val="1"/>
      <w:marLeft w:val="0"/>
      <w:marRight w:val="0"/>
      <w:marTop w:val="0"/>
      <w:marBottom w:val="0"/>
      <w:divBdr>
        <w:top w:val="none" w:sz="0" w:space="0" w:color="auto"/>
        <w:left w:val="none" w:sz="0" w:space="0" w:color="auto"/>
        <w:bottom w:val="none" w:sz="0" w:space="0" w:color="auto"/>
        <w:right w:val="none" w:sz="0" w:space="0" w:color="auto"/>
      </w:divBdr>
    </w:div>
    <w:div w:id="220218220">
      <w:bodyDiv w:val="1"/>
      <w:marLeft w:val="0"/>
      <w:marRight w:val="0"/>
      <w:marTop w:val="0"/>
      <w:marBottom w:val="0"/>
      <w:divBdr>
        <w:top w:val="none" w:sz="0" w:space="0" w:color="auto"/>
        <w:left w:val="none" w:sz="0" w:space="0" w:color="auto"/>
        <w:bottom w:val="none" w:sz="0" w:space="0" w:color="auto"/>
        <w:right w:val="none" w:sz="0" w:space="0" w:color="auto"/>
      </w:divBdr>
    </w:div>
    <w:div w:id="222716070">
      <w:bodyDiv w:val="1"/>
      <w:marLeft w:val="0"/>
      <w:marRight w:val="0"/>
      <w:marTop w:val="0"/>
      <w:marBottom w:val="0"/>
      <w:divBdr>
        <w:top w:val="none" w:sz="0" w:space="0" w:color="auto"/>
        <w:left w:val="none" w:sz="0" w:space="0" w:color="auto"/>
        <w:bottom w:val="none" w:sz="0" w:space="0" w:color="auto"/>
        <w:right w:val="none" w:sz="0" w:space="0" w:color="auto"/>
      </w:divBdr>
    </w:div>
    <w:div w:id="223298017">
      <w:bodyDiv w:val="1"/>
      <w:marLeft w:val="0"/>
      <w:marRight w:val="0"/>
      <w:marTop w:val="0"/>
      <w:marBottom w:val="0"/>
      <w:divBdr>
        <w:top w:val="none" w:sz="0" w:space="0" w:color="auto"/>
        <w:left w:val="none" w:sz="0" w:space="0" w:color="auto"/>
        <w:bottom w:val="none" w:sz="0" w:space="0" w:color="auto"/>
        <w:right w:val="none" w:sz="0" w:space="0" w:color="auto"/>
      </w:divBdr>
    </w:div>
    <w:div w:id="223761464">
      <w:bodyDiv w:val="1"/>
      <w:marLeft w:val="0"/>
      <w:marRight w:val="0"/>
      <w:marTop w:val="0"/>
      <w:marBottom w:val="0"/>
      <w:divBdr>
        <w:top w:val="none" w:sz="0" w:space="0" w:color="auto"/>
        <w:left w:val="none" w:sz="0" w:space="0" w:color="auto"/>
        <w:bottom w:val="none" w:sz="0" w:space="0" w:color="auto"/>
        <w:right w:val="none" w:sz="0" w:space="0" w:color="auto"/>
      </w:divBdr>
    </w:div>
    <w:div w:id="225576149">
      <w:bodyDiv w:val="1"/>
      <w:marLeft w:val="0"/>
      <w:marRight w:val="0"/>
      <w:marTop w:val="0"/>
      <w:marBottom w:val="0"/>
      <w:divBdr>
        <w:top w:val="none" w:sz="0" w:space="0" w:color="auto"/>
        <w:left w:val="none" w:sz="0" w:space="0" w:color="auto"/>
        <w:bottom w:val="none" w:sz="0" w:space="0" w:color="auto"/>
        <w:right w:val="none" w:sz="0" w:space="0" w:color="auto"/>
      </w:divBdr>
    </w:div>
    <w:div w:id="225652109">
      <w:bodyDiv w:val="1"/>
      <w:marLeft w:val="0"/>
      <w:marRight w:val="0"/>
      <w:marTop w:val="0"/>
      <w:marBottom w:val="0"/>
      <w:divBdr>
        <w:top w:val="none" w:sz="0" w:space="0" w:color="auto"/>
        <w:left w:val="none" w:sz="0" w:space="0" w:color="auto"/>
        <w:bottom w:val="none" w:sz="0" w:space="0" w:color="auto"/>
        <w:right w:val="none" w:sz="0" w:space="0" w:color="auto"/>
      </w:divBdr>
    </w:div>
    <w:div w:id="226184306">
      <w:bodyDiv w:val="1"/>
      <w:marLeft w:val="0"/>
      <w:marRight w:val="0"/>
      <w:marTop w:val="0"/>
      <w:marBottom w:val="0"/>
      <w:divBdr>
        <w:top w:val="none" w:sz="0" w:space="0" w:color="auto"/>
        <w:left w:val="none" w:sz="0" w:space="0" w:color="auto"/>
        <w:bottom w:val="none" w:sz="0" w:space="0" w:color="auto"/>
        <w:right w:val="none" w:sz="0" w:space="0" w:color="auto"/>
      </w:divBdr>
    </w:div>
    <w:div w:id="228079267">
      <w:bodyDiv w:val="1"/>
      <w:marLeft w:val="0"/>
      <w:marRight w:val="0"/>
      <w:marTop w:val="0"/>
      <w:marBottom w:val="0"/>
      <w:divBdr>
        <w:top w:val="none" w:sz="0" w:space="0" w:color="auto"/>
        <w:left w:val="none" w:sz="0" w:space="0" w:color="auto"/>
        <w:bottom w:val="none" w:sz="0" w:space="0" w:color="auto"/>
        <w:right w:val="none" w:sz="0" w:space="0" w:color="auto"/>
      </w:divBdr>
    </w:div>
    <w:div w:id="229004292">
      <w:bodyDiv w:val="1"/>
      <w:marLeft w:val="0"/>
      <w:marRight w:val="0"/>
      <w:marTop w:val="0"/>
      <w:marBottom w:val="0"/>
      <w:divBdr>
        <w:top w:val="none" w:sz="0" w:space="0" w:color="auto"/>
        <w:left w:val="none" w:sz="0" w:space="0" w:color="auto"/>
        <w:bottom w:val="none" w:sz="0" w:space="0" w:color="auto"/>
        <w:right w:val="none" w:sz="0" w:space="0" w:color="auto"/>
      </w:divBdr>
    </w:div>
    <w:div w:id="229463889">
      <w:bodyDiv w:val="1"/>
      <w:marLeft w:val="0"/>
      <w:marRight w:val="0"/>
      <w:marTop w:val="0"/>
      <w:marBottom w:val="0"/>
      <w:divBdr>
        <w:top w:val="none" w:sz="0" w:space="0" w:color="auto"/>
        <w:left w:val="none" w:sz="0" w:space="0" w:color="auto"/>
        <w:bottom w:val="none" w:sz="0" w:space="0" w:color="auto"/>
        <w:right w:val="none" w:sz="0" w:space="0" w:color="auto"/>
      </w:divBdr>
    </w:div>
    <w:div w:id="230963704">
      <w:bodyDiv w:val="1"/>
      <w:marLeft w:val="0"/>
      <w:marRight w:val="0"/>
      <w:marTop w:val="0"/>
      <w:marBottom w:val="0"/>
      <w:divBdr>
        <w:top w:val="none" w:sz="0" w:space="0" w:color="auto"/>
        <w:left w:val="none" w:sz="0" w:space="0" w:color="auto"/>
        <w:bottom w:val="none" w:sz="0" w:space="0" w:color="auto"/>
        <w:right w:val="none" w:sz="0" w:space="0" w:color="auto"/>
      </w:divBdr>
    </w:div>
    <w:div w:id="232550059">
      <w:bodyDiv w:val="1"/>
      <w:marLeft w:val="0"/>
      <w:marRight w:val="0"/>
      <w:marTop w:val="0"/>
      <w:marBottom w:val="0"/>
      <w:divBdr>
        <w:top w:val="none" w:sz="0" w:space="0" w:color="auto"/>
        <w:left w:val="none" w:sz="0" w:space="0" w:color="auto"/>
        <w:bottom w:val="none" w:sz="0" w:space="0" w:color="auto"/>
        <w:right w:val="none" w:sz="0" w:space="0" w:color="auto"/>
      </w:divBdr>
    </w:div>
    <w:div w:id="233666254">
      <w:bodyDiv w:val="1"/>
      <w:marLeft w:val="0"/>
      <w:marRight w:val="0"/>
      <w:marTop w:val="0"/>
      <w:marBottom w:val="0"/>
      <w:divBdr>
        <w:top w:val="none" w:sz="0" w:space="0" w:color="auto"/>
        <w:left w:val="none" w:sz="0" w:space="0" w:color="auto"/>
        <w:bottom w:val="none" w:sz="0" w:space="0" w:color="auto"/>
        <w:right w:val="none" w:sz="0" w:space="0" w:color="auto"/>
      </w:divBdr>
    </w:div>
    <w:div w:id="234972607">
      <w:bodyDiv w:val="1"/>
      <w:marLeft w:val="0"/>
      <w:marRight w:val="0"/>
      <w:marTop w:val="0"/>
      <w:marBottom w:val="0"/>
      <w:divBdr>
        <w:top w:val="none" w:sz="0" w:space="0" w:color="auto"/>
        <w:left w:val="none" w:sz="0" w:space="0" w:color="auto"/>
        <w:bottom w:val="none" w:sz="0" w:space="0" w:color="auto"/>
        <w:right w:val="none" w:sz="0" w:space="0" w:color="auto"/>
      </w:divBdr>
    </w:div>
    <w:div w:id="235362009">
      <w:bodyDiv w:val="1"/>
      <w:marLeft w:val="0"/>
      <w:marRight w:val="0"/>
      <w:marTop w:val="0"/>
      <w:marBottom w:val="0"/>
      <w:divBdr>
        <w:top w:val="none" w:sz="0" w:space="0" w:color="auto"/>
        <w:left w:val="none" w:sz="0" w:space="0" w:color="auto"/>
        <w:bottom w:val="none" w:sz="0" w:space="0" w:color="auto"/>
        <w:right w:val="none" w:sz="0" w:space="0" w:color="auto"/>
      </w:divBdr>
    </w:div>
    <w:div w:id="237600039">
      <w:bodyDiv w:val="1"/>
      <w:marLeft w:val="0"/>
      <w:marRight w:val="0"/>
      <w:marTop w:val="0"/>
      <w:marBottom w:val="0"/>
      <w:divBdr>
        <w:top w:val="none" w:sz="0" w:space="0" w:color="auto"/>
        <w:left w:val="none" w:sz="0" w:space="0" w:color="auto"/>
        <w:bottom w:val="none" w:sz="0" w:space="0" w:color="auto"/>
        <w:right w:val="none" w:sz="0" w:space="0" w:color="auto"/>
      </w:divBdr>
    </w:div>
    <w:div w:id="237791710">
      <w:bodyDiv w:val="1"/>
      <w:marLeft w:val="0"/>
      <w:marRight w:val="0"/>
      <w:marTop w:val="0"/>
      <w:marBottom w:val="0"/>
      <w:divBdr>
        <w:top w:val="none" w:sz="0" w:space="0" w:color="auto"/>
        <w:left w:val="none" w:sz="0" w:space="0" w:color="auto"/>
        <w:bottom w:val="none" w:sz="0" w:space="0" w:color="auto"/>
        <w:right w:val="none" w:sz="0" w:space="0" w:color="auto"/>
      </w:divBdr>
    </w:div>
    <w:div w:id="238447415">
      <w:bodyDiv w:val="1"/>
      <w:marLeft w:val="0"/>
      <w:marRight w:val="0"/>
      <w:marTop w:val="0"/>
      <w:marBottom w:val="0"/>
      <w:divBdr>
        <w:top w:val="none" w:sz="0" w:space="0" w:color="auto"/>
        <w:left w:val="none" w:sz="0" w:space="0" w:color="auto"/>
        <w:bottom w:val="none" w:sz="0" w:space="0" w:color="auto"/>
        <w:right w:val="none" w:sz="0" w:space="0" w:color="auto"/>
      </w:divBdr>
    </w:div>
    <w:div w:id="239171874">
      <w:bodyDiv w:val="1"/>
      <w:marLeft w:val="0"/>
      <w:marRight w:val="0"/>
      <w:marTop w:val="0"/>
      <w:marBottom w:val="0"/>
      <w:divBdr>
        <w:top w:val="none" w:sz="0" w:space="0" w:color="auto"/>
        <w:left w:val="none" w:sz="0" w:space="0" w:color="auto"/>
        <w:bottom w:val="none" w:sz="0" w:space="0" w:color="auto"/>
        <w:right w:val="none" w:sz="0" w:space="0" w:color="auto"/>
      </w:divBdr>
    </w:div>
    <w:div w:id="239481673">
      <w:bodyDiv w:val="1"/>
      <w:marLeft w:val="0"/>
      <w:marRight w:val="0"/>
      <w:marTop w:val="0"/>
      <w:marBottom w:val="0"/>
      <w:divBdr>
        <w:top w:val="none" w:sz="0" w:space="0" w:color="auto"/>
        <w:left w:val="none" w:sz="0" w:space="0" w:color="auto"/>
        <w:bottom w:val="none" w:sz="0" w:space="0" w:color="auto"/>
        <w:right w:val="none" w:sz="0" w:space="0" w:color="auto"/>
      </w:divBdr>
    </w:div>
    <w:div w:id="239605627">
      <w:bodyDiv w:val="1"/>
      <w:marLeft w:val="0"/>
      <w:marRight w:val="0"/>
      <w:marTop w:val="0"/>
      <w:marBottom w:val="0"/>
      <w:divBdr>
        <w:top w:val="none" w:sz="0" w:space="0" w:color="auto"/>
        <w:left w:val="none" w:sz="0" w:space="0" w:color="auto"/>
        <w:bottom w:val="none" w:sz="0" w:space="0" w:color="auto"/>
        <w:right w:val="none" w:sz="0" w:space="0" w:color="auto"/>
      </w:divBdr>
    </w:div>
    <w:div w:id="240216536">
      <w:bodyDiv w:val="1"/>
      <w:marLeft w:val="0"/>
      <w:marRight w:val="0"/>
      <w:marTop w:val="0"/>
      <w:marBottom w:val="0"/>
      <w:divBdr>
        <w:top w:val="none" w:sz="0" w:space="0" w:color="auto"/>
        <w:left w:val="none" w:sz="0" w:space="0" w:color="auto"/>
        <w:bottom w:val="none" w:sz="0" w:space="0" w:color="auto"/>
        <w:right w:val="none" w:sz="0" w:space="0" w:color="auto"/>
      </w:divBdr>
    </w:div>
    <w:div w:id="240649093">
      <w:bodyDiv w:val="1"/>
      <w:marLeft w:val="0"/>
      <w:marRight w:val="0"/>
      <w:marTop w:val="0"/>
      <w:marBottom w:val="0"/>
      <w:divBdr>
        <w:top w:val="none" w:sz="0" w:space="0" w:color="auto"/>
        <w:left w:val="none" w:sz="0" w:space="0" w:color="auto"/>
        <w:bottom w:val="none" w:sz="0" w:space="0" w:color="auto"/>
        <w:right w:val="none" w:sz="0" w:space="0" w:color="auto"/>
      </w:divBdr>
    </w:div>
    <w:div w:id="240800970">
      <w:bodyDiv w:val="1"/>
      <w:marLeft w:val="0"/>
      <w:marRight w:val="0"/>
      <w:marTop w:val="0"/>
      <w:marBottom w:val="0"/>
      <w:divBdr>
        <w:top w:val="none" w:sz="0" w:space="0" w:color="auto"/>
        <w:left w:val="none" w:sz="0" w:space="0" w:color="auto"/>
        <w:bottom w:val="none" w:sz="0" w:space="0" w:color="auto"/>
        <w:right w:val="none" w:sz="0" w:space="0" w:color="auto"/>
      </w:divBdr>
    </w:div>
    <w:div w:id="242960858">
      <w:bodyDiv w:val="1"/>
      <w:marLeft w:val="0"/>
      <w:marRight w:val="0"/>
      <w:marTop w:val="0"/>
      <w:marBottom w:val="0"/>
      <w:divBdr>
        <w:top w:val="none" w:sz="0" w:space="0" w:color="auto"/>
        <w:left w:val="none" w:sz="0" w:space="0" w:color="auto"/>
        <w:bottom w:val="none" w:sz="0" w:space="0" w:color="auto"/>
        <w:right w:val="none" w:sz="0" w:space="0" w:color="auto"/>
      </w:divBdr>
    </w:div>
    <w:div w:id="243494943">
      <w:bodyDiv w:val="1"/>
      <w:marLeft w:val="0"/>
      <w:marRight w:val="0"/>
      <w:marTop w:val="0"/>
      <w:marBottom w:val="0"/>
      <w:divBdr>
        <w:top w:val="none" w:sz="0" w:space="0" w:color="auto"/>
        <w:left w:val="none" w:sz="0" w:space="0" w:color="auto"/>
        <w:bottom w:val="none" w:sz="0" w:space="0" w:color="auto"/>
        <w:right w:val="none" w:sz="0" w:space="0" w:color="auto"/>
      </w:divBdr>
    </w:div>
    <w:div w:id="243926368">
      <w:bodyDiv w:val="1"/>
      <w:marLeft w:val="0"/>
      <w:marRight w:val="0"/>
      <w:marTop w:val="0"/>
      <w:marBottom w:val="0"/>
      <w:divBdr>
        <w:top w:val="none" w:sz="0" w:space="0" w:color="auto"/>
        <w:left w:val="none" w:sz="0" w:space="0" w:color="auto"/>
        <w:bottom w:val="none" w:sz="0" w:space="0" w:color="auto"/>
        <w:right w:val="none" w:sz="0" w:space="0" w:color="auto"/>
      </w:divBdr>
    </w:div>
    <w:div w:id="245498933">
      <w:bodyDiv w:val="1"/>
      <w:marLeft w:val="0"/>
      <w:marRight w:val="0"/>
      <w:marTop w:val="0"/>
      <w:marBottom w:val="0"/>
      <w:divBdr>
        <w:top w:val="none" w:sz="0" w:space="0" w:color="auto"/>
        <w:left w:val="none" w:sz="0" w:space="0" w:color="auto"/>
        <w:bottom w:val="none" w:sz="0" w:space="0" w:color="auto"/>
        <w:right w:val="none" w:sz="0" w:space="0" w:color="auto"/>
      </w:divBdr>
    </w:div>
    <w:div w:id="245844919">
      <w:bodyDiv w:val="1"/>
      <w:marLeft w:val="0"/>
      <w:marRight w:val="0"/>
      <w:marTop w:val="0"/>
      <w:marBottom w:val="0"/>
      <w:divBdr>
        <w:top w:val="none" w:sz="0" w:space="0" w:color="auto"/>
        <w:left w:val="none" w:sz="0" w:space="0" w:color="auto"/>
        <w:bottom w:val="none" w:sz="0" w:space="0" w:color="auto"/>
        <w:right w:val="none" w:sz="0" w:space="0" w:color="auto"/>
      </w:divBdr>
    </w:div>
    <w:div w:id="246038693">
      <w:bodyDiv w:val="1"/>
      <w:marLeft w:val="0"/>
      <w:marRight w:val="0"/>
      <w:marTop w:val="0"/>
      <w:marBottom w:val="0"/>
      <w:divBdr>
        <w:top w:val="none" w:sz="0" w:space="0" w:color="auto"/>
        <w:left w:val="none" w:sz="0" w:space="0" w:color="auto"/>
        <w:bottom w:val="none" w:sz="0" w:space="0" w:color="auto"/>
        <w:right w:val="none" w:sz="0" w:space="0" w:color="auto"/>
      </w:divBdr>
    </w:div>
    <w:div w:id="248124681">
      <w:bodyDiv w:val="1"/>
      <w:marLeft w:val="0"/>
      <w:marRight w:val="0"/>
      <w:marTop w:val="0"/>
      <w:marBottom w:val="0"/>
      <w:divBdr>
        <w:top w:val="none" w:sz="0" w:space="0" w:color="auto"/>
        <w:left w:val="none" w:sz="0" w:space="0" w:color="auto"/>
        <w:bottom w:val="none" w:sz="0" w:space="0" w:color="auto"/>
        <w:right w:val="none" w:sz="0" w:space="0" w:color="auto"/>
      </w:divBdr>
    </w:div>
    <w:div w:id="249855086">
      <w:bodyDiv w:val="1"/>
      <w:marLeft w:val="0"/>
      <w:marRight w:val="0"/>
      <w:marTop w:val="0"/>
      <w:marBottom w:val="0"/>
      <w:divBdr>
        <w:top w:val="none" w:sz="0" w:space="0" w:color="auto"/>
        <w:left w:val="none" w:sz="0" w:space="0" w:color="auto"/>
        <w:bottom w:val="none" w:sz="0" w:space="0" w:color="auto"/>
        <w:right w:val="none" w:sz="0" w:space="0" w:color="auto"/>
      </w:divBdr>
    </w:div>
    <w:div w:id="251091564">
      <w:bodyDiv w:val="1"/>
      <w:marLeft w:val="0"/>
      <w:marRight w:val="0"/>
      <w:marTop w:val="0"/>
      <w:marBottom w:val="0"/>
      <w:divBdr>
        <w:top w:val="none" w:sz="0" w:space="0" w:color="auto"/>
        <w:left w:val="none" w:sz="0" w:space="0" w:color="auto"/>
        <w:bottom w:val="none" w:sz="0" w:space="0" w:color="auto"/>
        <w:right w:val="none" w:sz="0" w:space="0" w:color="auto"/>
      </w:divBdr>
    </w:div>
    <w:div w:id="252007962">
      <w:bodyDiv w:val="1"/>
      <w:marLeft w:val="0"/>
      <w:marRight w:val="0"/>
      <w:marTop w:val="0"/>
      <w:marBottom w:val="0"/>
      <w:divBdr>
        <w:top w:val="none" w:sz="0" w:space="0" w:color="auto"/>
        <w:left w:val="none" w:sz="0" w:space="0" w:color="auto"/>
        <w:bottom w:val="none" w:sz="0" w:space="0" w:color="auto"/>
        <w:right w:val="none" w:sz="0" w:space="0" w:color="auto"/>
      </w:divBdr>
    </w:div>
    <w:div w:id="255788242">
      <w:bodyDiv w:val="1"/>
      <w:marLeft w:val="0"/>
      <w:marRight w:val="0"/>
      <w:marTop w:val="0"/>
      <w:marBottom w:val="0"/>
      <w:divBdr>
        <w:top w:val="none" w:sz="0" w:space="0" w:color="auto"/>
        <w:left w:val="none" w:sz="0" w:space="0" w:color="auto"/>
        <w:bottom w:val="none" w:sz="0" w:space="0" w:color="auto"/>
        <w:right w:val="none" w:sz="0" w:space="0" w:color="auto"/>
      </w:divBdr>
    </w:div>
    <w:div w:id="256138238">
      <w:bodyDiv w:val="1"/>
      <w:marLeft w:val="0"/>
      <w:marRight w:val="0"/>
      <w:marTop w:val="0"/>
      <w:marBottom w:val="0"/>
      <w:divBdr>
        <w:top w:val="none" w:sz="0" w:space="0" w:color="auto"/>
        <w:left w:val="none" w:sz="0" w:space="0" w:color="auto"/>
        <w:bottom w:val="none" w:sz="0" w:space="0" w:color="auto"/>
        <w:right w:val="none" w:sz="0" w:space="0" w:color="auto"/>
      </w:divBdr>
    </w:div>
    <w:div w:id="257376441">
      <w:bodyDiv w:val="1"/>
      <w:marLeft w:val="0"/>
      <w:marRight w:val="0"/>
      <w:marTop w:val="0"/>
      <w:marBottom w:val="0"/>
      <w:divBdr>
        <w:top w:val="none" w:sz="0" w:space="0" w:color="auto"/>
        <w:left w:val="none" w:sz="0" w:space="0" w:color="auto"/>
        <w:bottom w:val="none" w:sz="0" w:space="0" w:color="auto"/>
        <w:right w:val="none" w:sz="0" w:space="0" w:color="auto"/>
      </w:divBdr>
    </w:div>
    <w:div w:id="257448836">
      <w:bodyDiv w:val="1"/>
      <w:marLeft w:val="0"/>
      <w:marRight w:val="0"/>
      <w:marTop w:val="0"/>
      <w:marBottom w:val="0"/>
      <w:divBdr>
        <w:top w:val="none" w:sz="0" w:space="0" w:color="auto"/>
        <w:left w:val="none" w:sz="0" w:space="0" w:color="auto"/>
        <w:bottom w:val="none" w:sz="0" w:space="0" w:color="auto"/>
        <w:right w:val="none" w:sz="0" w:space="0" w:color="auto"/>
      </w:divBdr>
    </w:div>
    <w:div w:id="260725517">
      <w:bodyDiv w:val="1"/>
      <w:marLeft w:val="0"/>
      <w:marRight w:val="0"/>
      <w:marTop w:val="0"/>
      <w:marBottom w:val="0"/>
      <w:divBdr>
        <w:top w:val="none" w:sz="0" w:space="0" w:color="auto"/>
        <w:left w:val="none" w:sz="0" w:space="0" w:color="auto"/>
        <w:bottom w:val="none" w:sz="0" w:space="0" w:color="auto"/>
        <w:right w:val="none" w:sz="0" w:space="0" w:color="auto"/>
      </w:divBdr>
    </w:div>
    <w:div w:id="262342104">
      <w:bodyDiv w:val="1"/>
      <w:marLeft w:val="0"/>
      <w:marRight w:val="0"/>
      <w:marTop w:val="0"/>
      <w:marBottom w:val="0"/>
      <w:divBdr>
        <w:top w:val="none" w:sz="0" w:space="0" w:color="auto"/>
        <w:left w:val="none" w:sz="0" w:space="0" w:color="auto"/>
        <w:bottom w:val="none" w:sz="0" w:space="0" w:color="auto"/>
        <w:right w:val="none" w:sz="0" w:space="0" w:color="auto"/>
      </w:divBdr>
    </w:div>
    <w:div w:id="262692453">
      <w:bodyDiv w:val="1"/>
      <w:marLeft w:val="0"/>
      <w:marRight w:val="0"/>
      <w:marTop w:val="0"/>
      <w:marBottom w:val="0"/>
      <w:divBdr>
        <w:top w:val="none" w:sz="0" w:space="0" w:color="auto"/>
        <w:left w:val="none" w:sz="0" w:space="0" w:color="auto"/>
        <w:bottom w:val="none" w:sz="0" w:space="0" w:color="auto"/>
        <w:right w:val="none" w:sz="0" w:space="0" w:color="auto"/>
      </w:divBdr>
    </w:div>
    <w:div w:id="263457875">
      <w:bodyDiv w:val="1"/>
      <w:marLeft w:val="0"/>
      <w:marRight w:val="0"/>
      <w:marTop w:val="0"/>
      <w:marBottom w:val="0"/>
      <w:divBdr>
        <w:top w:val="none" w:sz="0" w:space="0" w:color="auto"/>
        <w:left w:val="none" w:sz="0" w:space="0" w:color="auto"/>
        <w:bottom w:val="none" w:sz="0" w:space="0" w:color="auto"/>
        <w:right w:val="none" w:sz="0" w:space="0" w:color="auto"/>
      </w:divBdr>
    </w:div>
    <w:div w:id="263924855">
      <w:bodyDiv w:val="1"/>
      <w:marLeft w:val="0"/>
      <w:marRight w:val="0"/>
      <w:marTop w:val="0"/>
      <w:marBottom w:val="0"/>
      <w:divBdr>
        <w:top w:val="none" w:sz="0" w:space="0" w:color="auto"/>
        <w:left w:val="none" w:sz="0" w:space="0" w:color="auto"/>
        <w:bottom w:val="none" w:sz="0" w:space="0" w:color="auto"/>
        <w:right w:val="none" w:sz="0" w:space="0" w:color="auto"/>
      </w:divBdr>
    </w:div>
    <w:div w:id="264702103">
      <w:bodyDiv w:val="1"/>
      <w:marLeft w:val="0"/>
      <w:marRight w:val="0"/>
      <w:marTop w:val="0"/>
      <w:marBottom w:val="0"/>
      <w:divBdr>
        <w:top w:val="none" w:sz="0" w:space="0" w:color="auto"/>
        <w:left w:val="none" w:sz="0" w:space="0" w:color="auto"/>
        <w:bottom w:val="none" w:sz="0" w:space="0" w:color="auto"/>
        <w:right w:val="none" w:sz="0" w:space="0" w:color="auto"/>
      </w:divBdr>
    </w:div>
    <w:div w:id="264967393">
      <w:bodyDiv w:val="1"/>
      <w:marLeft w:val="0"/>
      <w:marRight w:val="0"/>
      <w:marTop w:val="0"/>
      <w:marBottom w:val="0"/>
      <w:divBdr>
        <w:top w:val="none" w:sz="0" w:space="0" w:color="auto"/>
        <w:left w:val="none" w:sz="0" w:space="0" w:color="auto"/>
        <w:bottom w:val="none" w:sz="0" w:space="0" w:color="auto"/>
        <w:right w:val="none" w:sz="0" w:space="0" w:color="auto"/>
      </w:divBdr>
    </w:div>
    <w:div w:id="266086083">
      <w:bodyDiv w:val="1"/>
      <w:marLeft w:val="0"/>
      <w:marRight w:val="0"/>
      <w:marTop w:val="0"/>
      <w:marBottom w:val="0"/>
      <w:divBdr>
        <w:top w:val="none" w:sz="0" w:space="0" w:color="auto"/>
        <w:left w:val="none" w:sz="0" w:space="0" w:color="auto"/>
        <w:bottom w:val="none" w:sz="0" w:space="0" w:color="auto"/>
        <w:right w:val="none" w:sz="0" w:space="0" w:color="auto"/>
      </w:divBdr>
    </w:div>
    <w:div w:id="266273944">
      <w:bodyDiv w:val="1"/>
      <w:marLeft w:val="0"/>
      <w:marRight w:val="0"/>
      <w:marTop w:val="0"/>
      <w:marBottom w:val="0"/>
      <w:divBdr>
        <w:top w:val="none" w:sz="0" w:space="0" w:color="auto"/>
        <w:left w:val="none" w:sz="0" w:space="0" w:color="auto"/>
        <w:bottom w:val="none" w:sz="0" w:space="0" w:color="auto"/>
        <w:right w:val="none" w:sz="0" w:space="0" w:color="auto"/>
      </w:divBdr>
    </w:div>
    <w:div w:id="267011953">
      <w:bodyDiv w:val="1"/>
      <w:marLeft w:val="0"/>
      <w:marRight w:val="0"/>
      <w:marTop w:val="0"/>
      <w:marBottom w:val="0"/>
      <w:divBdr>
        <w:top w:val="none" w:sz="0" w:space="0" w:color="auto"/>
        <w:left w:val="none" w:sz="0" w:space="0" w:color="auto"/>
        <w:bottom w:val="none" w:sz="0" w:space="0" w:color="auto"/>
        <w:right w:val="none" w:sz="0" w:space="0" w:color="auto"/>
      </w:divBdr>
    </w:div>
    <w:div w:id="267741659">
      <w:bodyDiv w:val="1"/>
      <w:marLeft w:val="0"/>
      <w:marRight w:val="0"/>
      <w:marTop w:val="0"/>
      <w:marBottom w:val="0"/>
      <w:divBdr>
        <w:top w:val="none" w:sz="0" w:space="0" w:color="auto"/>
        <w:left w:val="none" w:sz="0" w:space="0" w:color="auto"/>
        <w:bottom w:val="none" w:sz="0" w:space="0" w:color="auto"/>
        <w:right w:val="none" w:sz="0" w:space="0" w:color="auto"/>
      </w:divBdr>
    </w:div>
    <w:div w:id="268125457">
      <w:bodyDiv w:val="1"/>
      <w:marLeft w:val="0"/>
      <w:marRight w:val="0"/>
      <w:marTop w:val="0"/>
      <w:marBottom w:val="0"/>
      <w:divBdr>
        <w:top w:val="none" w:sz="0" w:space="0" w:color="auto"/>
        <w:left w:val="none" w:sz="0" w:space="0" w:color="auto"/>
        <w:bottom w:val="none" w:sz="0" w:space="0" w:color="auto"/>
        <w:right w:val="none" w:sz="0" w:space="0" w:color="auto"/>
      </w:divBdr>
    </w:div>
    <w:div w:id="268246839">
      <w:bodyDiv w:val="1"/>
      <w:marLeft w:val="0"/>
      <w:marRight w:val="0"/>
      <w:marTop w:val="0"/>
      <w:marBottom w:val="0"/>
      <w:divBdr>
        <w:top w:val="none" w:sz="0" w:space="0" w:color="auto"/>
        <w:left w:val="none" w:sz="0" w:space="0" w:color="auto"/>
        <w:bottom w:val="none" w:sz="0" w:space="0" w:color="auto"/>
        <w:right w:val="none" w:sz="0" w:space="0" w:color="auto"/>
      </w:divBdr>
    </w:div>
    <w:div w:id="268704383">
      <w:bodyDiv w:val="1"/>
      <w:marLeft w:val="0"/>
      <w:marRight w:val="0"/>
      <w:marTop w:val="0"/>
      <w:marBottom w:val="0"/>
      <w:divBdr>
        <w:top w:val="none" w:sz="0" w:space="0" w:color="auto"/>
        <w:left w:val="none" w:sz="0" w:space="0" w:color="auto"/>
        <w:bottom w:val="none" w:sz="0" w:space="0" w:color="auto"/>
        <w:right w:val="none" w:sz="0" w:space="0" w:color="auto"/>
      </w:divBdr>
    </w:div>
    <w:div w:id="269170241">
      <w:bodyDiv w:val="1"/>
      <w:marLeft w:val="0"/>
      <w:marRight w:val="0"/>
      <w:marTop w:val="0"/>
      <w:marBottom w:val="0"/>
      <w:divBdr>
        <w:top w:val="none" w:sz="0" w:space="0" w:color="auto"/>
        <w:left w:val="none" w:sz="0" w:space="0" w:color="auto"/>
        <w:bottom w:val="none" w:sz="0" w:space="0" w:color="auto"/>
        <w:right w:val="none" w:sz="0" w:space="0" w:color="auto"/>
      </w:divBdr>
    </w:div>
    <w:div w:id="269703047">
      <w:bodyDiv w:val="1"/>
      <w:marLeft w:val="0"/>
      <w:marRight w:val="0"/>
      <w:marTop w:val="0"/>
      <w:marBottom w:val="0"/>
      <w:divBdr>
        <w:top w:val="none" w:sz="0" w:space="0" w:color="auto"/>
        <w:left w:val="none" w:sz="0" w:space="0" w:color="auto"/>
        <w:bottom w:val="none" w:sz="0" w:space="0" w:color="auto"/>
        <w:right w:val="none" w:sz="0" w:space="0" w:color="auto"/>
      </w:divBdr>
    </w:div>
    <w:div w:id="270207117">
      <w:bodyDiv w:val="1"/>
      <w:marLeft w:val="0"/>
      <w:marRight w:val="0"/>
      <w:marTop w:val="0"/>
      <w:marBottom w:val="0"/>
      <w:divBdr>
        <w:top w:val="none" w:sz="0" w:space="0" w:color="auto"/>
        <w:left w:val="none" w:sz="0" w:space="0" w:color="auto"/>
        <w:bottom w:val="none" w:sz="0" w:space="0" w:color="auto"/>
        <w:right w:val="none" w:sz="0" w:space="0" w:color="auto"/>
      </w:divBdr>
    </w:div>
    <w:div w:id="272371543">
      <w:bodyDiv w:val="1"/>
      <w:marLeft w:val="0"/>
      <w:marRight w:val="0"/>
      <w:marTop w:val="0"/>
      <w:marBottom w:val="0"/>
      <w:divBdr>
        <w:top w:val="none" w:sz="0" w:space="0" w:color="auto"/>
        <w:left w:val="none" w:sz="0" w:space="0" w:color="auto"/>
        <w:bottom w:val="none" w:sz="0" w:space="0" w:color="auto"/>
        <w:right w:val="none" w:sz="0" w:space="0" w:color="auto"/>
      </w:divBdr>
    </w:div>
    <w:div w:id="275216591">
      <w:bodyDiv w:val="1"/>
      <w:marLeft w:val="0"/>
      <w:marRight w:val="0"/>
      <w:marTop w:val="0"/>
      <w:marBottom w:val="0"/>
      <w:divBdr>
        <w:top w:val="none" w:sz="0" w:space="0" w:color="auto"/>
        <w:left w:val="none" w:sz="0" w:space="0" w:color="auto"/>
        <w:bottom w:val="none" w:sz="0" w:space="0" w:color="auto"/>
        <w:right w:val="none" w:sz="0" w:space="0" w:color="auto"/>
      </w:divBdr>
    </w:div>
    <w:div w:id="276377685">
      <w:bodyDiv w:val="1"/>
      <w:marLeft w:val="0"/>
      <w:marRight w:val="0"/>
      <w:marTop w:val="0"/>
      <w:marBottom w:val="0"/>
      <w:divBdr>
        <w:top w:val="none" w:sz="0" w:space="0" w:color="auto"/>
        <w:left w:val="none" w:sz="0" w:space="0" w:color="auto"/>
        <w:bottom w:val="none" w:sz="0" w:space="0" w:color="auto"/>
        <w:right w:val="none" w:sz="0" w:space="0" w:color="auto"/>
      </w:divBdr>
    </w:div>
    <w:div w:id="276522283">
      <w:bodyDiv w:val="1"/>
      <w:marLeft w:val="0"/>
      <w:marRight w:val="0"/>
      <w:marTop w:val="0"/>
      <w:marBottom w:val="0"/>
      <w:divBdr>
        <w:top w:val="none" w:sz="0" w:space="0" w:color="auto"/>
        <w:left w:val="none" w:sz="0" w:space="0" w:color="auto"/>
        <w:bottom w:val="none" w:sz="0" w:space="0" w:color="auto"/>
        <w:right w:val="none" w:sz="0" w:space="0" w:color="auto"/>
      </w:divBdr>
    </w:div>
    <w:div w:id="276571931">
      <w:bodyDiv w:val="1"/>
      <w:marLeft w:val="0"/>
      <w:marRight w:val="0"/>
      <w:marTop w:val="0"/>
      <w:marBottom w:val="0"/>
      <w:divBdr>
        <w:top w:val="none" w:sz="0" w:space="0" w:color="auto"/>
        <w:left w:val="none" w:sz="0" w:space="0" w:color="auto"/>
        <w:bottom w:val="none" w:sz="0" w:space="0" w:color="auto"/>
        <w:right w:val="none" w:sz="0" w:space="0" w:color="auto"/>
      </w:divBdr>
    </w:div>
    <w:div w:id="278530903">
      <w:bodyDiv w:val="1"/>
      <w:marLeft w:val="0"/>
      <w:marRight w:val="0"/>
      <w:marTop w:val="0"/>
      <w:marBottom w:val="0"/>
      <w:divBdr>
        <w:top w:val="none" w:sz="0" w:space="0" w:color="auto"/>
        <w:left w:val="none" w:sz="0" w:space="0" w:color="auto"/>
        <w:bottom w:val="none" w:sz="0" w:space="0" w:color="auto"/>
        <w:right w:val="none" w:sz="0" w:space="0" w:color="auto"/>
      </w:divBdr>
    </w:div>
    <w:div w:id="278606765">
      <w:bodyDiv w:val="1"/>
      <w:marLeft w:val="0"/>
      <w:marRight w:val="0"/>
      <w:marTop w:val="0"/>
      <w:marBottom w:val="0"/>
      <w:divBdr>
        <w:top w:val="none" w:sz="0" w:space="0" w:color="auto"/>
        <w:left w:val="none" w:sz="0" w:space="0" w:color="auto"/>
        <w:bottom w:val="none" w:sz="0" w:space="0" w:color="auto"/>
        <w:right w:val="none" w:sz="0" w:space="0" w:color="auto"/>
      </w:divBdr>
    </w:div>
    <w:div w:id="279646343">
      <w:bodyDiv w:val="1"/>
      <w:marLeft w:val="0"/>
      <w:marRight w:val="0"/>
      <w:marTop w:val="0"/>
      <w:marBottom w:val="0"/>
      <w:divBdr>
        <w:top w:val="none" w:sz="0" w:space="0" w:color="auto"/>
        <w:left w:val="none" w:sz="0" w:space="0" w:color="auto"/>
        <w:bottom w:val="none" w:sz="0" w:space="0" w:color="auto"/>
        <w:right w:val="none" w:sz="0" w:space="0" w:color="auto"/>
      </w:divBdr>
    </w:div>
    <w:div w:id="282853963">
      <w:bodyDiv w:val="1"/>
      <w:marLeft w:val="0"/>
      <w:marRight w:val="0"/>
      <w:marTop w:val="0"/>
      <w:marBottom w:val="0"/>
      <w:divBdr>
        <w:top w:val="none" w:sz="0" w:space="0" w:color="auto"/>
        <w:left w:val="none" w:sz="0" w:space="0" w:color="auto"/>
        <w:bottom w:val="none" w:sz="0" w:space="0" w:color="auto"/>
        <w:right w:val="none" w:sz="0" w:space="0" w:color="auto"/>
      </w:divBdr>
    </w:div>
    <w:div w:id="283077508">
      <w:bodyDiv w:val="1"/>
      <w:marLeft w:val="0"/>
      <w:marRight w:val="0"/>
      <w:marTop w:val="0"/>
      <w:marBottom w:val="0"/>
      <w:divBdr>
        <w:top w:val="none" w:sz="0" w:space="0" w:color="auto"/>
        <w:left w:val="none" w:sz="0" w:space="0" w:color="auto"/>
        <w:bottom w:val="none" w:sz="0" w:space="0" w:color="auto"/>
        <w:right w:val="none" w:sz="0" w:space="0" w:color="auto"/>
      </w:divBdr>
    </w:div>
    <w:div w:id="285701495">
      <w:bodyDiv w:val="1"/>
      <w:marLeft w:val="0"/>
      <w:marRight w:val="0"/>
      <w:marTop w:val="0"/>
      <w:marBottom w:val="0"/>
      <w:divBdr>
        <w:top w:val="none" w:sz="0" w:space="0" w:color="auto"/>
        <w:left w:val="none" w:sz="0" w:space="0" w:color="auto"/>
        <w:bottom w:val="none" w:sz="0" w:space="0" w:color="auto"/>
        <w:right w:val="none" w:sz="0" w:space="0" w:color="auto"/>
      </w:divBdr>
    </w:div>
    <w:div w:id="286012331">
      <w:bodyDiv w:val="1"/>
      <w:marLeft w:val="0"/>
      <w:marRight w:val="0"/>
      <w:marTop w:val="0"/>
      <w:marBottom w:val="0"/>
      <w:divBdr>
        <w:top w:val="none" w:sz="0" w:space="0" w:color="auto"/>
        <w:left w:val="none" w:sz="0" w:space="0" w:color="auto"/>
        <w:bottom w:val="none" w:sz="0" w:space="0" w:color="auto"/>
        <w:right w:val="none" w:sz="0" w:space="0" w:color="auto"/>
      </w:divBdr>
    </w:div>
    <w:div w:id="286474124">
      <w:bodyDiv w:val="1"/>
      <w:marLeft w:val="0"/>
      <w:marRight w:val="0"/>
      <w:marTop w:val="0"/>
      <w:marBottom w:val="0"/>
      <w:divBdr>
        <w:top w:val="none" w:sz="0" w:space="0" w:color="auto"/>
        <w:left w:val="none" w:sz="0" w:space="0" w:color="auto"/>
        <w:bottom w:val="none" w:sz="0" w:space="0" w:color="auto"/>
        <w:right w:val="none" w:sz="0" w:space="0" w:color="auto"/>
      </w:divBdr>
    </w:div>
    <w:div w:id="288248130">
      <w:bodyDiv w:val="1"/>
      <w:marLeft w:val="0"/>
      <w:marRight w:val="0"/>
      <w:marTop w:val="0"/>
      <w:marBottom w:val="0"/>
      <w:divBdr>
        <w:top w:val="none" w:sz="0" w:space="0" w:color="auto"/>
        <w:left w:val="none" w:sz="0" w:space="0" w:color="auto"/>
        <w:bottom w:val="none" w:sz="0" w:space="0" w:color="auto"/>
        <w:right w:val="none" w:sz="0" w:space="0" w:color="auto"/>
      </w:divBdr>
    </w:div>
    <w:div w:id="289172551">
      <w:bodyDiv w:val="1"/>
      <w:marLeft w:val="0"/>
      <w:marRight w:val="0"/>
      <w:marTop w:val="0"/>
      <w:marBottom w:val="0"/>
      <w:divBdr>
        <w:top w:val="none" w:sz="0" w:space="0" w:color="auto"/>
        <w:left w:val="none" w:sz="0" w:space="0" w:color="auto"/>
        <w:bottom w:val="none" w:sz="0" w:space="0" w:color="auto"/>
        <w:right w:val="none" w:sz="0" w:space="0" w:color="auto"/>
      </w:divBdr>
    </w:div>
    <w:div w:id="289409367">
      <w:bodyDiv w:val="1"/>
      <w:marLeft w:val="0"/>
      <w:marRight w:val="0"/>
      <w:marTop w:val="0"/>
      <w:marBottom w:val="0"/>
      <w:divBdr>
        <w:top w:val="none" w:sz="0" w:space="0" w:color="auto"/>
        <w:left w:val="none" w:sz="0" w:space="0" w:color="auto"/>
        <w:bottom w:val="none" w:sz="0" w:space="0" w:color="auto"/>
        <w:right w:val="none" w:sz="0" w:space="0" w:color="auto"/>
      </w:divBdr>
    </w:div>
    <w:div w:id="289557501">
      <w:bodyDiv w:val="1"/>
      <w:marLeft w:val="0"/>
      <w:marRight w:val="0"/>
      <w:marTop w:val="0"/>
      <w:marBottom w:val="0"/>
      <w:divBdr>
        <w:top w:val="none" w:sz="0" w:space="0" w:color="auto"/>
        <w:left w:val="none" w:sz="0" w:space="0" w:color="auto"/>
        <w:bottom w:val="none" w:sz="0" w:space="0" w:color="auto"/>
        <w:right w:val="none" w:sz="0" w:space="0" w:color="auto"/>
      </w:divBdr>
    </w:div>
    <w:div w:id="291525365">
      <w:bodyDiv w:val="1"/>
      <w:marLeft w:val="0"/>
      <w:marRight w:val="0"/>
      <w:marTop w:val="0"/>
      <w:marBottom w:val="0"/>
      <w:divBdr>
        <w:top w:val="none" w:sz="0" w:space="0" w:color="auto"/>
        <w:left w:val="none" w:sz="0" w:space="0" w:color="auto"/>
        <w:bottom w:val="none" w:sz="0" w:space="0" w:color="auto"/>
        <w:right w:val="none" w:sz="0" w:space="0" w:color="auto"/>
      </w:divBdr>
    </w:div>
    <w:div w:id="291598462">
      <w:bodyDiv w:val="1"/>
      <w:marLeft w:val="0"/>
      <w:marRight w:val="0"/>
      <w:marTop w:val="0"/>
      <w:marBottom w:val="0"/>
      <w:divBdr>
        <w:top w:val="none" w:sz="0" w:space="0" w:color="auto"/>
        <w:left w:val="none" w:sz="0" w:space="0" w:color="auto"/>
        <w:bottom w:val="none" w:sz="0" w:space="0" w:color="auto"/>
        <w:right w:val="none" w:sz="0" w:space="0" w:color="auto"/>
      </w:divBdr>
    </w:div>
    <w:div w:id="293020857">
      <w:bodyDiv w:val="1"/>
      <w:marLeft w:val="0"/>
      <w:marRight w:val="0"/>
      <w:marTop w:val="0"/>
      <w:marBottom w:val="0"/>
      <w:divBdr>
        <w:top w:val="none" w:sz="0" w:space="0" w:color="auto"/>
        <w:left w:val="none" w:sz="0" w:space="0" w:color="auto"/>
        <w:bottom w:val="none" w:sz="0" w:space="0" w:color="auto"/>
        <w:right w:val="none" w:sz="0" w:space="0" w:color="auto"/>
      </w:divBdr>
    </w:div>
    <w:div w:id="294484216">
      <w:bodyDiv w:val="1"/>
      <w:marLeft w:val="0"/>
      <w:marRight w:val="0"/>
      <w:marTop w:val="0"/>
      <w:marBottom w:val="0"/>
      <w:divBdr>
        <w:top w:val="none" w:sz="0" w:space="0" w:color="auto"/>
        <w:left w:val="none" w:sz="0" w:space="0" w:color="auto"/>
        <w:bottom w:val="none" w:sz="0" w:space="0" w:color="auto"/>
        <w:right w:val="none" w:sz="0" w:space="0" w:color="auto"/>
      </w:divBdr>
    </w:div>
    <w:div w:id="297615877">
      <w:bodyDiv w:val="1"/>
      <w:marLeft w:val="0"/>
      <w:marRight w:val="0"/>
      <w:marTop w:val="0"/>
      <w:marBottom w:val="0"/>
      <w:divBdr>
        <w:top w:val="none" w:sz="0" w:space="0" w:color="auto"/>
        <w:left w:val="none" w:sz="0" w:space="0" w:color="auto"/>
        <w:bottom w:val="none" w:sz="0" w:space="0" w:color="auto"/>
        <w:right w:val="none" w:sz="0" w:space="0" w:color="auto"/>
      </w:divBdr>
    </w:div>
    <w:div w:id="297685212">
      <w:bodyDiv w:val="1"/>
      <w:marLeft w:val="0"/>
      <w:marRight w:val="0"/>
      <w:marTop w:val="0"/>
      <w:marBottom w:val="0"/>
      <w:divBdr>
        <w:top w:val="none" w:sz="0" w:space="0" w:color="auto"/>
        <w:left w:val="none" w:sz="0" w:space="0" w:color="auto"/>
        <w:bottom w:val="none" w:sz="0" w:space="0" w:color="auto"/>
        <w:right w:val="none" w:sz="0" w:space="0" w:color="auto"/>
      </w:divBdr>
    </w:div>
    <w:div w:id="297810089">
      <w:bodyDiv w:val="1"/>
      <w:marLeft w:val="0"/>
      <w:marRight w:val="0"/>
      <w:marTop w:val="0"/>
      <w:marBottom w:val="0"/>
      <w:divBdr>
        <w:top w:val="none" w:sz="0" w:space="0" w:color="auto"/>
        <w:left w:val="none" w:sz="0" w:space="0" w:color="auto"/>
        <w:bottom w:val="none" w:sz="0" w:space="0" w:color="auto"/>
        <w:right w:val="none" w:sz="0" w:space="0" w:color="auto"/>
      </w:divBdr>
    </w:div>
    <w:div w:id="299961387">
      <w:bodyDiv w:val="1"/>
      <w:marLeft w:val="0"/>
      <w:marRight w:val="0"/>
      <w:marTop w:val="0"/>
      <w:marBottom w:val="0"/>
      <w:divBdr>
        <w:top w:val="none" w:sz="0" w:space="0" w:color="auto"/>
        <w:left w:val="none" w:sz="0" w:space="0" w:color="auto"/>
        <w:bottom w:val="none" w:sz="0" w:space="0" w:color="auto"/>
        <w:right w:val="none" w:sz="0" w:space="0" w:color="auto"/>
      </w:divBdr>
    </w:div>
    <w:div w:id="300036450">
      <w:bodyDiv w:val="1"/>
      <w:marLeft w:val="0"/>
      <w:marRight w:val="0"/>
      <w:marTop w:val="0"/>
      <w:marBottom w:val="0"/>
      <w:divBdr>
        <w:top w:val="none" w:sz="0" w:space="0" w:color="auto"/>
        <w:left w:val="none" w:sz="0" w:space="0" w:color="auto"/>
        <w:bottom w:val="none" w:sz="0" w:space="0" w:color="auto"/>
        <w:right w:val="none" w:sz="0" w:space="0" w:color="auto"/>
      </w:divBdr>
    </w:div>
    <w:div w:id="300187454">
      <w:bodyDiv w:val="1"/>
      <w:marLeft w:val="0"/>
      <w:marRight w:val="0"/>
      <w:marTop w:val="0"/>
      <w:marBottom w:val="0"/>
      <w:divBdr>
        <w:top w:val="none" w:sz="0" w:space="0" w:color="auto"/>
        <w:left w:val="none" w:sz="0" w:space="0" w:color="auto"/>
        <w:bottom w:val="none" w:sz="0" w:space="0" w:color="auto"/>
        <w:right w:val="none" w:sz="0" w:space="0" w:color="auto"/>
      </w:divBdr>
    </w:div>
    <w:div w:id="301235401">
      <w:bodyDiv w:val="1"/>
      <w:marLeft w:val="0"/>
      <w:marRight w:val="0"/>
      <w:marTop w:val="0"/>
      <w:marBottom w:val="0"/>
      <w:divBdr>
        <w:top w:val="none" w:sz="0" w:space="0" w:color="auto"/>
        <w:left w:val="none" w:sz="0" w:space="0" w:color="auto"/>
        <w:bottom w:val="none" w:sz="0" w:space="0" w:color="auto"/>
        <w:right w:val="none" w:sz="0" w:space="0" w:color="auto"/>
      </w:divBdr>
    </w:div>
    <w:div w:id="301663783">
      <w:bodyDiv w:val="1"/>
      <w:marLeft w:val="0"/>
      <w:marRight w:val="0"/>
      <w:marTop w:val="0"/>
      <w:marBottom w:val="0"/>
      <w:divBdr>
        <w:top w:val="none" w:sz="0" w:space="0" w:color="auto"/>
        <w:left w:val="none" w:sz="0" w:space="0" w:color="auto"/>
        <w:bottom w:val="none" w:sz="0" w:space="0" w:color="auto"/>
        <w:right w:val="none" w:sz="0" w:space="0" w:color="auto"/>
      </w:divBdr>
    </w:div>
    <w:div w:id="302471780">
      <w:bodyDiv w:val="1"/>
      <w:marLeft w:val="0"/>
      <w:marRight w:val="0"/>
      <w:marTop w:val="0"/>
      <w:marBottom w:val="0"/>
      <w:divBdr>
        <w:top w:val="none" w:sz="0" w:space="0" w:color="auto"/>
        <w:left w:val="none" w:sz="0" w:space="0" w:color="auto"/>
        <w:bottom w:val="none" w:sz="0" w:space="0" w:color="auto"/>
        <w:right w:val="none" w:sz="0" w:space="0" w:color="auto"/>
      </w:divBdr>
    </w:div>
    <w:div w:id="302733923">
      <w:bodyDiv w:val="1"/>
      <w:marLeft w:val="0"/>
      <w:marRight w:val="0"/>
      <w:marTop w:val="0"/>
      <w:marBottom w:val="0"/>
      <w:divBdr>
        <w:top w:val="none" w:sz="0" w:space="0" w:color="auto"/>
        <w:left w:val="none" w:sz="0" w:space="0" w:color="auto"/>
        <w:bottom w:val="none" w:sz="0" w:space="0" w:color="auto"/>
        <w:right w:val="none" w:sz="0" w:space="0" w:color="auto"/>
      </w:divBdr>
    </w:div>
    <w:div w:id="302740332">
      <w:bodyDiv w:val="1"/>
      <w:marLeft w:val="0"/>
      <w:marRight w:val="0"/>
      <w:marTop w:val="0"/>
      <w:marBottom w:val="0"/>
      <w:divBdr>
        <w:top w:val="none" w:sz="0" w:space="0" w:color="auto"/>
        <w:left w:val="none" w:sz="0" w:space="0" w:color="auto"/>
        <w:bottom w:val="none" w:sz="0" w:space="0" w:color="auto"/>
        <w:right w:val="none" w:sz="0" w:space="0" w:color="auto"/>
      </w:divBdr>
    </w:div>
    <w:div w:id="303852331">
      <w:bodyDiv w:val="1"/>
      <w:marLeft w:val="0"/>
      <w:marRight w:val="0"/>
      <w:marTop w:val="0"/>
      <w:marBottom w:val="0"/>
      <w:divBdr>
        <w:top w:val="none" w:sz="0" w:space="0" w:color="auto"/>
        <w:left w:val="none" w:sz="0" w:space="0" w:color="auto"/>
        <w:bottom w:val="none" w:sz="0" w:space="0" w:color="auto"/>
        <w:right w:val="none" w:sz="0" w:space="0" w:color="auto"/>
      </w:divBdr>
    </w:div>
    <w:div w:id="305430390">
      <w:bodyDiv w:val="1"/>
      <w:marLeft w:val="0"/>
      <w:marRight w:val="0"/>
      <w:marTop w:val="0"/>
      <w:marBottom w:val="0"/>
      <w:divBdr>
        <w:top w:val="none" w:sz="0" w:space="0" w:color="auto"/>
        <w:left w:val="none" w:sz="0" w:space="0" w:color="auto"/>
        <w:bottom w:val="none" w:sz="0" w:space="0" w:color="auto"/>
        <w:right w:val="none" w:sz="0" w:space="0" w:color="auto"/>
      </w:divBdr>
    </w:div>
    <w:div w:id="306083870">
      <w:bodyDiv w:val="1"/>
      <w:marLeft w:val="0"/>
      <w:marRight w:val="0"/>
      <w:marTop w:val="0"/>
      <w:marBottom w:val="0"/>
      <w:divBdr>
        <w:top w:val="none" w:sz="0" w:space="0" w:color="auto"/>
        <w:left w:val="none" w:sz="0" w:space="0" w:color="auto"/>
        <w:bottom w:val="none" w:sz="0" w:space="0" w:color="auto"/>
        <w:right w:val="none" w:sz="0" w:space="0" w:color="auto"/>
      </w:divBdr>
    </w:div>
    <w:div w:id="306322594">
      <w:bodyDiv w:val="1"/>
      <w:marLeft w:val="0"/>
      <w:marRight w:val="0"/>
      <w:marTop w:val="0"/>
      <w:marBottom w:val="0"/>
      <w:divBdr>
        <w:top w:val="none" w:sz="0" w:space="0" w:color="auto"/>
        <w:left w:val="none" w:sz="0" w:space="0" w:color="auto"/>
        <w:bottom w:val="none" w:sz="0" w:space="0" w:color="auto"/>
        <w:right w:val="none" w:sz="0" w:space="0" w:color="auto"/>
      </w:divBdr>
    </w:div>
    <w:div w:id="307630841">
      <w:bodyDiv w:val="1"/>
      <w:marLeft w:val="0"/>
      <w:marRight w:val="0"/>
      <w:marTop w:val="0"/>
      <w:marBottom w:val="0"/>
      <w:divBdr>
        <w:top w:val="none" w:sz="0" w:space="0" w:color="auto"/>
        <w:left w:val="none" w:sz="0" w:space="0" w:color="auto"/>
        <w:bottom w:val="none" w:sz="0" w:space="0" w:color="auto"/>
        <w:right w:val="none" w:sz="0" w:space="0" w:color="auto"/>
      </w:divBdr>
    </w:div>
    <w:div w:id="308944309">
      <w:bodyDiv w:val="1"/>
      <w:marLeft w:val="0"/>
      <w:marRight w:val="0"/>
      <w:marTop w:val="0"/>
      <w:marBottom w:val="0"/>
      <w:divBdr>
        <w:top w:val="none" w:sz="0" w:space="0" w:color="auto"/>
        <w:left w:val="none" w:sz="0" w:space="0" w:color="auto"/>
        <w:bottom w:val="none" w:sz="0" w:space="0" w:color="auto"/>
        <w:right w:val="none" w:sz="0" w:space="0" w:color="auto"/>
      </w:divBdr>
    </w:div>
    <w:div w:id="309334849">
      <w:bodyDiv w:val="1"/>
      <w:marLeft w:val="0"/>
      <w:marRight w:val="0"/>
      <w:marTop w:val="0"/>
      <w:marBottom w:val="0"/>
      <w:divBdr>
        <w:top w:val="none" w:sz="0" w:space="0" w:color="auto"/>
        <w:left w:val="none" w:sz="0" w:space="0" w:color="auto"/>
        <w:bottom w:val="none" w:sz="0" w:space="0" w:color="auto"/>
        <w:right w:val="none" w:sz="0" w:space="0" w:color="auto"/>
      </w:divBdr>
    </w:div>
    <w:div w:id="309747177">
      <w:bodyDiv w:val="1"/>
      <w:marLeft w:val="0"/>
      <w:marRight w:val="0"/>
      <w:marTop w:val="0"/>
      <w:marBottom w:val="0"/>
      <w:divBdr>
        <w:top w:val="none" w:sz="0" w:space="0" w:color="auto"/>
        <w:left w:val="none" w:sz="0" w:space="0" w:color="auto"/>
        <w:bottom w:val="none" w:sz="0" w:space="0" w:color="auto"/>
        <w:right w:val="none" w:sz="0" w:space="0" w:color="auto"/>
      </w:divBdr>
    </w:div>
    <w:div w:id="310914249">
      <w:bodyDiv w:val="1"/>
      <w:marLeft w:val="0"/>
      <w:marRight w:val="0"/>
      <w:marTop w:val="0"/>
      <w:marBottom w:val="0"/>
      <w:divBdr>
        <w:top w:val="none" w:sz="0" w:space="0" w:color="auto"/>
        <w:left w:val="none" w:sz="0" w:space="0" w:color="auto"/>
        <w:bottom w:val="none" w:sz="0" w:space="0" w:color="auto"/>
        <w:right w:val="none" w:sz="0" w:space="0" w:color="auto"/>
      </w:divBdr>
    </w:div>
    <w:div w:id="312876789">
      <w:bodyDiv w:val="1"/>
      <w:marLeft w:val="0"/>
      <w:marRight w:val="0"/>
      <w:marTop w:val="0"/>
      <w:marBottom w:val="0"/>
      <w:divBdr>
        <w:top w:val="none" w:sz="0" w:space="0" w:color="auto"/>
        <w:left w:val="none" w:sz="0" w:space="0" w:color="auto"/>
        <w:bottom w:val="none" w:sz="0" w:space="0" w:color="auto"/>
        <w:right w:val="none" w:sz="0" w:space="0" w:color="auto"/>
      </w:divBdr>
    </w:div>
    <w:div w:id="313531218">
      <w:bodyDiv w:val="1"/>
      <w:marLeft w:val="0"/>
      <w:marRight w:val="0"/>
      <w:marTop w:val="0"/>
      <w:marBottom w:val="0"/>
      <w:divBdr>
        <w:top w:val="none" w:sz="0" w:space="0" w:color="auto"/>
        <w:left w:val="none" w:sz="0" w:space="0" w:color="auto"/>
        <w:bottom w:val="none" w:sz="0" w:space="0" w:color="auto"/>
        <w:right w:val="none" w:sz="0" w:space="0" w:color="auto"/>
      </w:divBdr>
    </w:div>
    <w:div w:id="315840797">
      <w:bodyDiv w:val="1"/>
      <w:marLeft w:val="0"/>
      <w:marRight w:val="0"/>
      <w:marTop w:val="0"/>
      <w:marBottom w:val="0"/>
      <w:divBdr>
        <w:top w:val="none" w:sz="0" w:space="0" w:color="auto"/>
        <w:left w:val="none" w:sz="0" w:space="0" w:color="auto"/>
        <w:bottom w:val="none" w:sz="0" w:space="0" w:color="auto"/>
        <w:right w:val="none" w:sz="0" w:space="0" w:color="auto"/>
      </w:divBdr>
    </w:div>
    <w:div w:id="316500453">
      <w:bodyDiv w:val="1"/>
      <w:marLeft w:val="0"/>
      <w:marRight w:val="0"/>
      <w:marTop w:val="0"/>
      <w:marBottom w:val="0"/>
      <w:divBdr>
        <w:top w:val="none" w:sz="0" w:space="0" w:color="auto"/>
        <w:left w:val="none" w:sz="0" w:space="0" w:color="auto"/>
        <w:bottom w:val="none" w:sz="0" w:space="0" w:color="auto"/>
        <w:right w:val="none" w:sz="0" w:space="0" w:color="auto"/>
      </w:divBdr>
    </w:div>
    <w:div w:id="317267175">
      <w:bodyDiv w:val="1"/>
      <w:marLeft w:val="0"/>
      <w:marRight w:val="0"/>
      <w:marTop w:val="0"/>
      <w:marBottom w:val="0"/>
      <w:divBdr>
        <w:top w:val="none" w:sz="0" w:space="0" w:color="auto"/>
        <w:left w:val="none" w:sz="0" w:space="0" w:color="auto"/>
        <w:bottom w:val="none" w:sz="0" w:space="0" w:color="auto"/>
        <w:right w:val="none" w:sz="0" w:space="0" w:color="auto"/>
      </w:divBdr>
    </w:div>
    <w:div w:id="317420100">
      <w:bodyDiv w:val="1"/>
      <w:marLeft w:val="0"/>
      <w:marRight w:val="0"/>
      <w:marTop w:val="0"/>
      <w:marBottom w:val="0"/>
      <w:divBdr>
        <w:top w:val="none" w:sz="0" w:space="0" w:color="auto"/>
        <w:left w:val="none" w:sz="0" w:space="0" w:color="auto"/>
        <w:bottom w:val="none" w:sz="0" w:space="0" w:color="auto"/>
        <w:right w:val="none" w:sz="0" w:space="0" w:color="auto"/>
      </w:divBdr>
    </w:div>
    <w:div w:id="317734828">
      <w:bodyDiv w:val="1"/>
      <w:marLeft w:val="0"/>
      <w:marRight w:val="0"/>
      <w:marTop w:val="0"/>
      <w:marBottom w:val="0"/>
      <w:divBdr>
        <w:top w:val="none" w:sz="0" w:space="0" w:color="auto"/>
        <w:left w:val="none" w:sz="0" w:space="0" w:color="auto"/>
        <w:bottom w:val="none" w:sz="0" w:space="0" w:color="auto"/>
        <w:right w:val="none" w:sz="0" w:space="0" w:color="auto"/>
      </w:divBdr>
    </w:div>
    <w:div w:id="319121239">
      <w:bodyDiv w:val="1"/>
      <w:marLeft w:val="0"/>
      <w:marRight w:val="0"/>
      <w:marTop w:val="0"/>
      <w:marBottom w:val="0"/>
      <w:divBdr>
        <w:top w:val="none" w:sz="0" w:space="0" w:color="auto"/>
        <w:left w:val="none" w:sz="0" w:space="0" w:color="auto"/>
        <w:bottom w:val="none" w:sz="0" w:space="0" w:color="auto"/>
        <w:right w:val="none" w:sz="0" w:space="0" w:color="auto"/>
      </w:divBdr>
    </w:div>
    <w:div w:id="319358180">
      <w:bodyDiv w:val="1"/>
      <w:marLeft w:val="0"/>
      <w:marRight w:val="0"/>
      <w:marTop w:val="0"/>
      <w:marBottom w:val="0"/>
      <w:divBdr>
        <w:top w:val="none" w:sz="0" w:space="0" w:color="auto"/>
        <w:left w:val="none" w:sz="0" w:space="0" w:color="auto"/>
        <w:bottom w:val="none" w:sz="0" w:space="0" w:color="auto"/>
        <w:right w:val="none" w:sz="0" w:space="0" w:color="auto"/>
      </w:divBdr>
    </w:div>
    <w:div w:id="319577164">
      <w:bodyDiv w:val="1"/>
      <w:marLeft w:val="0"/>
      <w:marRight w:val="0"/>
      <w:marTop w:val="0"/>
      <w:marBottom w:val="0"/>
      <w:divBdr>
        <w:top w:val="none" w:sz="0" w:space="0" w:color="auto"/>
        <w:left w:val="none" w:sz="0" w:space="0" w:color="auto"/>
        <w:bottom w:val="none" w:sz="0" w:space="0" w:color="auto"/>
        <w:right w:val="none" w:sz="0" w:space="0" w:color="auto"/>
      </w:divBdr>
    </w:div>
    <w:div w:id="323780005">
      <w:bodyDiv w:val="1"/>
      <w:marLeft w:val="0"/>
      <w:marRight w:val="0"/>
      <w:marTop w:val="0"/>
      <w:marBottom w:val="0"/>
      <w:divBdr>
        <w:top w:val="none" w:sz="0" w:space="0" w:color="auto"/>
        <w:left w:val="none" w:sz="0" w:space="0" w:color="auto"/>
        <w:bottom w:val="none" w:sz="0" w:space="0" w:color="auto"/>
        <w:right w:val="none" w:sz="0" w:space="0" w:color="auto"/>
      </w:divBdr>
    </w:div>
    <w:div w:id="324089637">
      <w:bodyDiv w:val="1"/>
      <w:marLeft w:val="0"/>
      <w:marRight w:val="0"/>
      <w:marTop w:val="0"/>
      <w:marBottom w:val="0"/>
      <w:divBdr>
        <w:top w:val="none" w:sz="0" w:space="0" w:color="auto"/>
        <w:left w:val="none" w:sz="0" w:space="0" w:color="auto"/>
        <w:bottom w:val="none" w:sz="0" w:space="0" w:color="auto"/>
        <w:right w:val="none" w:sz="0" w:space="0" w:color="auto"/>
      </w:divBdr>
    </w:div>
    <w:div w:id="327103214">
      <w:bodyDiv w:val="1"/>
      <w:marLeft w:val="0"/>
      <w:marRight w:val="0"/>
      <w:marTop w:val="0"/>
      <w:marBottom w:val="0"/>
      <w:divBdr>
        <w:top w:val="none" w:sz="0" w:space="0" w:color="auto"/>
        <w:left w:val="none" w:sz="0" w:space="0" w:color="auto"/>
        <w:bottom w:val="none" w:sz="0" w:space="0" w:color="auto"/>
        <w:right w:val="none" w:sz="0" w:space="0" w:color="auto"/>
      </w:divBdr>
    </w:div>
    <w:div w:id="328876263">
      <w:bodyDiv w:val="1"/>
      <w:marLeft w:val="0"/>
      <w:marRight w:val="0"/>
      <w:marTop w:val="0"/>
      <w:marBottom w:val="0"/>
      <w:divBdr>
        <w:top w:val="none" w:sz="0" w:space="0" w:color="auto"/>
        <w:left w:val="none" w:sz="0" w:space="0" w:color="auto"/>
        <w:bottom w:val="none" w:sz="0" w:space="0" w:color="auto"/>
        <w:right w:val="none" w:sz="0" w:space="0" w:color="auto"/>
      </w:divBdr>
    </w:div>
    <w:div w:id="330375794">
      <w:bodyDiv w:val="1"/>
      <w:marLeft w:val="0"/>
      <w:marRight w:val="0"/>
      <w:marTop w:val="0"/>
      <w:marBottom w:val="0"/>
      <w:divBdr>
        <w:top w:val="none" w:sz="0" w:space="0" w:color="auto"/>
        <w:left w:val="none" w:sz="0" w:space="0" w:color="auto"/>
        <w:bottom w:val="none" w:sz="0" w:space="0" w:color="auto"/>
        <w:right w:val="none" w:sz="0" w:space="0" w:color="auto"/>
      </w:divBdr>
    </w:div>
    <w:div w:id="330714996">
      <w:bodyDiv w:val="1"/>
      <w:marLeft w:val="0"/>
      <w:marRight w:val="0"/>
      <w:marTop w:val="0"/>
      <w:marBottom w:val="0"/>
      <w:divBdr>
        <w:top w:val="none" w:sz="0" w:space="0" w:color="auto"/>
        <w:left w:val="none" w:sz="0" w:space="0" w:color="auto"/>
        <w:bottom w:val="none" w:sz="0" w:space="0" w:color="auto"/>
        <w:right w:val="none" w:sz="0" w:space="0" w:color="auto"/>
      </w:divBdr>
    </w:div>
    <w:div w:id="331032217">
      <w:bodyDiv w:val="1"/>
      <w:marLeft w:val="0"/>
      <w:marRight w:val="0"/>
      <w:marTop w:val="0"/>
      <w:marBottom w:val="0"/>
      <w:divBdr>
        <w:top w:val="none" w:sz="0" w:space="0" w:color="auto"/>
        <w:left w:val="none" w:sz="0" w:space="0" w:color="auto"/>
        <w:bottom w:val="none" w:sz="0" w:space="0" w:color="auto"/>
        <w:right w:val="none" w:sz="0" w:space="0" w:color="auto"/>
      </w:divBdr>
    </w:div>
    <w:div w:id="331687940">
      <w:bodyDiv w:val="1"/>
      <w:marLeft w:val="0"/>
      <w:marRight w:val="0"/>
      <w:marTop w:val="0"/>
      <w:marBottom w:val="0"/>
      <w:divBdr>
        <w:top w:val="none" w:sz="0" w:space="0" w:color="auto"/>
        <w:left w:val="none" w:sz="0" w:space="0" w:color="auto"/>
        <w:bottom w:val="none" w:sz="0" w:space="0" w:color="auto"/>
        <w:right w:val="none" w:sz="0" w:space="0" w:color="auto"/>
      </w:divBdr>
    </w:div>
    <w:div w:id="332805325">
      <w:bodyDiv w:val="1"/>
      <w:marLeft w:val="0"/>
      <w:marRight w:val="0"/>
      <w:marTop w:val="0"/>
      <w:marBottom w:val="0"/>
      <w:divBdr>
        <w:top w:val="none" w:sz="0" w:space="0" w:color="auto"/>
        <w:left w:val="none" w:sz="0" w:space="0" w:color="auto"/>
        <w:bottom w:val="none" w:sz="0" w:space="0" w:color="auto"/>
        <w:right w:val="none" w:sz="0" w:space="0" w:color="auto"/>
      </w:divBdr>
    </w:div>
    <w:div w:id="333262744">
      <w:bodyDiv w:val="1"/>
      <w:marLeft w:val="0"/>
      <w:marRight w:val="0"/>
      <w:marTop w:val="0"/>
      <w:marBottom w:val="0"/>
      <w:divBdr>
        <w:top w:val="none" w:sz="0" w:space="0" w:color="auto"/>
        <w:left w:val="none" w:sz="0" w:space="0" w:color="auto"/>
        <w:bottom w:val="none" w:sz="0" w:space="0" w:color="auto"/>
        <w:right w:val="none" w:sz="0" w:space="0" w:color="auto"/>
      </w:divBdr>
    </w:div>
    <w:div w:id="335042219">
      <w:bodyDiv w:val="1"/>
      <w:marLeft w:val="0"/>
      <w:marRight w:val="0"/>
      <w:marTop w:val="0"/>
      <w:marBottom w:val="0"/>
      <w:divBdr>
        <w:top w:val="none" w:sz="0" w:space="0" w:color="auto"/>
        <w:left w:val="none" w:sz="0" w:space="0" w:color="auto"/>
        <w:bottom w:val="none" w:sz="0" w:space="0" w:color="auto"/>
        <w:right w:val="none" w:sz="0" w:space="0" w:color="auto"/>
      </w:divBdr>
    </w:div>
    <w:div w:id="337008063">
      <w:bodyDiv w:val="1"/>
      <w:marLeft w:val="0"/>
      <w:marRight w:val="0"/>
      <w:marTop w:val="0"/>
      <w:marBottom w:val="0"/>
      <w:divBdr>
        <w:top w:val="none" w:sz="0" w:space="0" w:color="auto"/>
        <w:left w:val="none" w:sz="0" w:space="0" w:color="auto"/>
        <w:bottom w:val="none" w:sz="0" w:space="0" w:color="auto"/>
        <w:right w:val="none" w:sz="0" w:space="0" w:color="auto"/>
      </w:divBdr>
    </w:div>
    <w:div w:id="338459948">
      <w:bodyDiv w:val="1"/>
      <w:marLeft w:val="0"/>
      <w:marRight w:val="0"/>
      <w:marTop w:val="0"/>
      <w:marBottom w:val="0"/>
      <w:divBdr>
        <w:top w:val="none" w:sz="0" w:space="0" w:color="auto"/>
        <w:left w:val="none" w:sz="0" w:space="0" w:color="auto"/>
        <w:bottom w:val="none" w:sz="0" w:space="0" w:color="auto"/>
        <w:right w:val="none" w:sz="0" w:space="0" w:color="auto"/>
      </w:divBdr>
    </w:div>
    <w:div w:id="338655376">
      <w:bodyDiv w:val="1"/>
      <w:marLeft w:val="0"/>
      <w:marRight w:val="0"/>
      <w:marTop w:val="0"/>
      <w:marBottom w:val="0"/>
      <w:divBdr>
        <w:top w:val="none" w:sz="0" w:space="0" w:color="auto"/>
        <w:left w:val="none" w:sz="0" w:space="0" w:color="auto"/>
        <w:bottom w:val="none" w:sz="0" w:space="0" w:color="auto"/>
        <w:right w:val="none" w:sz="0" w:space="0" w:color="auto"/>
      </w:divBdr>
    </w:div>
    <w:div w:id="338702274">
      <w:bodyDiv w:val="1"/>
      <w:marLeft w:val="0"/>
      <w:marRight w:val="0"/>
      <w:marTop w:val="0"/>
      <w:marBottom w:val="0"/>
      <w:divBdr>
        <w:top w:val="none" w:sz="0" w:space="0" w:color="auto"/>
        <w:left w:val="none" w:sz="0" w:space="0" w:color="auto"/>
        <w:bottom w:val="none" w:sz="0" w:space="0" w:color="auto"/>
        <w:right w:val="none" w:sz="0" w:space="0" w:color="auto"/>
      </w:divBdr>
    </w:div>
    <w:div w:id="338896735">
      <w:bodyDiv w:val="1"/>
      <w:marLeft w:val="0"/>
      <w:marRight w:val="0"/>
      <w:marTop w:val="0"/>
      <w:marBottom w:val="0"/>
      <w:divBdr>
        <w:top w:val="none" w:sz="0" w:space="0" w:color="auto"/>
        <w:left w:val="none" w:sz="0" w:space="0" w:color="auto"/>
        <w:bottom w:val="none" w:sz="0" w:space="0" w:color="auto"/>
        <w:right w:val="none" w:sz="0" w:space="0" w:color="auto"/>
      </w:divBdr>
    </w:div>
    <w:div w:id="339160170">
      <w:bodyDiv w:val="1"/>
      <w:marLeft w:val="0"/>
      <w:marRight w:val="0"/>
      <w:marTop w:val="0"/>
      <w:marBottom w:val="0"/>
      <w:divBdr>
        <w:top w:val="none" w:sz="0" w:space="0" w:color="auto"/>
        <w:left w:val="none" w:sz="0" w:space="0" w:color="auto"/>
        <w:bottom w:val="none" w:sz="0" w:space="0" w:color="auto"/>
        <w:right w:val="none" w:sz="0" w:space="0" w:color="auto"/>
      </w:divBdr>
    </w:div>
    <w:div w:id="341130444">
      <w:bodyDiv w:val="1"/>
      <w:marLeft w:val="0"/>
      <w:marRight w:val="0"/>
      <w:marTop w:val="0"/>
      <w:marBottom w:val="0"/>
      <w:divBdr>
        <w:top w:val="none" w:sz="0" w:space="0" w:color="auto"/>
        <w:left w:val="none" w:sz="0" w:space="0" w:color="auto"/>
        <w:bottom w:val="none" w:sz="0" w:space="0" w:color="auto"/>
        <w:right w:val="none" w:sz="0" w:space="0" w:color="auto"/>
      </w:divBdr>
    </w:div>
    <w:div w:id="341592265">
      <w:bodyDiv w:val="1"/>
      <w:marLeft w:val="0"/>
      <w:marRight w:val="0"/>
      <w:marTop w:val="0"/>
      <w:marBottom w:val="0"/>
      <w:divBdr>
        <w:top w:val="none" w:sz="0" w:space="0" w:color="auto"/>
        <w:left w:val="none" w:sz="0" w:space="0" w:color="auto"/>
        <w:bottom w:val="none" w:sz="0" w:space="0" w:color="auto"/>
        <w:right w:val="none" w:sz="0" w:space="0" w:color="auto"/>
      </w:divBdr>
    </w:div>
    <w:div w:id="343829636">
      <w:bodyDiv w:val="1"/>
      <w:marLeft w:val="0"/>
      <w:marRight w:val="0"/>
      <w:marTop w:val="0"/>
      <w:marBottom w:val="0"/>
      <w:divBdr>
        <w:top w:val="none" w:sz="0" w:space="0" w:color="auto"/>
        <w:left w:val="none" w:sz="0" w:space="0" w:color="auto"/>
        <w:bottom w:val="none" w:sz="0" w:space="0" w:color="auto"/>
        <w:right w:val="none" w:sz="0" w:space="0" w:color="auto"/>
      </w:divBdr>
    </w:div>
    <w:div w:id="344282832">
      <w:bodyDiv w:val="1"/>
      <w:marLeft w:val="0"/>
      <w:marRight w:val="0"/>
      <w:marTop w:val="0"/>
      <w:marBottom w:val="0"/>
      <w:divBdr>
        <w:top w:val="none" w:sz="0" w:space="0" w:color="auto"/>
        <w:left w:val="none" w:sz="0" w:space="0" w:color="auto"/>
        <w:bottom w:val="none" w:sz="0" w:space="0" w:color="auto"/>
        <w:right w:val="none" w:sz="0" w:space="0" w:color="auto"/>
      </w:divBdr>
    </w:div>
    <w:div w:id="345982854">
      <w:bodyDiv w:val="1"/>
      <w:marLeft w:val="0"/>
      <w:marRight w:val="0"/>
      <w:marTop w:val="0"/>
      <w:marBottom w:val="0"/>
      <w:divBdr>
        <w:top w:val="none" w:sz="0" w:space="0" w:color="auto"/>
        <w:left w:val="none" w:sz="0" w:space="0" w:color="auto"/>
        <w:bottom w:val="none" w:sz="0" w:space="0" w:color="auto"/>
        <w:right w:val="none" w:sz="0" w:space="0" w:color="auto"/>
      </w:divBdr>
    </w:div>
    <w:div w:id="346568605">
      <w:bodyDiv w:val="1"/>
      <w:marLeft w:val="0"/>
      <w:marRight w:val="0"/>
      <w:marTop w:val="0"/>
      <w:marBottom w:val="0"/>
      <w:divBdr>
        <w:top w:val="none" w:sz="0" w:space="0" w:color="auto"/>
        <w:left w:val="none" w:sz="0" w:space="0" w:color="auto"/>
        <w:bottom w:val="none" w:sz="0" w:space="0" w:color="auto"/>
        <w:right w:val="none" w:sz="0" w:space="0" w:color="auto"/>
      </w:divBdr>
    </w:div>
    <w:div w:id="347801075">
      <w:bodyDiv w:val="1"/>
      <w:marLeft w:val="0"/>
      <w:marRight w:val="0"/>
      <w:marTop w:val="0"/>
      <w:marBottom w:val="0"/>
      <w:divBdr>
        <w:top w:val="none" w:sz="0" w:space="0" w:color="auto"/>
        <w:left w:val="none" w:sz="0" w:space="0" w:color="auto"/>
        <w:bottom w:val="none" w:sz="0" w:space="0" w:color="auto"/>
        <w:right w:val="none" w:sz="0" w:space="0" w:color="auto"/>
      </w:divBdr>
    </w:div>
    <w:div w:id="348023256">
      <w:bodyDiv w:val="1"/>
      <w:marLeft w:val="0"/>
      <w:marRight w:val="0"/>
      <w:marTop w:val="0"/>
      <w:marBottom w:val="0"/>
      <w:divBdr>
        <w:top w:val="none" w:sz="0" w:space="0" w:color="auto"/>
        <w:left w:val="none" w:sz="0" w:space="0" w:color="auto"/>
        <w:bottom w:val="none" w:sz="0" w:space="0" w:color="auto"/>
        <w:right w:val="none" w:sz="0" w:space="0" w:color="auto"/>
      </w:divBdr>
    </w:div>
    <w:div w:id="348718349">
      <w:bodyDiv w:val="1"/>
      <w:marLeft w:val="0"/>
      <w:marRight w:val="0"/>
      <w:marTop w:val="0"/>
      <w:marBottom w:val="0"/>
      <w:divBdr>
        <w:top w:val="none" w:sz="0" w:space="0" w:color="auto"/>
        <w:left w:val="none" w:sz="0" w:space="0" w:color="auto"/>
        <w:bottom w:val="none" w:sz="0" w:space="0" w:color="auto"/>
        <w:right w:val="none" w:sz="0" w:space="0" w:color="auto"/>
      </w:divBdr>
    </w:div>
    <w:div w:id="350304251">
      <w:bodyDiv w:val="1"/>
      <w:marLeft w:val="0"/>
      <w:marRight w:val="0"/>
      <w:marTop w:val="0"/>
      <w:marBottom w:val="0"/>
      <w:divBdr>
        <w:top w:val="none" w:sz="0" w:space="0" w:color="auto"/>
        <w:left w:val="none" w:sz="0" w:space="0" w:color="auto"/>
        <w:bottom w:val="none" w:sz="0" w:space="0" w:color="auto"/>
        <w:right w:val="none" w:sz="0" w:space="0" w:color="auto"/>
      </w:divBdr>
    </w:div>
    <w:div w:id="350768484">
      <w:bodyDiv w:val="1"/>
      <w:marLeft w:val="0"/>
      <w:marRight w:val="0"/>
      <w:marTop w:val="0"/>
      <w:marBottom w:val="0"/>
      <w:divBdr>
        <w:top w:val="none" w:sz="0" w:space="0" w:color="auto"/>
        <w:left w:val="none" w:sz="0" w:space="0" w:color="auto"/>
        <w:bottom w:val="none" w:sz="0" w:space="0" w:color="auto"/>
        <w:right w:val="none" w:sz="0" w:space="0" w:color="auto"/>
      </w:divBdr>
    </w:div>
    <w:div w:id="351492002">
      <w:bodyDiv w:val="1"/>
      <w:marLeft w:val="0"/>
      <w:marRight w:val="0"/>
      <w:marTop w:val="0"/>
      <w:marBottom w:val="0"/>
      <w:divBdr>
        <w:top w:val="none" w:sz="0" w:space="0" w:color="auto"/>
        <w:left w:val="none" w:sz="0" w:space="0" w:color="auto"/>
        <w:bottom w:val="none" w:sz="0" w:space="0" w:color="auto"/>
        <w:right w:val="none" w:sz="0" w:space="0" w:color="auto"/>
      </w:divBdr>
    </w:div>
    <w:div w:id="352003175">
      <w:bodyDiv w:val="1"/>
      <w:marLeft w:val="0"/>
      <w:marRight w:val="0"/>
      <w:marTop w:val="0"/>
      <w:marBottom w:val="0"/>
      <w:divBdr>
        <w:top w:val="none" w:sz="0" w:space="0" w:color="auto"/>
        <w:left w:val="none" w:sz="0" w:space="0" w:color="auto"/>
        <w:bottom w:val="none" w:sz="0" w:space="0" w:color="auto"/>
        <w:right w:val="none" w:sz="0" w:space="0" w:color="auto"/>
      </w:divBdr>
    </w:div>
    <w:div w:id="352147189">
      <w:bodyDiv w:val="1"/>
      <w:marLeft w:val="0"/>
      <w:marRight w:val="0"/>
      <w:marTop w:val="0"/>
      <w:marBottom w:val="0"/>
      <w:divBdr>
        <w:top w:val="none" w:sz="0" w:space="0" w:color="auto"/>
        <w:left w:val="none" w:sz="0" w:space="0" w:color="auto"/>
        <w:bottom w:val="none" w:sz="0" w:space="0" w:color="auto"/>
        <w:right w:val="none" w:sz="0" w:space="0" w:color="auto"/>
      </w:divBdr>
    </w:div>
    <w:div w:id="353775816">
      <w:bodyDiv w:val="1"/>
      <w:marLeft w:val="0"/>
      <w:marRight w:val="0"/>
      <w:marTop w:val="0"/>
      <w:marBottom w:val="0"/>
      <w:divBdr>
        <w:top w:val="none" w:sz="0" w:space="0" w:color="auto"/>
        <w:left w:val="none" w:sz="0" w:space="0" w:color="auto"/>
        <w:bottom w:val="none" w:sz="0" w:space="0" w:color="auto"/>
        <w:right w:val="none" w:sz="0" w:space="0" w:color="auto"/>
      </w:divBdr>
    </w:div>
    <w:div w:id="355694990">
      <w:bodyDiv w:val="1"/>
      <w:marLeft w:val="0"/>
      <w:marRight w:val="0"/>
      <w:marTop w:val="0"/>
      <w:marBottom w:val="0"/>
      <w:divBdr>
        <w:top w:val="none" w:sz="0" w:space="0" w:color="auto"/>
        <w:left w:val="none" w:sz="0" w:space="0" w:color="auto"/>
        <w:bottom w:val="none" w:sz="0" w:space="0" w:color="auto"/>
        <w:right w:val="none" w:sz="0" w:space="0" w:color="auto"/>
      </w:divBdr>
    </w:div>
    <w:div w:id="357052069">
      <w:bodyDiv w:val="1"/>
      <w:marLeft w:val="0"/>
      <w:marRight w:val="0"/>
      <w:marTop w:val="0"/>
      <w:marBottom w:val="0"/>
      <w:divBdr>
        <w:top w:val="none" w:sz="0" w:space="0" w:color="auto"/>
        <w:left w:val="none" w:sz="0" w:space="0" w:color="auto"/>
        <w:bottom w:val="none" w:sz="0" w:space="0" w:color="auto"/>
        <w:right w:val="none" w:sz="0" w:space="0" w:color="auto"/>
      </w:divBdr>
    </w:div>
    <w:div w:id="358700120">
      <w:bodyDiv w:val="1"/>
      <w:marLeft w:val="0"/>
      <w:marRight w:val="0"/>
      <w:marTop w:val="0"/>
      <w:marBottom w:val="0"/>
      <w:divBdr>
        <w:top w:val="none" w:sz="0" w:space="0" w:color="auto"/>
        <w:left w:val="none" w:sz="0" w:space="0" w:color="auto"/>
        <w:bottom w:val="none" w:sz="0" w:space="0" w:color="auto"/>
        <w:right w:val="none" w:sz="0" w:space="0" w:color="auto"/>
      </w:divBdr>
    </w:div>
    <w:div w:id="358971315">
      <w:bodyDiv w:val="1"/>
      <w:marLeft w:val="0"/>
      <w:marRight w:val="0"/>
      <w:marTop w:val="0"/>
      <w:marBottom w:val="0"/>
      <w:divBdr>
        <w:top w:val="none" w:sz="0" w:space="0" w:color="auto"/>
        <w:left w:val="none" w:sz="0" w:space="0" w:color="auto"/>
        <w:bottom w:val="none" w:sz="0" w:space="0" w:color="auto"/>
        <w:right w:val="none" w:sz="0" w:space="0" w:color="auto"/>
      </w:divBdr>
    </w:div>
    <w:div w:id="360010400">
      <w:bodyDiv w:val="1"/>
      <w:marLeft w:val="0"/>
      <w:marRight w:val="0"/>
      <w:marTop w:val="0"/>
      <w:marBottom w:val="0"/>
      <w:divBdr>
        <w:top w:val="none" w:sz="0" w:space="0" w:color="auto"/>
        <w:left w:val="none" w:sz="0" w:space="0" w:color="auto"/>
        <w:bottom w:val="none" w:sz="0" w:space="0" w:color="auto"/>
        <w:right w:val="none" w:sz="0" w:space="0" w:color="auto"/>
      </w:divBdr>
    </w:div>
    <w:div w:id="360205143">
      <w:bodyDiv w:val="1"/>
      <w:marLeft w:val="0"/>
      <w:marRight w:val="0"/>
      <w:marTop w:val="0"/>
      <w:marBottom w:val="0"/>
      <w:divBdr>
        <w:top w:val="none" w:sz="0" w:space="0" w:color="auto"/>
        <w:left w:val="none" w:sz="0" w:space="0" w:color="auto"/>
        <w:bottom w:val="none" w:sz="0" w:space="0" w:color="auto"/>
        <w:right w:val="none" w:sz="0" w:space="0" w:color="auto"/>
      </w:divBdr>
    </w:div>
    <w:div w:id="360516021">
      <w:bodyDiv w:val="1"/>
      <w:marLeft w:val="0"/>
      <w:marRight w:val="0"/>
      <w:marTop w:val="0"/>
      <w:marBottom w:val="0"/>
      <w:divBdr>
        <w:top w:val="none" w:sz="0" w:space="0" w:color="auto"/>
        <w:left w:val="none" w:sz="0" w:space="0" w:color="auto"/>
        <w:bottom w:val="none" w:sz="0" w:space="0" w:color="auto"/>
        <w:right w:val="none" w:sz="0" w:space="0" w:color="auto"/>
      </w:divBdr>
    </w:div>
    <w:div w:id="360670586">
      <w:bodyDiv w:val="1"/>
      <w:marLeft w:val="0"/>
      <w:marRight w:val="0"/>
      <w:marTop w:val="0"/>
      <w:marBottom w:val="0"/>
      <w:divBdr>
        <w:top w:val="none" w:sz="0" w:space="0" w:color="auto"/>
        <w:left w:val="none" w:sz="0" w:space="0" w:color="auto"/>
        <w:bottom w:val="none" w:sz="0" w:space="0" w:color="auto"/>
        <w:right w:val="none" w:sz="0" w:space="0" w:color="auto"/>
      </w:divBdr>
    </w:div>
    <w:div w:id="362483506">
      <w:bodyDiv w:val="1"/>
      <w:marLeft w:val="0"/>
      <w:marRight w:val="0"/>
      <w:marTop w:val="0"/>
      <w:marBottom w:val="0"/>
      <w:divBdr>
        <w:top w:val="none" w:sz="0" w:space="0" w:color="auto"/>
        <w:left w:val="none" w:sz="0" w:space="0" w:color="auto"/>
        <w:bottom w:val="none" w:sz="0" w:space="0" w:color="auto"/>
        <w:right w:val="none" w:sz="0" w:space="0" w:color="auto"/>
      </w:divBdr>
    </w:div>
    <w:div w:id="362904968">
      <w:bodyDiv w:val="1"/>
      <w:marLeft w:val="0"/>
      <w:marRight w:val="0"/>
      <w:marTop w:val="0"/>
      <w:marBottom w:val="0"/>
      <w:divBdr>
        <w:top w:val="none" w:sz="0" w:space="0" w:color="auto"/>
        <w:left w:val="none" w:sz="0" w:space="0" w:color="auto"/>
        <w:bottom w:val="none" w:sz="0" w:space="0" w:color="auto"/>
        <w:right w:val="none" w:sz="0" w:space="0" w:color="auto"/>
      </w:divBdr>
    </w:div>
    <w:div w:id="362941111">
      <w:bodyDiv w:val="1"/>
      <w:marLeft w:val="0"/>
      <w:marRight w:val="0"/>
      <w:marTop w:val="0"/>
      <w:marBottom w:val="0"/>
      <w:divBdr>
        <w:top w:val="none" w:sz="0" w:space="0" w:color="auto"/>
        <w:left w:val="none" w:sz="0" w:space="0" w:color="auto"/>
        <w:bottom w:val="none" w:sz="0" w:space="0" w:color="auto"/>
        <w:right w:val="none" w:sz="0" w:space="0" w:color="auto"/>
      </w:divBdr>
    </w:div>
    <w:div w:id="364913312">
      <w:bodyDiv w:val="1"/>
      <w:marLeft w:val="0"/>
      <w:marRight w:val="0"/>
      <w:marTop w:val="0"/>
      <w:marBottom w:val="0"/>
      <w:divBdr>
        <w:top w:val="none" w:sz="0" w:space="0" w:color="auto"/>
        <w:left w:val="none" w:sz="0" w:space="0" w:color="auto"/>
        <w:bottom w:val="none" w:sz="0" w:space="0" w:color="auto"/>
        <w:right w:val="none" w:sz="0" w:space="0" w:color="auto"/>
      </w:divBdr>
    </w:div>
    <w:div w:id="365180168">
      <w:bodyDiv w:val="1"/>
      <w:marLeft w:val="0"/>
      <w:marRight w:val="0"/>
      <w:marTop w:val="0"/>
      <w:marBottom w:val="0"/>
      <w:divBdr>
        <w:top w:val="none" w:sz="0" w:space="0" w:color="auto"/>
        <w:left w:val="none" w:sz="0" w:space="0" w:color="auto"/>
        <w:bottom w:val="none" w:sz="0" w:space="0" w:color="auto"/>
        <w:right w:val="none" w:sz="0" w:space="0" w:color="auto"/>
      </w:divBdr>
    </w:div>
    <w:div w:id="367412418">
      <w:bodyDiv w:val="1"/>
      <w:marLeft w:val="0"/>
      <w:marRight w:val="0"/>
      <w:marTop w:val="0"/>
      <w:marBottom w:val="0"/>
      <w:divBdr>
        <w:top w:val="none" w:sz="0" w:space="0" w:color="auto"/>
        <w:left w:val="none" w:sz="0" w:space="0" w:color="auto"/>
        <w:bottom w:val="none" w:sz="0" w:space="0" w:color="auto"/>
        <w:right w:val="none" w:sz="0" w:space="0" w:color="auto"/>
      </w:divBdr>
    </w:div>
    <w:div w:id="368264875">
      <w:bodyDiv w:val="1"/>
      <w:marLeft w:val="0"/>
      <w:marRight w:val="0"/>
      <w:marTop w:val="0"/>
      <w:marBottom w:val="0"/>
      <w:divBdr>
        <w:top w:val="none" w:sz="0" w:space="0" w:color="auto"/>
        <w:left w:val="none" w:sz="0" w:space="0" w:color="auto"/>
        <w:bottom w:val="none" w:sz="0" w:space="0" w:color="auto"/>
        <w:right w:val="none" w:sz="0" w:space="0" w:color="auto"/>
      </w:divBdr>
    </w:div>
    <w:div w:id="370541393">
      <w:bodyDiv w:val="1"/>
      <w:marLeft w:val="0"/>
      <w:marRight w:val="0"/>
      <w:marTop w:val="0"/>
      <w:marBottom w:val="0"/>
      <w:divBdr>
        <w:top w:val="none" w:sz="0" w:space="0" w:color="auto"/>
        <w:left w:val="none" w:sz="0" w:space="0" w:color="auto"/>
        <w:bottom w:val="none" w:sz="0" w:space="0" w:color="auto"/>
        <w:right w:val="none" w:sz="0" w:space="0" w:color="auto"/>
      </w:divBdr>
    </w:div>
    <w:div w:id="370769748">
      <w:bodyDiv w:val="1"/>
      <w:marLeft w:val="0"/>
      <w:marRight w:val="0"/>
      <w:marTop w:val="0"/>
      <w:marBottom w:val="0"/>
      <w:divBdr>
        <w:top w:val="none" w:sz="0" w:space="0" w:color="auto"/>
        <w:left w:val="none" w:sz="0" w:space="0" w:color="auto"/>
        <w:bottom w:val="none" w:sz="0" w:space="0" w:color="auto"/>
        <w:right w:val="none" w:sz="0" w:space="0" w:color="auto"/>
      </w:divBdr>
    </w:div>
    <w:div w:id="371852605">
      <w:bodyDiv w:val="1"/>
      <w:marLeft w:val="0"/>
      <w:marRight w:val="0"/>
      <w:marTop w:val="0"/>
      <w:marBottom w:val="0"/>
      <w:divBdr>
        <w:top w:val="none" w:sz="0" w:space="0" w:color="auto"/>
        <w:left w:val="none" w:sz="0" w:space="0" w:color="auto"/>
        <w:bottom w:val="none" w:sz="0" w:space="0" w:color="auto"/>
        <w:right w:val="none" w:sz="0" w:space="0" w:color="auto"/>
      </w:divBdr>
    </w:div>
    <w:div w:id="373042307">
      <w:bodyDiv w:val="1"/>
      <w:marLeft w:val="0"/>
      <w:marRight w:val="0"/>
      <w:marTop w:val="0"/>
      <w:marBottom w:val="0"/>
      <w:divBdr>
        <w:top w:val="none" w:sz="0" w:space="0" w:color="auto"/>
        <w:left w:val="none" w:sz="0" w:space="0" w:color="auto"/>
        <w:bottom w:val="none" w:sz="0" w:space="0" w:color="auto"/>
        <w:right w:val="none" w:sz="0" w:space="0" w:color="auto"/>
      </w:divBdr>
    </w:div>
    <w:div w:id="373818540">
      <w:bodyDiv w:val="1"/>
      <w:marLeft w:val="0"/>
      <w:marRight w:val="0"/>
      <w:marTop w:val="0"/>
      <w:marBottom w:val="0"/>
      <w:divBdr>
        <w:top w:val="none" w:sz="0" w:space="0" w:color="auto"/>
        <w:left w:val="none" w:sz="0" w:space="0" w:color="auto"/>
        <w:bottom w:val="none" w:sz="0" w:space="0" w:color="auto"/>
        <w:right w:val="none" w:sz="0" w:space="0" w:color="auto"/>
      </w:divBdr>
    </w:div>
    <w:div w:id="374162814">
      <w:bodyDiv w:val="1"/>
      <w:marLeft w:val="0"/>
      <w:marRight w:val="0"/>
      <w:marTop w:val="0"/>
      <w:marBottom w:val="0"/>
      <w:divBdr>
        <w:top w:val="none" w:sz="0" w:space="0" w:color="auto"/>
        <w:left w:val="none" w:sz="0" w:space="0" w:color="auto"/>
        <w:bottom w:val="none" w:sz="0" w:space="0" w:color="auto"/>
        <w:right w:val="none" w:sz="0" w:space="0" w:color="auto"/>
      </w:divBdr>
    </w:div>
    <w:div w:id="374547858">
      <w:bodyDiv w:val="1"/>
      <w:marLeft w:val="0"/>
      <w:marRight w:val="0"/>
      <w:marTop w:val="0"/>
      <w:marBottom w:val="0"/>
      <w:divBdr>
        <w:top w:val="none" w:sz="0" w:space="0" w:color="auto"/>
        <w:left w:val="none" w:sz="0" w:space="0" w:color="auto"/>
        <w:bottom w:val="none" w:sz="0" w:space="0" w:color="auto"/>
        <w:right w:val="none" w:sz="0" w:space="0" w:color="auto"/>
      </w:divBdr>
    </w:div>
    <w:div w:id="376786003">
      <w:bodyDiv w:val="1"/>
      <w:marLeft w:val="0"/>
      <w:marRight w:val="0"/>
      <w:marTop w:val="0"/>
      <w:marBottom w:val="0"/>
      <w:divBdr>
        <w:top w:val="none" w:sz="0" w:space="0" w:color="auto"/>
        <w:left w:val="none" w:sz="0" w:space="0" w:color="auto"/>
        <w:bottom w:val="none" w:sz="0" w:space="0" w:color="auto"/>
        <w:right w:val="none" w:sz="0" w:space="0" w:color="auto"/>
      </w:divBdr>
    </w:div>
    <w:div w:id="376858624">
      <w:bodyDiv w:val="1"/>
      <w:marLeft w:val="0"/>
      <w:marRight w:val="0"/>
      <w:marTop w:val="0"/>
      <w:marBottom w:val="0"/>
      <w:divBdr>
        <w:top w:val="none" w:sz="0" w:space="0" w:color="auto"/>
        <w:left w:val="none" w:sz="0" w:space="0" w:color="auto"/>
        <w:bottom w:val="none" w:sz="0" w:space="0" w:color="auto"/>
        <w:right w:val="none" w:sz="0" w:space="0" w:color="auto"/>
      </w:divBdr>
    </w:div>
    <w:div w:id="376975562">
      <w:bodyDiv w:val="1"/>
      <w:marLeft w:val="0"/>
      <w:marRight w:val="0"/>
      <w:marTop w:val="0"/>
      <w:marBottom w:val="0"/>
      <w:divBdr>
        <w:top w:val="none" w:sz="0" w:space="0" w:color="auto"/>
        <w:left w:val="none" w:sz="0" w:space="0" w:color="auto"/>
        <w:bottom w:val="none" w:sz="0" w:space="0" w:color="auto"/>
        <w:right w:val="none" w:sz="0" w:space="0" w:color="auto"/>
      </w:divBdr>
    </w:div>
    <w:div w:id="377514109">
      <w:bodyDiv w:val="1"/>
      <w:marLeft w:val="0"/>
      <w:marRight w:val="0"/>
      <w:marTop w:val="0"/>
      <w:marBottom w:val="0"/>
      <w:divBdr>
        <w:top w:val="none" w:sz="0" w:space="0" w:color="auto"/>
        <w:left w:val="none" w:sz="0" w:space="0" w:color="auto"/>
        <w:bottom w:val="none" w:sz="0" w:space="0" w:color="auto"/>
        <w:right w:val="none" w:sz="0" w:space="0" w:color="auto"/>
      </w:divBdr>
    </w:div>
    <w:div w:id="377826749">
      <w:bodyDiv w:val="1"/>
      <w:marLeft w:val="0"/>
      <w:marRight w:val="0"/>
      <w:marTop w:val="0"/>
      <w:marBottom w:val="0"/>
      <w:divBdr>
        <w:top w:val="none" w:sz="0" w:space="0" w:color="auto"/>
        <w:left w:val="none" w:sz="0" w:space="0" w:color="auto"/>
        <w:bottom w:val="none" w:sz="0" w:space="0" w:color="auto"/>
        <w:right w:val="none" w:sz="0" w:space="0" w:color="auto"/>
      </w:divBdr>
    </w:div>
    <w:div w:id="378088672">
      <w:bodyDiv w:val="1"/>
      <w:marLeft w:val="0"/>
      <w:marRight w:val="0"/>
      <w:marTop w:val="0"/>
      <w:marBottom w:val="0"/>
      <w:divBdr>
        <w:top w:val="none" w:sz="0" w:space="0" w:color="auto"/>
        <w:left w:val="none" w:sz="0" w:space="0" w:color="auto"/>
        <w:bottom w:val="none" w:sz="0" w:space="0" w:color="auto"/>
        <w:right w:val="none" w:sz="0" w:space="0" w:color="auto"/>
      </w:divBdr>
    </w:div>
    <w:div w:id="378171620">
      <w:bodyDiv w:val="1"/>
      <w:marLeft w:val="0"/>
      <w:marRight w:val="0"/>
      <w:marTop w:val="0"/>
      <w:marBottom w:val="0"/>
      <w:divBdr>
        <w:top w:val="none" w:sz="0" w:space="0" w:color="auto"/>
        <w:left w:val="none" w:sz="0" w:space="0" w:color="auto"/>
        <w:bottom w:val="none" w:sz="0" w:space="0" w:color="auto"/>
        <w:right w:val="none" w:sz="0" w:space="0" w:color="auto"/>
      </w:divBdr>
    </w:div>
    <w:div w:id="378210740">
      <w:bodyDiv w:val="1"/>
      <w:marLeft w:val="0"/>
      <w:marRight w:val="0"/>
      <w:marTop w:val="0"/>
      <w:marBottom w:val="0"/>
      <w:divBdr>
        <w:top w:val="none" w:sz="0" w:space="0" w:color="auto"/>
        <w:left w:val="none" w:sz="0" w:space="0" w:color="auto"/>
        <w:bottom w:val="none" w:sz="0" w:space="0" w:color="auto"/>
        <w:right w:val="none" w:sz="0" w:space="0" w:color="auto"/>
      </w:divBdr>
    </w:div>
    <w:div w:id="378212158">
      <w:bodyDiv w:val="1"/>
      <w:marLeft w:val="0"/>
      <w:marRight w:val="0"/>
      <w:marTop w:val="0"/>
      <w:marBottom w:val="0"/>
      <w:divBdr>
        <w:top w:val="none" w:sz="0" w:space="0" w:color="auto"/>
        <w:left w:val="none" w:sz="0" w:space="0" w:color="auto"/>
        <w:bottom w:val="none" w:sz="0" w:space="0" w:color="auto"/>
        <w:right w:val="none" w:sz="0" w:space="0" w:color="auto"/>
      </w:divBdr>
    </w:div>
    <w:div w:id="378823439">
      <w:bodyDiv w:val="1"/>
      <w:marLeft w:val="0"/>
      <w:marRight w:val="0"/>
      <w:marTop w:val="0"/>
      <w:marBottom w:val="0"/>
      <w:divBdr>
        <w:top w:val="none" w:sz="0" w:space="0" w:color="auto"/>
        <w:left w:val="none" w:sz="0" w:space="0" w:color="auto"/>
        <w:bottom w:val="none" w:sz="0" w:space="0" w:color="auto"/>
        <w:right w:val="none" w:sz="0" w:space="0" w:color="auto"/>
      </w:divBdr>
    </w:div>
    <w:div w:id="379935788">
      <w:bodyDiv w:val="1"/>
      <w:marLeft w:val="0"/>
      <w:marRight w:val="0"/>
      <w:marTop w:val="0"/>
      <w:marBottom w:val="0"/>
      <w:divBdr>
        <w:top w:val="none" w:sz="0" w:space="0" w:color="auto"/>
        <w:left w:val="none" w:sz="0" w:space="0" w:color="auto"/>
        <w:bottom w:val="none" w:sz="0" w:space="0" w:color="auto"/>
        <w:right w:val="none" w:sz="0" w:space="0" w:color="auto"/>
      </w:divBdr>
    </w:div>
    <w:div w:id="381290711">
      <w:bodyDiv w:val="1"/>
      <w:marLeft w:val="0"/>
      <w:marRight w:val="0"/>
      <w:marTop w:val="0"/>
      <w:marBottom w:val="0"/>
      <w:divBdr>
        <w:top w:val="none" w:sz="0" w:space="0" w:color="auto"/>
        <w:left w:val="none" w:sz="0" w:space="0" w:color="auto"/>
        <w:bottom w:val="none" w:sz="0" w:space="0" w:color="auto"/>
        <w:right w:val="none" w:sz="0" w:space="0" w:color="auto"/>
      </w:divBdr>
    </w:div>
    <w:div w:id="381372941">
      <w:bodyDiv w:val="1"/>
      <w:marLeft w:val="0"/>
      <w:marRight w:val="0"/>
      <w:marTop w:val="0"/>
      <w:marBottom w:val="0"/>
      <w:divBdr>
        <w:top w:val="none" w:sz="0" w:space="0" w:color="auto"/>
        <w:left w:val="none" w:sz="0" w:space="0" w:color="auto"/>
        <w:bottom w:val="none" w:sz="0" w:space="0" w:color="auto"/>
        <w:right w:val="none" w:sz="0" w:space="0" w:color="auto"/>
      </w:divBdr>
    </w:div>
    <w:div w:id="381560057">
      <w:bodyDiv w:val="1"/>
      <w:marLeft w:val="0"/>
      <w:marRight w:val="0"/>
      <w:marTop w:val="0"/>
      <w:marBottom w:val="0"/>
      <w:divBdr>
        <w:top w:val="none" w:sz="0" w:space="0" w:color="auto"/>
        <w:left w:val="none" w:sz="0" w:space="0" w:color="auto"/>
        <w:bottom w:val="none" w:sz="0" w:space="0" w:color="auto"/>
        <w:right w:val="none" w:sz="0" w:space="0" w:color="auto"/>
      </w:divBdr>
    </w:div>
    <w:div w:id="382559321">
      <w:bodyDiv w:val="1"/>
      <w:marLeft w:val="0"/>
      <w:marRight w:val="0"/>
      <w:marTop w:val="0"/>
      <w:marBottom w:val="0"/>
      <w:divBdr>
        <w:top w:val="none" w:sz="0" w:space="0" w:color="auto"/>
        <w:left w:val="none" w:sz="0" w:space="0" w:color="auto"/>
        <w:bottom w:val="none" w:sz="0" w:space="0" w:color="auto"/>
        <w:right w:val="none" w:sz="0" w:space="0" w:color="auto"/>
      </w:divBdr>
    </w:div>
    <w:div w:id="384111353">
      <w:bodyDiv w:val="1"/>
      <w:marLeft w:val="0"/>
      <w:marRight w:val="0"/>
      <w:marTop w:val="0"/>
      <w:marBottom w:val="0"/>
      <w:divBdr>
        <w:top w:val="none" w:sz="0" w:space="0" w:color="auto"/>
        <w:left w:val="none" w:sz="0" w:space="0" w:color="auto"/>
        <w:bottom w:val="none" w:sz="0" w:space="0" w:color="auto"/>
        <w:right w:val="none" w:sz="0" w:space="0" w:color="auto"/>
      </w:divBdr>
    </w:div>
    <w:div w:id="385107930">
      <w:bodyDiv w:val="1"/>
      <w:marLeft w:val="0"/>
      <w:marRight w:val="0"/>
      <w:marTop w:val="0"/>
      <w:marBottom w:val="0"/>
      <w:divBdr>
        <w:top w:val="none" w:sz="0" w:space="0" w:color="auto"/>
        <w:left w:val="none" w:sz="0" w:space="0" w:color="auto"/>
        <w:bottom w:val="none" w:sz="0" w:space="0" w:color="auto"/>
        <w:right w:val="none" w:sz="0" w:space="0" w:color="auto"/>
      </w:divBdr>
    </w:div>
    <w:div w:id="387187112">
      <w:bodyDiv w:val="1"/>
      <w:marLeft w:val="0"/>
      <w:marRight w:val="0"/>
      <w:marTop w:val="0"/>
      <w:marBottom w:val="0"/>
      <w:divBdr>
        <w:top w:val="none" w:sz="0" w:space="0" w:color="auto"/>
        <w:left w:val="none" w:sz="0" w:space="0" w:color="auto"/>
        <w:bottom w:val="none" w:sz="0" w:space="0" w:color="auto"/>
        <w:right w:val="none" w:sz="0" w:space="0" w:color="auto"/>
      </w:divBdr>
    </w:div>
    <w:div w:id="390429276">
      <w:bodyDiv w:val="1"/>
      <w:marLeft w:val="0"/>
      <w:marRight w:val="0"/>
      <w:marTop w:val="0"/>
      <w:marBottom w:val="0"/>
      <w:divBdr>
        <w:top w:val="none" w:sz="0" w:space="0" w:color="auto"/>
        <w:left w:val="none" w:sz="0" w:space="0" w:color="auto"/>
        <w:bottom w:val="none" w:sz="0" w:space="0" w:color="auto"/>
        <w:right w:val="none" w:sz="0" w:space="0" w:color="auto"/>
      </w:divBdr>
    </w:div>
    <w:div w:id="390885912">
      <w:bodyDiv w:val="1"/>
      <w:marLeft w:val="0"/>
      <w:marRight w:val="0"/>
      <w:marTop w:val="0"/>
      <w:marBottom w:val="0"/>
      <w:divBdr>
        <w:top w:val="none" w:sz="0" w:space="0" w:color="auto"/>
        <w:left w:val="none" w:sz="0" w:space="0" w:color="auto"/>
        <w:bottom w:val="none" w:sz="0" w:space="0" w:color="auto"/>
        <w:right w:val="none" w:sz="0" w:space="0" w:color="auto"/>
      </w:divBdr>
    </w:div>
    <w:div w:id="393115968">
      <w:bodyDiv w:val="1"/>
      <w:marLeft w:val="0"/>
      <w:marRight w:val="0"/>
      <w:marTop w:val="0"/>
      <w:marBottom w:val="0"/>
      <w:divBdr>
        <w:top w:val="none" w:sz="0" w:space="0" w:color="auto"/>
        <w:left w:val="none" w:sz="0" w:space="0" w:color="auto"/>
        <w:bottom w:val="none" w:sz="0" w:space="0" w:color="auto"/>
        <w:right w:val="none" w:sz="0" w:space="0" w:color="auto"/>
      </w:divBdr>
    </w:div>
    <w:div w:id="393360035">
      <w:bodyDiv w:val="1"/>
      <w:marLeft w:val="0"/>
      <w:marRight w:val="0"/>
      <w:marTop w:val="0"/>
      <w:marBottom w:val="0"/>
      <w:divBdr>
        <w:top w:val="none" w:sz="0" w:space="0" w:color="auto"/>
        <w:left w:val="none" w:sz="0" w:space="0" w:color="auto"/>
        <w:bottom w:val="none" w:sz="0" w:space="0" w:color="auto"/>
        <w:right w:val="none" w:sz="0" w:space="0" w:color="auto"/>
      </w:divBdr>
    </w:div>
    <w:div w:id="394593353">
      <w:bodyDiv w:val="1"/>
      <w:marLeft w:val="0"/>
      <w:marRight w:val="0"/>
      <w:marTop w:val="0"/>
      <w:marBottom w:val="0"/>
      <w:divBdr>
        <w:top w:val="none" w:sz="0" w:space="0" w:color="auto"/>
        <w:left w:val="none" w:sz="0" w:space="0" w:color="auto"/>
        <w:bottom w:val="none" w:sz="0" w:space="0" w:color="auto"/>
        <w:right w:val="none" w:sz="0" w:space="0" w:color="auto"/>
      </w:divBdr>
    </w:div>
    <w:div w:id="394859503">
      <w:bodyDiv w:val="1"/>
      <w:marLeft w:val="0"/>
      <w:marRight w:val="0"/>
      <w:marTop w:val="0"/>
      <w:marBottom w:val="0"/>
      <w:divBdr>
        <w:top w:val="none" w:sz="0" w:space="0" w:color="auto"/>
        <w:left w:val="none" w:sz="0" w:space="0" w:color="auto"/>
        <w:bottom w:val="none" w:sz="0" w:space="0" w:color="auto"/>
        <w:right w:val="none" w:sz="0" w:space="0" w:color="auto"/>
      </w:divBdr>
    </w:div>
    <w:div w:id="395127990">
      <w:bodyDiv w:val="1"/>
      <w:marLeft w:val="0"/>
      <w:marRight w:val="0"/>
      <w:marTop w:val="0"/>
      <w:marBottom w:val="0"/>
      <w:divBdr>
        <w:top w:val="none" w:sz="0" w:space="0" w:color="auto"/>
        <w:left w:val="none" w:sz="0" w:space="0" w:color="auto"/>
        <w:bottom w:val="none" w:sz="0" w:space="0" w:color="auto"/>
        <w:right w:val="none" w:sz="0" w:space="0" w:color="auto"/>
      </w:divBdr>
    </w:div>
    <w:div w:id="395981169">
      <w:bodyDiv w:val="1"/>
      <w:marLeft w:val="0"/>
      <w:marRight w:val="0"/>
      <w:marTop w:val="0"/>
      <w:marBottom w:val="0"/>
      <w:divBdr>
        <w:top w:val="none" w:sz="0" w:space="0" w:color="auto"/>
        <w:left w:val="none" w:sz="0" w:space="0" w:color="auto"/>
        <w:bottom w:val="none" w:sz="0" w:space="0" w:color="auto"/>
        <w:right w:val="none" w:sz="0" w:space="0" w:color="auto"/>
      </w:divBdr>
    </w:div>
    <w:div w:id="396175957">
      <w:bodyDiv w:val="1"/>
      <w:marLeft w:val="0"/>
      <w:marRight w:val="0"/>
      <w:marTop w:val="0"/>
      <w:marBottom w:val="0"/>
      <w:divBdr>
        <w:top w:val="none" w:sz="0" w:space="0" w:color="auto"/>
        <w:left w:val="none" w:sz="0" w:space="0" w:color="auto"/>
        <w:bottom w:val="none" w:sz="0" w:space="0" w:color="auto"/>
        <w:right w:val="none" w:sz="0" w:space="0" w:color="auto"/>
      </w:divBdr>
    </w:div>
    <w:div w:id="396442400">
      <w:bodyDiv w:val="1"/>
      <w:marLeft w:val="0"/>
      <w:marRight w:val="0"/>
      <w:marTop w:val="0"/>
      <w:marBottom w:val="0"/>
      <w:divBdr>
        <w:top w:val="none" w:sz="0" w:space="0" w:color="auto"/>
        <w:left w:val="none" w:sz="0" w:space="0" w:color="auto"/>
        <w:bottom w:val="none" w:sz="0" w:space="0" w:color="auto"/>
        <w:right w:val="none" w:sz="0" w:space="0" w:color="auto"/>
      </w:divBdr>
    </w:div>
    <w:div w:id="396828058">
      <w:bodyDiv w:val="1"/>
      <w:marLeft w:val="0"/>
      <w:marRight w:val="0"/>
      <w:marTop w:val="0"/>
      <w:marBottom w:val="0"/>
      <w:divBdr>
        <w:top w:val="none" w:sz="0" w:space="0" w:color="auto"/>
        <w:left w:val="none" w:sz="0" w:space="0" w:color="auto"/>
        <w:bottom w:val="none" w:sz="0" w:space="0" w:color="auto"/>
        <w:right w:val="none" w:sz="0" w:space="0" w:color="auto"/>
      </w:divBdr>
    </w:div>
    <w:div w:id="396897800">
      <w:bodyDiv w:val="1"/>
      <w:marLeft w:val="0"/>
      <w:marRight w:val="0"/>
      <w:marTop w:val="0"/>
      <w:marBottom w:val="0"/>
      <w:divBdr>
        <w:top w:val="none" w:sz="0" w:space="0" w:color="auto"/>
        <w:left w:val="none" w:sz="0" w:space="0" w:color="auto"/>
        <w:bottom w:val="none" w:sz="0" w:space="0" w:color="auto"/>
        <w:right w:val="none" w:sz="0" w:space="0" w:color="auto"/>
      </w:divBdr>
    </w:div>
    <w:div w:id="398746512">
      <w:bodyDiv w:val="1"/>
      <w:marLeft w:val="0"/>
      <w:marRight w:val="0"/>
      <w:marTop w:val="0"/>
      <w:marBottom w:val="0"/>
      <w:divBdr>
        <w:top w:val="none" w:sz="0" w:space="0" w:color="auto"/>
        <w:left w:val="none" w:sz="0" w:space="0" w:color="auto"/>
        <w:bottom w:val="none" w:sz="0" w:space="0" w:color="auto"/>
        <w:right w:val="none" w:sz="0" w:space="0" w:color="auto"/>
      </w:divBdr>
    </w:div>
    <w:div w:id="399056998">
      <w:bodyDiv w:val="1"/>
      <w:marLeft w:val="0"/>
      <w:marRight w:val="0"/>
      <w:marTop w:val="0"/>
      <w:marBottom w:val="0"/>
      <w:divBdr>
        <w:top w:val="none" w:sz="0" w:space="0" w:color="auto"/>
        <w:left w:val="none" w:sz="0" w:space="0" w:color="auto"/>
        <w:bottom w:val="none" w:sz="0" w:space="0" w:color="auto"/>
        <w:right w:val="none" w:sz="0" w:space="0" w:color="auto"/>
      </w:divBdr>
    </w:div>
    <w:div w:id="399401609">
      <w:bodyDiv w:val="1"/>
      <w:marLeft w:val="0"/>
      <w:marRight w:val="0"/>
      <w:marTop w:val="0"/>
      <w:marBottom w:val="0"/>
      <w:divBdr>
        <w:top w:val="none" w:sz="0" w:space="0" w:color="auto"/>
        <w:left w:val="none" w:sz="0" w:space="0" w:color="auto"/>
        <w:bottom w:val="none" w:sz="0" w:space="0" w:color="auto"/>
        <w:right w:val="none" w:sz="0" w:space="0" w:color="auto"/>
      </w:divBdr>
    </w:div>
    <w:div w:id="399404744">
      <w:bodyDiv w:val="1"/>
      <w:marLeft w:val="0"/>
      <w:marRight w:val="0"/>
      <w:marTop w:val="0"/>
      <w:marBottom w:val="0"/>
      <w:divBdr>
        <w:top w:val="none" w:sz="0" w:space="0" w:color="auto"/>
        <w:left w:val="none" w:sz="0" w:space="0" w:color="auto"/>
        <w:bottom w:val="none" w:sz="0" w:space="0" w:color="auto"/>
        <w:right w:val="none" w:sz="0" w:space="0" w:color="auto"/>
      </w:divBdr>
    </w:div>
    <w:div w:id="400561193">
      <w:bodyDiv w:val="1"/>
      <w:marLeft w:val="0"/>
      <w:marRight w:val="0"/>
      <w:marTop w:val="0"/>
      <w:marBottom w:val="0"/>
      <w:divBdr>
        <w:top w:val="none" w:sz="0" w:space="0" w:color="auto"/>
        <w:left w:val="none" w:sz="0" w:space="0" w:color="auto"/>
        <w:bottom w:val="none" w:sz="0" w:space="0" w:color="auto"/>
        <w:right w:val="none" w:sz="0" w:space="0" w:color="auto"/>
      </w:divBdr>
    </w:div>
    <w:div w:id="400835018">
      <w:bodyDiv w:val="1"/>
      <w:marLeft w:val="0"/>
      <w:marRight w:val="0"/>
      <w:marTop w:val="0"/>
      <w:marBottom w:val="0"/>
      <w:divBdr>
        <w:top w:val="none" w:sz="0" w:space="0" w:color="auto"/>
        <w:left w:val="none" w:sz="0" w:space="0" w:color="auto"/>
        <w:bottom w:val="none" w:sz="0" w:space="0" w:color="auto"/>
        <w:right w:val="none" w:sz="0" w:space="0" w:color="auto"/>
      </w:divBdr>
    </w:div>
    <w:div w:id="401955224">
      <w:bodyDiv w:val="1"/>
      <w:marLeft w:val="0"/>
      <w:marRight w:val="0"/>
      <w:marTop w:val="0"/>
      <w:marBottom w:val="0"/>
      <w:divBdr>
        <w:top w:val="none" w:sz="0" w:space="0" w:color="auto"/>
        <w:left w:val="none" w:sz="0" w:space="0" w:color="auto"/>
        <w:bottom w:val="none" w:sz="0" w:space="0" w:color="auto"/>
        <w:right w:val="none" w:sz="0" w:space="0" w:color="auto"/>
      </w:divBdr>
    </w:div>
    <w:div w:id="402338698">
      <w:bodyDiv w:val="1"/>
      <w:marLeft w:val="0"/>
      <w:marRight w:val="0"/>
      <w:marTop w:val="0"/>
      <w:marBottom w:val="0"/>
      <w:divBdr>
        <w:top w:val="none" w:sz="0" w:space="0" w:color="auto"/>
        <w:left w:val="none" w:sz="0" w:space="0" w:color="auto"/>
        <w:bottom w:val="none" w:sz="0" w:space="0" w:color="auto"/>
        <w:right w:val="none" w:sz="0" w:space="0" w:color="auto"/>
      </w:divBdr>
    </w:div>
    <w:div w:id="402412372">
      <w:bodyDiv w:val="1"/>
      <w:marLeft w:val="0"/>
      <w:marRight w:val="0"/>
      <w:marTop w:val="0"/>
      <w:marBottom w:val="0"/>
      <w:divBdr>
        <w:top w:val="none" w:sz="0" w:space="0" w:color="auto"/>
        <w:left w:val="none" w:sz="0" w:space="0" w:color="auto"/>
        <w:bottom w:val="none" w:sz="0" w:space="0" w:color="auto"/>
        <w:right w:val="none" w:sz="0" w:space="0" w:color="auto"/>
      </w:divBdr>
    </w:div>
    <w:div w:id="402601696">
      <w:bodyDiv w:val="1"/>
      <w:marLeft w:val="0"/>
      <w:marRight w:val="0"/>
      <w:marTop w:val="0"/>
      <w:marBottom w:val="0"/>
      <w:divBdr>
        <w:top w:val="none" w:sz="0" w:space="0" w:color="auto"/>
        <w:left w:val="none" w:sz="0" w:space="0" w:color="auto"/>
        <w:bottom w:val="none" w:sz="0" w:space="0" w:color="auto"/>
        <w:right w:val="none" w:sz="0" w:space="0" w:color="auto"/>
      </w:divBdr>
    </w:div>
    <w:div w:id="404841817">
      <w:bodyDiv w:val="1"/>
      <w:marLeft w:val="0"/>
      <w:marRight w:val="0"/>
      <w:marTop w:val="0"/>
      <w:marBottom w:val="0"/>
      <w:divBdr>
        <w:top w:val="none" w:sz="0" w:space="0" w:color="auto"/>
        <w:left w:val="none" w:sz="0" w:space="0" w:color="auto"/>
        <w:bottom w:val="none" w:sz="0" w:space="0" w:color="auto"/>
        <w:right w:val="none" w:sz="0" w:space="0" w:color="auto"/>
      </w:divBdr>
    </w:div>
    <w:div w:id="405151504">
      <w:bodyDiv w:val="1"/>
      <w:marLeft w:val="0"/>
      <w:marRight w:val="0"/>
      <w:marTop w:val="0"/>
      <w:marBottom w:val="0"/>
      <w:divBdr>
        <w:top w:val="none" w:sz="0" w:space="0" w:color="auto"/>
        <w:left w:val="none" w:sz="0" w:space="0" w:color="auto"/>
        <w:bottom w:val="none" w:sz="0" w:space="0" w:color="auto"/>
        <w:right w:val="none" w:sz="0" w:space="0" w:color="auto"/>
      </w:divBdr>
    </w:div>
    <w:div w:id="406344234">
      <w:bodyDiv w:val="1"/>
      <w:marLeft w:val="0"/>
      <w:marRight w:val="0"/>
      <w:marTop w:val="0"/>
      <w:marBottom w:val="0"/>
      <w:divBdr>
        <w:top w:val="none" w:sz="0" w:space="0" w:color="auto"/>
        <w:left w:val="none" w:sz="0" w:space="0" w:color="auto"/>
        <w:bottom w:val="none" w:sz="0" w:space="0" w:color="auto"/>
        <w:right w:val="none" w:sz="0" w:space="0" w:color="auto"/>
      </w:divBdr>
    </w:div>
    <w:div w:id="406533195">
      <w:bodyDiv w:val="1"/>
      <w:marLeft w:val="0"/>
      <w:marRight w:val="0"/>
      <w:marTop w:val="0"/>
      <w:marBottom w:val="0"/>
      <w:divBdr>
        <w:top w:val="none" w:sz="0" w:space="0" w:color="auto"/>
        <w:left w:val="none" w:sz="0" w:space="0" w:color="auto"/>
        <w:bottom w:val="none" w:sz="0" w:space="0" w:color="auto"/>
        <w:right w:val="none" w:sz="0" w:space="0" w:color="auto"/>
      </w:divBdr>
    </w:div>
    <w:div w:id="407265456">
      <w:bodyDiv w:val="1"/>
      <w:marLeft w:val="0"/>
      <w:marRight w:val="0"/>
      <w:marTop w:val="0"/>
      <w:marBottom w:val="0"/>
      <w:divBdr>
        <w:top w:val="none" w:sz="0" w:space="0" w:color="auto"/>
        <w:left w:val="none" w:sz="0" w:space="0" w:color="auto"/>
        <w:bottom w:val="none" w:sz="0" w:space="0" w:color="auto"/>
        <w:right w:val="none" w:sz="0" w:space="0" w:color="auto"/>
      </w:divBdr>
    </w:div>
    <w:div w:id="407850791">
      <w:bodyDiv w:val="1"/>
      <w:marLeft w:val="0"/>
      <w:marRight w:val="0"/>
      <w:marTop w:val="0"/>
      <w:marBottom w:val="0"/>
      <w:divBdr>
        <w:top w:val="none" w:sz="0" w:space="0" w:color="auto"/>
        <w:left w:val="none" w:sz="0" w:space="0" w:color="auto"/>
        <w:bottom w:val="none" w:sz="0" w:space="0" w:color="auto"/>
        <w:right w:val="none" w:sz="0" w:space="0" w:color="auto"/>
      </w:divBdr>
    </w:div>
    <w:div w:id="408693671">
      <w:bodyDiv w:val="1"/>
      <w:marLeft w:val="0"/>
      <w:marRight w:val="0"/>
      <w:marTop w:val="0"/>
      <w:marBottom w:val="0"/>
      <w:divBdr>
        <w:top w:val="none" w:sz="0" w:space="0" w:color="auto"/>
        <w:left w:val="none" w:sz="0" w:space="0" w:color="auto"/>
        <w:bottom w:val="none" w:sz="0" w:space="0" w:color="auto"/>
        <w:right w:val="none" w:sz="0" w:space="0" w:color="auto"/>
      </w:divBdr>
    </w:div>
    <w:div w:id="408887266">
      <w:bodyDiv w:val="1"/>
      <w:marLeft w:val="0"/>
      <w:marRight w:val="0"/>
      <w:marTop w:val="0"/>
      <w:marBottom w:val="0"/>
      <w:divBdr>
        <w:top w:val="none" w:sz="0" w:space="0" w:color="auto"/>
        <w:left w:val="none" w:sz="0" w:space="0" w:color="auto"/>
        <w:bottom w:val="none" w:sz="0" w:space="0" w:color="auto"/>
        <w:right w:val="none" w:sz="0" w:space="0" w:color="auto"/>
      </w:divBdr>
    </w:div>
    <w:div w:id="409547145">
      <w:bodyDiv w:val="1"/>
      <w:marLeft w:val="0"/>
      <w:marRight w:val="0"/>
      <w:marTop w:val="0"/>
      <w:marBottom w:val="0"/>
      <w:divBdr>
        <w:top w:val="none" w:sz="0" w:space="0" w:color="auto"/>
        <w:left w:val="none" w:sz="0" w:space="0" w:color="auto"/>
        <w:bottom w:val="none" w:sz="0" w:space="0" w:color="auto"/>
        <w:right w:val="none" w:sz="0" w:space="0" w:color="auto"/>
      </w:divBdr>
    </w:div>
    <w:div w:id="409814713">
      <w:bodyDiv w:val="1"/>
      <w:marLeft w:val="0"/>
      <w:marRight w:val="0"/>
      <w:marTop w:val="0"/>
      <w:marBottom w:val="0"/>
      <w:divBdr>
        <w:top w:val="none" w:sz="0" w:space="0" w:color="auto"/>
        <w:left w:val="none" w:sz="0" w:space="0" w:color="auto"/>
        <w:bottom w:val="none" w:sz="0" w:space="0" w:color="auto"/>
        <w:right w:val="none" w:sz="0" w:space="0" w:color="auto"/>
      </w:divBdr>
    </w:div>
    <w:div w:id="414212237">
      <w:bodyDiv w:val="1"/>
      <w:marLeft w:val="0"/>
      <w:marRight w:val="0"/>
      <w:marTop w:val="0"/>
      <w:marBottom w:val="0"/>
      <w:divBdr>
        <w:top w:val="none" w:sz="0" w:space="0" w:color="auto"/>
        <w:left w:val="none" w:sz="0" w:space="0" w:color="auto"/>
        <w:bottom w:val="none" w:sz="0" w:space="0" w:color="auto"/>
        <w:right w:val="none" w:sz="0" w:space="0" w:color="auto"/>
      </w:divBdr>
    </w:div>
    <w:div w:id="414595028">
      <w:bodyDiv w:val="1"/>
      <w:marLeft w:val="0"/>
      <w:marRight w:val="0"/>
      <w:marTop w:val="0"/>
      <w:marBottom w:val="0"/>
      <w:divBdr>
        <w:top w:val="none" w:sz="0" w:space="0" w:color="auto"/>
        <w:left w:val="none" w:sz="0" w:space="0" w:color="auto"/>
        <w:bottom w:val="none" w:sz="0" w:space="0" w:color="auto"/>
        <w:right w:val="none" w:sz="0" w:space="0" w:color="auto"/>
      </w:divBdr>
    </w:div>
    <w:div w:id="414667409">
      <w:bodyDiv w:val="1"/>
      <w:marLeft w:val="0"/>
      <w:marRight w:val="0"/>
      <w:marTop w:val="0"/>
      <w:marBottom w:val="0"/>
      <w:divBdr>
        <w:top w:val="none" w:sz="0" w:space="0" w:color="auto"/>
        <w:left w:val="none" w:sz="0" w:space="0" w:color="auto"/>
        <w:bottom w:val="none" w:sz="0" w:space="0" w:color="auto"/>
        <w:right w:val="none" w:sz="0" w:space="0" w:color="auto"/>
      </w:divBdr>
    </w:div>
    <w:div w:id="414667570">
      <w:bodyDiv w:val="1"/>
      <w:marLeft w:val="0"/>
      <w:marRight w:val="0"/>
      <w:marTop w:val="0"/>
      <w:marBottom w:val="0"/>
      <w:divBdr>
        <w:top w:val="none" w:sz="0" w:space="0" w:color="auto"/>
        <w:left w:val="none" w:sz="0" w:space="0" w:color="auto"/>
        <w:bottom w:val="none" w:sz="0" w:space="0" w:color="auto"/>
        <w:right w:val="none" w:sz="0" w:space="0" w:color="auto"/>
      </w:divBdr>
    </w:div>
    <w:div w:id="416942253">
      <w:bodyDiv w:val="1"/>
      <w:marLeft w:val="0"/>
      <w:marRight w:val="0"/>
      <w:marTop w:val="0"/>
      <w:marBottom w:val="0"/>
      <w:divBdr>
        <w:top w:val="none" w:sz="0" w:space="0" w:color="auto"/>
        <w:left w:val="none" w:sz="0" w:space="0" w:color="auto"/>
        <w:bottom w:val="none" w:sz="0" w:space="0" w:color="auto"/>
        <w:right w:val="none" w:sz="0" w:space="0" w:color="auto"/>
      </w:divBdr>
    </w:div>
    <w:div w:id="417287879">
      <w:bodyDiv w:val="1"/>
      <w:marLeft w:val="0"/>
      <w:marRight w:val="0"/>
      <w:marTop w:val="0"/>
      <w:marBottom w:val="0"/>
      <w:divBdr>
        <w:top w:val="none" w:sz="0" w:space="0" w:color="auto"/>
        <w:left w:val="none" w:sz="0" w:space="0" w:color="auto"/>
        <w:bottom w:val="none" w:sz="0" w:space="0" w:color="auto"/>
        <w:right w:val="none" w:sz="0" w:space="0" w:color="auto"/>
      </w:divBdr>
    </w:div>
    <w:div w:id="417530800">
      <w:bodyDiv w:val="1"/>
      <w:marLeft w:val="0"/>
      <w:marRight w:val="0"/>
      <w:marTop w:val="0"/>
      <w:marBottom w:val="0"/>
      <w:divBdr>
        <w:top w:val="none" w:sz="0" w:space="0" w:color="auto"/>
        <w:left w:val="none" w:sz="0" w:space="0" w:color="auto"/>
        <w:bottom w:val="none" w:sz="0" w:space="0" w:color="auto"/>
        <w:right w:val="none" w:sz="0" w:space="0" w:color="auto"/>
      </w:divBdr>
    </w:div>
    <w:div w:id="418984284">
      <w:bodyDiv w:val="1"/>
      <w:marLeft w:val="0"/>
      <w:marRight w:val="0"/>
      <w:marTop w:val="0"/>
      <w:marBottom w:val="0"/>
      <w:divBdr>
        <w:top w:val="none" w:sz="0" w:space="0" w:color="auto"/>
        <w:left w:val="none" w:sz="0" w:space="0" w:color="auto"/>
        <w:bottom w:val="none" w:sz="0" w:space="0" w:color="auto"/>
        <w:right w:val="none" w:sz="0" w:space="0" w:color="auto"/>
      </w:divBdr>
    </w:div>
    <w:div w:id="419452060">
      <w:bodyDiv w:val="1"/>
      <w:marLeft w:val="0"/>
      <w:marRight w:val="0"/>
      <w:marTop w:val="0"/>
      <w:marBottom w:val="0"/>
      <w:divBdr>
        <w:top w:val="none" w:sz="0" w:space="0" w:color="auto"/>
        <w:left w:val="none" w:sz="0" w:space="0" w:color="auto"/>
        <w:bottom w:val="none" w:sz="0" w:space="0" w:color="auto"/>
        <w:right w:val="none" w:sz="0" w:space="0" w:color="auto"/>
      </w:divBdr>
    </w:div>
    <w:div w:id="420299698">
      <w:bodyDiv w:val="1"/>
      <w:marLeft w:val="0"/>
      <w:marRight w:val="0"/>
      <w:marTop w:val="0"/>
      <w:marBottom w:val="0"/>
      <w:divBdr>
        <w:top w:val="none" w:sz="0" w:space="0" w:color="auto"/>
        <w:left w:val="none" w:sz="0" w:space="0" w:color="auto"/>
        <w:bottom w:val="none" w:sz="0" w:space="0" w:color="auto"/>
        <w:right w:val="none" w:sz="0" w:space="0" w:color="auto"/>
      </w:divBdr>
    </w:div>
    <w:div w:id="421680445">
      <w:bodyDiv w:val="1"/>
      <w:marLeft w:val="0"/>
      <w:marRight w:val="0"/>
      <w:marTop w:val="0"/>
      <w:marBottom w:val="0"/>
      <w:divBdr>
        <w:top w:val="none" w:sz="0" w:space="0" w:color="auto"/>
        <w:left w:val="none" w:sz="0" w:space="0" w:color="auto"/>
        <w:bottom w:val="none" w:sz="0" w:space="0" w:color="auto"/>
        <w:right w:val="none" w:sz="0" w:space="0" w:color="auto"/>
      </w:divBdr>
    </w:div>
    <w:div w:id="422261331">
      <w:bodyDiv w:val="1"/>
      <w:marLeft w:val="0"/>
      <w:marRight w:val="0"/>
      <w:marTop w:val="0"/>
      <w:marBottom w:val="0"/>
      <w:divBdr>
        <w:top w:val="none" w:sz="0" w:space="0" w:color="auto"/>
        <w:left w:val="none" w:sz="0" w:space="0" w:color="auto"/>
        <w:bottom w:val="none" w:sz="0" w:space="0" w:color="auto"/>
        <w:right w:val="none" w:sz="0" w:space="0" w:color="auto"/>
      </w:divBdr>
    </w:div>
    <w:div w:id="423575736">
      <w:bodyDiv w:val="1"/>
      <w:marLeft w:val="0"/>
      <w:marRight w:val="0"/>
      <w:marTop w:val="0"/>
      <w:marBottom w:val="0"/>
      <w:divBdr>
        <w:top w:val="none" w:sz="0" w:space="0" w:color="auto"/>
        <w:left w:val="none" w:sz="0" w:space="0" w:color="auto"/>
        <w:bottom w:val="none" w:sz="0" w:space="0" w:color="auto"/>
        <w:right w:val="none" w:sz="0" w:space="0" w:color="auto"/>
      </w:divBdr>
    </w:div>
    <w:div w:id="423844034">
      <w:bodyDiv w:val="1"/>
      <w:marLeft w:val="0"/>
      <w:marRight w:val="0"/>
      <w:marTop w:val="0"/>
      <w:marBottom w:val="0"/>
      <w:divBdr>
        <w:top w:val="none" w:sz="0" w:space="0" w:color="auto"/>
        <w:left w:val="none" w:sz="0" w:space="0" w:color="auto"/>
        <w:bottom w:val="none" w:sz="0" w:space="0" w:color="auto"/>
        <w:right w:val="none" w:sz="0" w:space="0" w:color="auto"/>
      </w:divBdr>
    </w:div>
    <w:div w:id="424035361">
      <w:bodyDiv w:val="1"/>
      <w:marLeft w:val="0"/>
      <w:marRight w:val="0"/>
      <w:marTop w:val="0"/>
      <w:marBottom w:val="0"/>
      <w:divBdr>
        <w:top w:val="none" w:sz="0" w:space="0" w:color="auto"/>
        <w:left w:val="none" w:sz="0" w:space="0" w:color="auto"/>
        <w:bottom w:val="none" w:sz="0" w:space="0" w:color="auto"/>
        <w:right w:val="none" w:sz="0" w:space="0" w:color="auto"/>
      </w:divBdr>
    </w:div>
    <w:div w:id="424037504">
      <w:bodyDiv w:val="1"/>
      <w:marLeft w:val="0"/>
      <w:marRight w:val="0"/>
      <w:marTop w:val="0"/>
      <w:marBottom w:val="0"/>
      <w:divBdr>
        <w:top w:val="none" w:sz="0" w:space="0" w:color="auto"/>
        <w:left w:val="none" w:sz="0" w:space="0" w:color="auto"/>
        <w:bottom w:val="none" w:sz="0" w:space="0" w:color="auto"/>
        <w:right w:val="none" w:sz="0" w:space="0" w:color="auto"/>
      </w:divBdr>
    </w:div>
    <w:div w:id="424376853">
      <w:bodyDiv w:val="1"/>
      <w:marLeft w:val="0"/>
      <w:marRight w:val="0"/>
      <w:marTop w:val="0"/>
      <w:marBottom w:val="0"/>
      <w:divBdr>
        <w:top w:val="none" w:sz="0" w:space="0" w:color="auto"/>
        <w:left w:val="none" w:sz="0" w:space="0" w:color="auto"/>
        <w:bottom w:val="none" w:sz="0" w:space="0" w:color="auto"/>
        <w:right w:val="none" w:sz="0" w:space="0" w:color="auto"/>
      </w:divBdr>
    </w:div>
    <w:div w:id="426117493">
      <w:bodyDiv w:val="1"/>
      <w:marLeft w:val="0"/>
      <w:marRight w:val="0"/>
      <w:marTop w:val="0"/>
      <w:marBottom w:val="0"/>
      <w:divBdr>
        <w:top w:val="none" w:sz="0" w:space="0" w:color="auto"/>
        <w:left w:val="none" w:sz="0" w:space="0" w:color="auto"/>
        <w:bottom w:val="none" w:sz="0" w:space="0" w:color="auto"/>
        <w:right w:val="none" w:sz="0" w:space="0" w:color="auto"/>
      </w:divBdr>
    </w:div>
    <w:div w:id="426661229">
      <w:bodyDiv w:val="1"/>
      <w:marLeft w:val="0"/>
      <w:marRight w:val="0"/>
      <w:marTop w:val="0"/>
      <w:marBottom w:val="0"/>
      <w:divBdr>
        <w:top w:val="none" w:sz="0" w:space="0" w:color="auto"/>
        <w:left w:val="none" w:sz="0" w:space="0" w:color="auto"/>
        <w:bottom w:val="none" w:sz="0" w:space="0" w:color="auto"/>
        <w:right w:val="none" w:sz="0" w:space="0" w:color="auto"/>
      </w:divBdr>
    </w:div>
    <w:div w:id="426846905">
      <w:bodyDiv w:val="1"/>
      <w:marLeft w:val="0"/>
      <w:marRight w:val="0"/>
      <w:marTop w:val="0"/>
      <w:marBottom w:val="0"/>
      <w:divBdr>
        <w:top w:val="none" w:sz="0" w:space="0" w:color="auto"/>
        <w:left w:val="none" w:sz="0" w:space="0" w:color="auto"/>
        <w:bottom w:val="none" w:sz="0" w:space="0" w:color="auto"/>
        <w:right w:val="none" w:sz="0" w:space="0" w:color="auto"/>
      </w:divBdr>
    </w:div>
    <w:div w:id="430931046">
      <w:bodyDiv w:val="1"/>
      <w:marLeft w:val="0"/>
      <w:marRight w:val="0"/>
      <w:marTop w:val="0"/>
      <w:marBottom w:val="0"/>
      <w:divBdr>
        <w:top w:val="none" w:sz="0" w:space="0" w:color="auto"/>
        <w:left w:val="none" w:sz="0" w:space="0" w:color="auto"/>
        <w:bottom w:val="none" w:sz="0" w:space="0" w:color="auto"/>
        <w:right w:val="none" w:sz="0" w:space="0" w:color="auto"/>
      </w:divBdr>
    </w:div>
    <w:div w:id="433399722">
      <w:bodyDiv w:val="1"/>
      <w:marLeft w:val="0"/>
      <w:marRight w:val="0"/>
      <w:marTop w:val="0"/>
      <w:marBottom w:val="0"/>
      <w:divBdr>
        <w:top w:val="none" w:sz="0" w:space="0" w:color="auto"/>
        <w:left w:val="none" w:sz="0" w:space="0" w:color="auto"/>
        <w:bottom w:val="none" w:sz="0" w:space="0" w:color="auto"/>
        <w:right w:val="none" w:sz="0" w:space="0" w:color="auto"/>
      </w:divBdr>
    </w:div>
    <w:div w:id="437333366">
      <w:bodyDiv w:val="1"/>
      <w:marLeft w:val="0"/>
      <w:marRight w:val="0"/>
      <w:marTop w:val="0"/>
      <w:marBottom w:val="0"/>
      <w:divBdr>
        <w:top w:val="none" w:sz="0" w:space="0" w:color="auto"/>
        <w:left w:val="none" w:sz="0" w:space="0" w:color="auto"/>
        <w:bottom w:val="none" w:sz="0" w:space="0" w:color="auto"/>
        <w:right w:val="none" w:sz="0" w:space="0" w:color="auto"/>
      </w:divBdr>
    </w:div>
    <w:div w:id="438795958">
      <w:bodyDiv w:val="1"/>
      <w:marLeft w:val="0"/>
      <w:marRight w:val="0"/>
      <w:marTop w:val="0"/>
      <w:marBottom w:val="0"/>
      <w:divBdr>
        <w:top w:val="none" w:sz="0" w:space="0" w:color="auto"/>
        <w:left w:val="none" w:sz="0" w:space="0" w:color="auto"/>
        <w:bottom w:val="none" w:sz="0" w:space="0" w:color="auto"/>
        <w:right w:val="none" w:sz="0" w:space="0" w:color="auto"/>
      </w:divBdr>
    </w:div>
    <w:div w:id="439027625">
      <w:bodyDiv w:val="1"/>
      <w:marLeft w:val="0"/>
      <w:marRight w:val="0"/>
      <w:marTop w:val="0"/>
      <w:marBottom w:val="0"/>
      <w:divBdr>
        <w:top w:val="none" w:sz="0" w:space="0" w:color="auto"/>
        <w:left w:val="none" w:sz="0" w:space="0" w:color="auto"/>
        <w:bottom w:val="none" w:sz="0" w:space="0" w:color="auto"/>
        <w:right w:val="none" w:sz="0" w:space="0" w:color="auto"/>
      </w:divBdr>
    </w:div>
    <w:div w:id="442967443">
      <w:bodyDiv w:val="1"/>
      <w:marLeft w:val="0"/>
      <w:marRight w:val="0"/>
      <w:marTop w:val="0"/>
      <w:marBottom w:val="0"/>
      <w:divBdr>
        <w:top w:val="none" w:sz="0" w:space="0" w:color="auto"/>
        <w:left w:val="none" w:sz="0" w:space="0" w:color="auto"/>
        <w:bottom w:val="none" w:sz="0" w:space="0" w:color="auto"/>
        <w:right w:val="none" w:sz="0" w:space="0" w:color="auto"/>
      </w:divBdr>
    </w:div>
    <w:div w:id="443841604">
      <w:bodyDiv w:val="1"/>
      <w:marLeft w:val="0"/>
      <w:marRight w:val="0"/>
      <w:marTop w:val="0"/>
      <w:marBottom w:val="0"/>
      <w:divBdr>
        <w:top w:val="none" w:sz="0" w:space="0" w:color="auto"/>
        <w:left w:val="none" w:sz="0" w:space="0" w:color="auto"/>
        <w:bottom w:val="none" w:sz="0" w:space="0" w:color="auto"/>
        <w:right w:val="none" w:sz="0" w:space="0" w:color="auto"/>
      </w:divBdr>
    </w:div>
    <w:div w:id="444235015">
      <w:bodyDiv w:val="1"/>
      <w:marLeft w:val="0"/>
      <w:marRight w:val="0"/>
      <w:marTop w:val="0"/>
      <w:marBottom w:val="0"/>
      <w:divBdr>
        <w:top w:val="none" w:sz="0" w:space="0" w:color="auto"/>
        <w:left w:val="none" w:sz="0" w:space="0" w:color="auto"/>
        <w:bottom w:val="none" w:sz="0" w:space="0" w:color="auto"/>
        <w:right w:val="none" w:sz="0" w:space="0" w:color="auto"/>
      </w:divBdr>
    </w:div>
    <w:div w:id="445269891">
      <w:bodyDiv w:val="1"/>
      <w:marLeft w:val="0"/>
      <w:marRight w:val="0"/>
      <w:marTop w:val="0"/>
      <w:marBottom w:val="0"/>
      <w:divBdr>
        <w:top w:val="none" w:sz="0" w:space="0" w:color="auto"/>
        <w:left w:val="none" w:sz="0" w:space="0" w:color="auto"/>
        <w:bottom w:val="none" w:sz="0" w:space="0" w:color="auto"/>
        <w:right w:val="none" w:sz="0" w:space="0" w:color="auto"/>
      </w:divBdr>
    </w:div>
    <w:div w:id="445661668">
      <w:bodyDiv w:val="1"/>
      <w:marLeft w:val="0"/>
      <w:marRight w:val="0"/>
      <w:marTop w:val="0"/>
      <w:marBottom w:val="0"/>
      <w:divBdr>
        <w:top w:val="none" w:sz="0" w:space="0" w:color="auto"/>
        <w:left w:val="none" w:sz="0" w:space="0" w:color="auto"/>
        <w:bottom w:val="none" w:sz="0" w:space="0" w:color="auto"/>
        <w:right w:val="none" w:sz="0" w:space="0" w:color="auto"/>
      </w:divBdr>
    </w:div>
    <w:div w:id="446198723">
      <w:bodyDiv w:val="1"/>
      <w:marLeft w:val="0"/>
      <w:marRight w:val="0"/>
      <w:marTop w:val="0"/>
      <w:marBottom w:val="0"/>
      <w:divBdr>
        <w:top w:val="none" w:sz="0" w:space="0" w:color="auto"/>
        <w:left w:val="none" w:sz="0" w:space="0" w:color="auto"/>
        <w:bottom w:val="none" w:sz="0" w:space="0" w:color="auto"/>
        <w:right w:val="none" w:sz="0" w:space="0" w:color="auto"/>
      </w:divBdr>
    </w:div>
    <w:div w:id="446508764">
      <w:bodyDiv w:val="1"/>
      <w:marLeft w:val="0"/>
      <w:marRight w:val="0"/>
      <w:marTop w:val="0"/>
      <w:marBottom w:val="0"/>
      <w:divBdr>
        <w:top w:val="none" w:sz="0" w:space="0" w:color="auto"/>
        <w:left w:val="none" w:sz="0" w:space="0" w:color="auto"/>
        <w:bottom w:val="none" w:sz="0" w:space="0" w:color="auto"/>
        <w:right w:val="none" w:sz="0" w:space="0" w:color="auto"/>
      </w:divBdr>
    </w:div>
    <w:div w:id="446587022">
      <w:bodyDiv w:val="1"/>
      <w:marLeft w:val="0"/>
      <w:marRight w:val="0"/>
      <w:marTop w:val="0"/>
      <w:marBottom w:val="0"/>
      <w:divBdr>
        <w:top w:val="none" w:sz="0" w:space="0" w:color="auto"/>
        <w:left w:val="none" w:sz="0" w:space="0" w:color="auto"/>
        <w:bottom w:val="none" w:sz="0" w:space="0" w:color="auto"/>
        <w:right w:val="none" w:sz="0" w:space="0" w:color="auto"/>
      </w:divBdr>
    </w:div>
    <w:div w:id="447088897">
      <w:bodyDiv w:val="1"/>
      <w:marLeft w:val="0"/>
      <w:marRight w:val="0"/>
      <w:marTop w:val="0"/>
      <w:marBottom w:val="0"/>
      <w:divBdr>
        <w:top w:val="none" w:sz="0" w:space="0" w:color="auto"/>
        <w:left w:val="none" w:sz="0" w:space="0" w:color="auto"/>
        <w:bottom w:val="none" w:sz="0" w:space="0" w:color="auto"/>
        <w:right w:val="none" w:sz="0" w:space="0" w:color="auto"/>
      </w:divBdr>
    </w:div>
    <w:div w:id="447824090">
      <w:bodyDiv w:val="1"/>
      <w:marLeft w:val="0"/>
      <w:marRight w:val="0"/>
      <w:marTop w:val="0"/>
      <w:marBottom w:val="0"/>
      <w:divBdr>
        <w:top w:val="none" w:sz="0" w:space="0" w:color="auto"/>
        <w:left w:val="none" w:sz="0" w:space="0" w:color="auto"/>
        <w:bottom w:val="none" w:sz="0" w:space="0" w:color="auto"/>
        <w:right w:val="none" w:sz="0" w:space="0" w:color="auto"/>
      </w:divBdr>
    </w:div>
    <w:div w:id="448279696">
      <w:bodyDiv w:val="1"/>
      <w:marLeft w:val="0"/>
      <w:marRight w:val="0"/>
      <w:marTop w:val="0"/>
      <w:marBottom w:val="0"/>
      <w:divBdr>
        <w:top w:val="none" w:sz="0" w:space="0" w:color="auto"/>
        <w:left w:val="none" w:sz="0" w:space="0" w:color="auto"/>
        <w:bottom w:val="none" w:sz="0" w:space="0" w:color="auto"/>
        <w:right w:val="none" w:sz="0" w:space="0" w:color="auto"/>
      </w:divBdr>
    </w:div>
    <w:div w:id="448665329">
      <w:bodyDiv w:val="1"/>
      <w:marLeft w:val="0"/>
      <w:marRight w:val="0"/>
      <w:marTop w:val="0"/>
      <w:marBottom w:val="0"/>
      <w:divBdr>
        <w:top w:val="none" w:sz="0" w:space="0" w:color="auto"/>
        <w:left w:val="none" w:sz="0" w:space="0" w:color="auto"/>
        <w:bottom w:val="none" w:sz="0" w:space="0" w:color="auto"/>
        <w:right w:val="none" w:sz="0" w:space="0" w:color="auto"/>
      </w:divBdr>
    </w:div>
    <w:div w:id="450325646">
      <w:bodyDiv w:val="1"/>
      <w:marLeft w:val="0"/>
      <w:marRight w:val="0"/>
      <w:marTop w:val="0"/>
      <w:marBottom w:val="0"/>
      <w:divBdr>
        <w:top w:val="none" w:sz="0" w:space="0" w:color="auto"/>
        <w:left w:val="none" w:sz="0" w:space="0" w:color="auto"/>
        <w:bottom w:val="none" w:sz="0" w:space="0" w:color="auto"/>
        <w:right w:val="none" w:sz="0" w:space="0" w:color="auto"/>
      </w:divBdr>
    </w:div>
    <w:div w:id="451825740">
      <w:bodyDiv w:val="1"/>
      <w:marLeft w:val="0"/>
      <w:marRight w:val="0"/>
      <w:marTop w:val="0"/>
      <w:marBottom w:val="0"/>
      <w:divBdr>
        <w:top w:val="none" w:sz="0" w:space="0" w:color="auto"/>
        <w:left w:val="none" w:sz="0" w:space="0" w:color="auto"/>
        <w:bottom w:val="none" w:sz="0" w:space="0" w:color="auto"/>
        <w:right w:val="none" w:sz="0" w:space="0" w:color="auto"/>
      </w:divBdr>
    </w:div>
    <w:div w:id="454104582">
      <w:bodyDiv w:val="1"/>
      <w:marLeft w:val="0"/>
      <w:marRight w:val="0"/>
      <w:marTop w:val="0"/>
      <w:marBottom w:val="0"/>
      <w:divBdr>
        <w:top w:val="none" w:sz="0" w:space="0" w:color="auto"/>
        <w:left w:val="none" w:sz="0" w:space="0" w:color="auto"/>
        <w:bottom w:val="none" w:sz="0" w:space="0" w:color="auto"/>
        <w:right w:val="none" w:sz="0" w:space="0" w:color="auto"/>
      </w:divBdr>
    </w:div>
    <w:div w:id="454563054">
      <w:bodyDiv w:val="1"/>
      <w:marLeft w:val="0"/>
      <w:marRight w:val="0"/>
      <w:marTop w:val="0"/>
      <w:marBottom w:val="0"/>
      <w:divBdr>
        <w:top w:val="none" w:sz="0" w:space="0" w:color="auto"/>
        <w:left w:val="none" w:sz="0" w:space="0" w:color="auto"/>
        <w:bottom w:val="none" w:sz="0" w:space="0" w:color="auto"/>
        <w:right w:val="none" w:sz="0" w:space="0" w:color="auto"/>
      </w:divBdr>
    </w:div>
    <w:div w:id="455215905">
      <w:bodyDiv w:val="1"/>
      <w:marLeft w:val="0"/>
      <w:marRight w:val="0"/>
      <w:marTop w:val="0"/>
      <w:marBottom w:val="0"/>
      <w:divBdr>
        <w:top w:val="none" w:sz="0" w:space="0" w:color="auto"/>
        <w:left w:val="none" w:sz="0" w:space="0" w:color="auto"/>
        <w:bottom w:val="none" w:sz="0" w:space="0" w:color="auto"/>
        <w:right w:val="none" w:sz="0" w:space="0" w:color="auto"/>
      </w:divBdr>
    </w:div>
    <w:div w:id="456148964">
      <w:bodyDiv w:val="1"/>
      <w:marLeft w:val="0"/>
      <w:marRight w:val="0"/>
      <w:marTop w:val="0"/>
      <w:marBottom w:val="0"/>
      <w:divBdr>
        <w:top w:val="none" w:sz="0" w:space="0" w:color="auto"/>
        <w:left w:val="none" w:sz="0" w:space="0" w:color="auto"/>
        <w:bottom w:val="none" w:sz="0" w:space="0" w:color="auto"/>
        <w:right w:val="none" w:sz="0" w:space="0" w:color="auto"/>
      </w:divBdr>
    </w:div>
    <w:div w:id="456415307">
      <w:bodyDiv w:val="1"/>
      <w:marLeft w:val="0"/>
      <w:marRight w:val="0"/>
      <w:marTop w:val="0"/>
      <w:marBottom w:val="0"/>
      <w:divBdr>
        <w:top w:val="none" w:sz="0" w:space="0" w:color="auto"/>
        <w:left w:val="none" w:sz="0" w:space="0" w:color="auto"/>
        <w:bottom w:val="none" w:sz="0" w:space="0" w:color="auto"/>
        <w:right w:val="none" w:sz="0" w:space="0" w:color="auto"/>
      </w:divBdr>
    </w:div>
    <w:div w:id="457800172">
      <w:bodyDiv w:val="1"/>
      <w:marLeft w:val="0"/>
      <w:marRight w:val="0"/>
      <w:marTop w:val="0"/>
      <w:marBottom w:val="0"/>
      <w:divBdr>
        <w:top w:val="none" w:sz="0" w:space="0" w:color="auto"/>
        <w:left w:val="none" w:sz="0" w:space="0" w:color="auto"/>
        <w:bottom w:val="none" w:sz="0" w:space="0" w:color="auto"/>
        <w:right w:val="none" w:sz="0" w:space="0" w:color="auto"/>
      </w:divBdr>
    </w:div>
    <w:div w:id="461382401">
      <w:bodyDiv w:val="1"/>
      <w:marLeft w:val="0"/>
      <w:marRight w:val="0"/>
      <w:marTop w:val="0"/>
      <w:marBottom w:val="0"/>
      <w:divBdr>
        <w:top w:val="none" w:sz="0" w:space="0" w:color="auto"/>
        <w:left w:val="none" w:sz="0" w:space="0" w:color="auto"/>
        <w:bottom w:val="none" w:sz="0" w:space="0" w:color="auto"/>
        <w:right w:val="none" w:sz="0" w:space="0" w:color="auto"/>
      </w:divBdr>
    </w:div>
    <w:div w:id="462507836">
      <w:bodyDiv w:val="1"/>
      <w:marLeft w:val="0"/>
      <w:marRight w:val="0"/>
      <w:marTop w:val="0"/>
      <w:marBottom w:val="0"/>
      <w:divBdr>
        <w:top w:val="none" w:sz="0" w:space="0" w:color="auto"/>
        <w:left w:val="none" w:sz="0" w:space="0" w:color="auto"/>
        <w:bottom w:val="none" w:sz="0" w:space="0" w:color="auto"/>
        <w:right w:val="none" w:sz="0" w:space="0" w:color="auto"/>
      </w:divBdr>
    </w:div>
    <w:div w:id="463618329">
      <w:bodyDiv w:val="1"/>
      <w:marLeft w:val="0"/>
      <w:marRight w:val="0"/>
      <w:marTop w:val="0"/>
      <w:marBottom w:val="0"/>
      <w:divBdr>
        <w:top w:val="none" w:sz="0" w:space="0" w:color="auto"/>
        <w:left w:val="none" w:sz="0" w:space="0" w:color="auto"/>
        <w:bottom w:val="none" w:sz="0" w:space="0" w:color="auto"/>
        <w:right w:val="none" w:sz="0" w:space="0" w:color="auto"/>
      </w:divBdr>
    </w:div>
    <w:div w:id="464087078">
      <w:bodyDiv w:val="1"/>
      <w:marLeft w:val="0"/>
      <w:marRight w:val="0"/>
      <w:marTop w:val="0"/>
      <w:marBottom w:val="0"/>
      <w:divBdr>
        <w:top w:val="none" w:sz="0" w:space="0" w:color="auto"/>
        <w:left w:val="none" w:sz="0" w:space="0" w:color="auto"/>
        <w:bottom w:val="none" w:sz="0" w:space="0" w:color="auto"/>
        <w:right w:val="none" w:sz="0" w:space="0" w:color="auto"/>
      </w:divBdr>
    </w:div>
    <w:div w:id="464927124">
      <w:bodyDiv w:val="1"/>
      <w:marLeft w:val="0"/>
      <w:marRight w:val="0"/>
      <w:marTop w:val="0"/>
      <w:marBottom w:val="0"/>
      <w:divBdr>
        <w:top w:val="none" w:sz="0" w:space="0" w:color="auto"/>
        <w:left w:val="none" w:sz="0" w:space="0" w:color="auto"/>
        <w:bottom w:val="none" w:sz="0" w:space="0" w:color="auto"/>
        <w:right w:val="none" w:sz="0" w:space="0" w:color="auto"/>
      </w:divBdr>
    </w:div>
    <w:div w:id="467820320">
      <w:bodyDiv w:val="1"/>
      <w:marLeft w:val="0"/>
      <w:marRight w:val="0"/>
      <w:marTop w:val="0"/>
      <w:marBottom w:val="0"/>
      <w:divBdr>
        <w:top w:val="none" w:sz="0" w:space="0" w:color="auto"/>
        <w:left w:val="none" w:sz="0" w:space="0" w:color="auto"/>
        <w:bottom w:val="none" w:sz="0" w:space="0" w:color="auto"/>
        <w:right w:val="none" w:sz="0" w:space="0" w:color="auto"/>
      </w:divBdr>
    </w:div>
    <w:div w:id="468402497">
      <w:bodyDiv w:val="1"/>
      <w:marLeft w:val="0"/>
      <w:marRight w:val="0"/>
      <w:marTop w:val="0"/>
      <w:marBottom w:val="0"/>
      <w:divBdr>
        <w:top w:val="none" w:sz="0" w:space="0" w:color="auto"/>
        <w:left w:val="none" w:sz="0" w:space="0" w:color="auto"/>
        <w:bottom w:val="none" w:sz="0" w:space="0" w:color="auto"/>
        <w:right w:val="none" w:sz="0" w:space="0" w:color="auto"/>
      </w:divBdr>
    </w:div>
    <w:div w:id="468402753">
      <w:bodyDiv w:val="1"/>
      <w:marLeft w:val="0"/>
      <w:marRight w:val="0"/>
      <w:marTop w:val="0"/>
      <w:marBottom w:val="0"/>
      <w:divBdr>
        <w:top w:val="none" w:sz="0" w:space="0" w:color="auto"/>
        <w:left w:val="none" w:sz="0" w:space="0" w:color="auto"/>
        <w:bottom w:val="none" w:sz="0" w:space="0" w:color="auto"/>
        <w:right w:val="none" w:sz="0" w:space="0" w:color="auto"/>
      </w:divBdr>
    </w:div>
    <w:div w:id="469053619">
      <w:bodyDiv w:val="1"/>
      <w:marLeft w:val="0"/>
      <w:marRight w:val="0"/>
      <w:marTop w:val="0"/>
      <w:marBottom w:val="0"/>
      <w:divBdr>
        <w:top w:val="none" w:sz="0" w:space="0" w:color="auto"/>
        <w:left w:val="none" w:sz="0" w:space="0" w:color="auto"/>
        <w:bottom w:val="none" w:sz="0" w:space="0" w:color="auto"/>
        <w:right w:val="none" w:sz="0" w:space="0" w:color="auto"/>
      </w:divBdr>
    </w:div>
    <w:div w:id="469976611">
      <w:bodyDiv w:val="1"/>
      <w:marLeft w:val="0"/>
      <w:marRight w:val="0"/>
      <w:marTop w:val="0"/>
      <w:marBottom w:val="0"/>
      <w:divBdr>
        <w:top w:val="none" w:sz="0" w:space="0" w:color="auto"/>
        <w:left w:val="none" w:sz="0" w:space="0" w:color="auto"/>
        <w:bottom w:val="none" w:sz="0" w:space="0" w:color="auto"/>
        <w:right w:val="none" w:sz="0" w:space="0" w:color="auto"/>
      </w:divBdr>
    </w:div>
    <w:div w:id="470292738">
      <w:bodyDiv w:val="1"/>
      <w:marLeft w:val="0"/>
      <w:marRight w:val="0"/>
      <w:marTop w:val="0"/>
      <w:marBottom w:val="0"/>
      <w:divBdr>
        <w:top w:val="none" w:sz="0" w:space="0" w:color="auto"/>
        <w:left w:val="none" w:sz="0" w:space="0" w:color="auto"/>
        <w:bottom w:val="none" w:sz="0" w:space="0" w:color="auto"/>
        <w:right w:val="none" w:sz="0" w:space="0" w:color="auto"/>
      </w:divBdr>
    </w:div>
    <w:div w:id="472403490">
      <w:bodyDiv w:val="1"/>
      <w:marLeft w:val="0"/>
      <w:marRight w:val="0"/>
      <w:marTop w:val="0"/>
      <w:marBottom w:val="0"/>
      <w:divBdr>
        <w:top w:val="none" w:sz="0" w:space="0" w:color="auto"/>
        <w:left w:val="none" w:sz="0" w:space="0" w:color="auto"/>
        <w:bottom w:val="none" w:sz="0" w:space="0" w:color="auto"/>
        <w:right w:val="none" w:sz="0" w:space="0" w:color="auto"/>
      </w:divBdr>
    </w:div>
    <w:div w:id="472530622">
      <w:bodyDiv w:val="1"/>
      <w:marLeft w:val="0"/>
      <w:marRight w:val="0"/>
      <w:marTop w:val="0"/>
      <w:marBottom w:val="0"/>
      <w:divBdr>
        <w:top w:val="none" w:sz="0" w:space="0" w:color="auto"/>
        <w:left w:val="none" w:sz="0" w:space="0" w:color="auto"/>
        <w:bottom w:val="none" w:sz="0" w:space="0" w:color="auto"/>
        <w:right w:val="none" w:sz="0" w:space="0" w:color="auto"/>
      </w:divBdr>
    </w:div>
    <w:div w:id="472797669">
      <w:bodyDiv w:val="1"/>
      <w:marLeft w:val="0"/>
      <w:marRight w:val="0"/>
      <w:marTop w:val="0"/>
      <w:marBottom w:val="0"/>
      <w:divBdr>
        <w:top w:val="none" w:sz="0" w:space="0" w:color="auto"/>
        <w:left w:val="none" w:sz="0" w:space="0" w:color="auto"/>
        <w:bottom w:val="none" w:sz="0" w:space="0" w:color="auto"/>
        <w:right w:val="none" w:sz="0" w:space="0" w:color="auto"/>
      </w:divBdr>
    </w:div>
    <w:div w:id="474375327">
      <w:bodyDiv w:val="1"/>
      <w:marLeft w:val="0"/>
      <w:marRight w:val="0"/>
      <w:marTop w:val="0"/>
      <w:marBottom w:val="0"/>
      <w:divBdr>
        <w:top w:val="none" w:sz="0" w:space="0" w:color="auto"/>
        <w:left w:val="none" w:sz="0" w:space="0" w:color="auto"/>
        <w:bottom w:val="none" w:sz="0" w:space="0" w:color="auto"/>
        <w:right w:val="none" w:sz="0" w:space="0" w:color="auto"/>
      </w:divBdr>
    </w:div>
    <w:div w:id="476728794">
      <w:bodyDiv w:val="1"/>
      <w:marLeft w:val="0"/>
      <w:marRight w:val="0"/>
      <w:marTop w:val="0"/>
      <w:marBottom w:val="0"/>
      <w:divBdr>
        <w:top w:val="none" w:sz="0" w:space="0" w:color="auto"/>
        <w:left w:val="none" w:sz="0" w:space="0" w:color="auto"/>
        <w:bottom w:val="none" w:sz="0" w:space="0" w:color="auto"/>
        <w:right w:val="none" w:sz="0" w:space="0" w:color="auto"/>
      </w:divBdr>
    </w:div>
    <w:div w:id="476805751">
      <w:bodyDiv w:val="1"/>
      <w:marLeft w:val="0"/>
      <w:marRight w:val="0"/>
      <w:marTop w:val="0"/>
      <w:marBottom w:val="0"/>
      <w:divBdr>
        <w:top w:val="none" w:sz="0" w:space="0" w:color="auto"/>
        <w:left w:val="none" w:sz="0" w:space="0" w:color="auto"/>
        <w:bottom w:val="none" w:sz="0" w:space="0" w:color="auto"/>
        <w:right w:val="none" w:sz="0" w:space="0" w:color="auto"/>
      </w:divBdr>
    </w:div>
    <w:div w:id="477841795">
      <w:bodyDiv w:val="1"/>
      <w:marLeft w:val="0"/>
      <w:marRight w:val="0"/>
      <w:marTop w:val="0"/>
      <w:marBottom w:val="0"/>
      <w:divBdr>
        <w:top w:val="none" w:sz="0" w:space="0" w:color="auto"/>
        <w:left w:val="none" w:sz="0" w:space="0" w:color="auto"/>
        <w:bottom w:val="none" w:sz="0" w:space="0" w:color="auto"/>
        <w:right w:val="none" w:sz="0" w:space="0" w:color="auto"/>
      </w:divBdr>
    </w:div>
    <w:div w:id="477890129">
      <w:bodyDiv w:val="1"/>
      <w:marLeft w:val="0"/>
      <w:marRight w:val="0"/>
      <w:marTop w:val="0"/>
      <w:marBottom w:val="0"/>
      <w:divBdr>
        <w:top w:val="none" w:sz="0" w:space="0" w:color="auto"/>
        <w:left w:val="none" w:sz="0" w:space="0" w:color="auto"/>
        <w:bottom w:val="none" w:sz="0" w:space="0" w:color="auto"/>
        <w:right w:val="none" w:sz="0" w:space="0" w:color="auto"/>
      </w:divBdr>
    </w:div>
    <w:div w:id="477963868">
      <w:bodyDiv w:val="1"/>
      <w:marLeft w:val="0"/>
      <w:marRight w:val="0"/>
      <w:marTop w:val="0"/>
      <w:marBottom w:val="0"/>
      <w:divBdr>
        <w:top w:val="none" w:sz="0" w:space="0" w:color="auto"/>
        <w:left w:val="none" w:sz="0" w:space="0" w:color="auto"/>
        <w:bottom w:val="none" w:sz="0" w:space="0" w:color="auto"/>
        <w:right w:val="none" w:sz="0" w:space="0" w:color="auto"/>
      </w:divBdr>
    </w:div>
    <w:div w:id="478420109">
      <w:bodyDiv w:val="1"/>
      <w:marLeft w:val="0"/>
      <w:marRight w:val="0"/>
      <w:marTop w:val="0"/>
      <w:marBottom w:val="0"/>
      <w:divBdr>
        <w:top w:val="none" w:sz="0" w:space="0" w:color="auto"/>
        <w:left w:val="none" w:sz="0" w:space="0" w:color="auto"/>
        <w:bottom w:val="none" w:sz="0" w:space="0" w:color="auto"/>
        <w:right w:val="none" w:sz="0" w:space="0" w:color="auto"/>
      </w:divBdr>
    </w:div>
    <w:div w:id="478695466">
      <w:bodyDiv w:val="1"/>
      <w:marLeft w:val="0"/>
      <w:marRight w:val="0"/>
      <w:marTop w:val="0"/>
      <w:marBottom w:val="0"/>
      <w:divBdr>
        <w:top w:val="none" w:sz="0" w:space="0" w:color="auto"/>
        <w:left w:val="none" w:sz="0" w:space="0" w:color="auto"/>
        <w:bottom w:val="none" w:sz="0" w:space="0" w:color="auto"/>
        <w:right w:val="none" w:sz="0" w:space="0" w:color="auto"/>
      </w:divBdr>
    </w:div>
    <w:div w:id="480386601">
      <w:bodyDiv w:val="1"/>
      <w:marLeft w:val="0"/>
      <w:marRight w:val="0"/>
      <w:marTop w:val="0"/>
      <w:marBottom w:val="0"/>
      <w:divBdr>
        <w:top w:val="none" w:sz="0" w:space="0" w:color="auto"/>
        <w:left w:val="none" w:sz="0" w:space="0" w:color="auto"/>
        <w:bottom w:val="none" w:sz="0" w:space="0" w:color="auto"/>
        <w:right w:val="none" w:sz="0" w:space="0" w:color="auto"/>
      </w:divBdr>
    </w:div>
    <w:div w:id="481386358">
      <w:bodyDiv w:val="1"/>
      <w:marLeft w:val="0"/>
      <w:marRight w:val="0"/>
      <w:marTop w:val="0"/>
      <w:marBottom w:val="0"/>
      <w:divBdr>
        <w:top w:val="none" w:sz="0" w:space="0" w:color="auto"/>
        <w:left w:val="none" w:sz="0" w:space="0" w:color="auto"/>
        <w:bottom w:val="none" w:sz="0" w:space="0" w:color="auto"/>
        <w:right w:val="none" w:sz="0" w:space="0" w:color="auto"/>
      </w:divBdr>
    </w:div>
    <w:div w:id="483203352">
      <w:bodyDiv w:val="1"/>
      <w:marLeft w:val="0"/>
      <w:marRight w:val="0"/>
      <w:marTop w:val="0"/>
      <w:marBottom w:val="0"/>
      <w:divBdr>
        <w:top w:val="none" w:sz="0" w:space="0" w:color="auto"/>
        <w:left w:val="none" w:sz="0" w:space="0" w:color="auto"/>
        <w:bottom w:val="none" w:sz="0" w:space="0" w:color="auto"/>
        <w:right w:val="none" w:sz="0" w:space="0" w:color="auto"/>
      </w:divBdr>
    </w:div>
    <w:div w:id="483396838">
      <w:bodyDiv w:val="1"/>
      <w:marLeft w:val="0"/>
      <w:marRight w:val="0"/>
      <w:marTop w:val="0"/>
      <w:marBottom w:val="0"/>
      <w:divBdr>
        <w:top w:val="none" w:sz="0" w:space="0" w:color="auto"/>
        <w:left w:val="none" w:sz="0" w:space="0" w:color="auto"/>
        <w:bottom w:val="none" w:sz="0" w:space="0" w:color="auto"/>
        <w:right w:val="none" w:sz="0" w:space="0" w:color="auto"/>
      </w:divBdr>
    </w:div>
    <w:div w:id="489979270">
      <w:bodyDiv w:val="1"/>
      <w:marLeft w:val="0"/>
      <w:marRight w:val="0"/>
      <w:marTop w:val="0"/>
      <w:marBottom w:val="0"/>
      <w:divBdr>
        <w:top w:val="none" w:sz="0" w:space="0" w:color="auto"/>
        <w:left w:val="none" w:sz="0" w:space="0" w:color="auto"/>
        <w:bottom w:val="none" w:sz="0" w:space="0" w:color="auto"/>
        <w:right w:val="none" w:sz="0" w:space="0" w:color="auto"/>
      </w:divBdr>
    </w:div>
    <w:div w:id="490220642">
      <w:bodyDiv w:val="1"/>
      <w:marLeft w:val="0"/>
      <w:marRight w:val="0"/>
      <w:marTop w:val="0"/>
      <w:marBottom w:val="0"/>
      <w:divBdr>
        <w:top w:val="none" w:sz="0" w:space="0" w:color="auto"/>
        <w:left w:val="none" w:sz="0" w:space="0" w:color="auto"/>
        <w:bottom w:val="none" w:sz="0" w:space="0" w:color="auto"/>
        <w:right w:val="none" w:sz="0" w:space="0" w:color="auto"/>
      </w:divBdr>
    </w:div>
    <w:div w:id="490298149">
      <w:bodyDiv w:val="1"/>
      <w:marLeft w:val="0"/>
      <w:marRight w:val="0"/>
      <w:marTop w:val="0"/>
      <w:marBottom w:val="0"/>
      <w:divBdr>
        <w:top w:val="none" w:sz="0" w:space="0" w:color="auto"/>
        <w:left w:val="none" w:sz="0" w:space="0" w:color="auto"/>
        <w:bottom w:val="none" w:sz="0" w:space="0" w:color="auto"/>
        <w:right w:val="none" w:sz="0" w:space="0" w:color="auto"/>
      </w:divBdr>
    </w:div>
    <w:div w:id="490364701">
      <w:bodyDiv w:val="1"/>
      <w:marLeft w:val="0"/>
      <w:marRight w:val="0"/>
      <w:marTop w:val="0"/>
      <w:marBottom w:val="0"/>
      <w:divBdr>
        <w:top w:val="none" w:sz="0" w:space="0" w:color="auto"/>
        <w:left w:val="none" w:sz="0" w:space="0" w:color="auto"/>
        <w:bottom w:val="none" w:sz="0" w:space="0" w:color="auto"/>
        <w:right w:val="none" w:sz="0" w:space="0" w:color="auto"/>
      </w:divBdr>
    </w:div>
    <w:div w:id="492643047">
      <w:bodyDiv w:val="1"/>
      <w:marLeft w:val="0"/>
      <w:marRight w:val="0"/>
      <w:marTop w:val="0"/>
      <w:marBottom w:val="0"/>
      <w:divBdr>
        <w:top w:val="none" w:sz="0" w:space="0" w:color="auto"/>
        <w:left w:val="none" w:sz="0" w:space="0" w:color="auto"/>
        <w:bottom w:val="none" w:sz="0" w:space="0" w:color="auto"/>
        <w:right w:val="none" w:sz="0" w:space="0" w:color="auto"/>
      </w:divBdr>
    </w:div>
    <w:div w:id="492717448">
      <w:bodyDiv w:val="1"/>
      <w:marLeft w:val="0"/>
      <w:marRight w:val="0"/>
      <w:marTop w:val="0"/>
      <w:marBottom w:val="0"/>
      <w:divBdr>
        <w:top w:val="none" w:sz="0" w:space="0" w:color="auto"/>
        <w:left w:val="none" w:sz="0" w:space="0" w:color="auto"/>
        <w:bottom w:val="none" w:sz="0" w:space="0" w:color="auto"/>
        <w:right w:val="none" w:sz="0" w:space="0" w:color="auto"/>
      </w:divBdr>
    </w:div>
    <w:div w:id="493420705">
      <w:bodyDiv w:val="1"/>
      <w:marLeft w:val="0"/>
      <w:marRight w:val="0"/>
      <w:marTop w:val="0"/>
      <w:marBottom w:val="0"/>
      <w:divBdr>
        <w:top w:val="none" w:sz="0" w:space="0" w:color="auto"/>
        <w:left w:val="none" w:sz="0" w:space="0" w:color="auto"/>
        <w:bottom w:val="none" w:sz="0" w:space="0" w:color="auto"/>
        <w:right w:val="none" w:sz="0" w:space="0" w:color="auto"/>
      </w:divBdr>
    </w:div>
    <w:div w:id="497890123">
      <w:bodyDiv w:val="1"/>
      <w:marLeft w:val="0"/>
      <w:marRight w:val="0"/>
      <w:marTop w:val="0"/>
      <w:marBottom w:val="0"/>
      <w:divBdr>
        <w:top w:val="none" w:sz="0" w:space="0" w:color="auto"/>
        <w:left w:val="none" w:sz="0" w:space="0" w:color="auto"/>
        <w:bottom w:val="none" w:sz="0" w:space="0" w:color="auto"/>
        <w:right w:val="none" w:sz="0" w:space="0" w:color="auto"/>
      </w:divBdr>
    </w:div>
    <w:div w:id="497961403">
      <w:bodyDiv w:val="1"/>
      <w:marLeft w:val="0"/>
      <w:marRight w:val="0"/>
      <w:marTop w:val="0"/>
      <w:marBottom w:val="0"/>
      <w:divBdr>
        <w:top w:val="none" w:sz="0" w:space="0" w:color="auto"/>
        <w:left w:val="none" w:sz="0" w:space="0" w:color="auto"/>
        <w:bottom w:val="none" w:sz="0" w:space="0" w:color="auto"/>
        <w:right w:val="none" w:sz="0" w:space="0" w:color="auto"/>
      </w:divBdr>
    </w:div>
    <w:div w:id="499582246">
      <w:bodyDiv w:val="1"/>
      <w:marLeft w:val="0"/>
      <w:marRight w:val="0"/>
      <w:marTop w:val="0"/>
      <w:marBottom w:val="0"/>
      <w:divBdr>
        <w:top w:val="none" w:sz="0" w:space="0" w:color="auto"/>
        <w:left w:val="none" w:sz="0" w:space="0" w:color="auto"/>
        <w:bottom w:val="none" w:sz="0" w:space="0" w:color="auto"/>
        <w:right w:val="none" w:sz="0" w:space="0" w:color="auto"/>
      </w:divBdr>
    </w:div>
    <w:div w:id="499665161">
      <w:bodyDiv w:val="1"/>
      <w:marLeft w:val="0"/>
      <w:marRight w:val="0"/>
      <w:marTop w:val="0"/>
      <w:marBottom w:val="0"/>
      <w:divBdr>
        <w:top w:val="none" w:sz="0" w:space="0" w:color="auto"/>
        <w:left w:val="none" w:sz="0" w:space="0" w:color="auto"/>
        <w:bottom w:val="none" w:sz="0" w:space="0" w:color="auto"/>
        <w:right w:val="none" w:sz="0" w:space="0" w:color="auto"/>
      </w:divBdr>
    </w:div>
    <w:div w:id="501118794">
      <w:bodyDiv w:val="1"/>
      <w:marLeft w:val="0"/>
      <w:marRight w:val="0"/>
      <w:marTop w:val="0"/>
      <w:marBottom w:val="0"/>
      <w:divBdr>
        <w:top w:val="none" w:sz="0" w:space="0" w:color="auto"/>
        <w:left w:val="none" w:sz="0" w:space="0" w:color="auto"/>
        <w:bottom w:val="none" w:sz="0" w:space="0" w:color="auto"/>
        <w:right w:val="none" w:sz="0" w:space="0" w:color="auto"/>
      </w:divBdr>
    </w:div>
    <w:div w:id="501165375">
      <w:bodyDiv w:val="1"/>
      <w:marLeft w:val="0"/>
      <w:marRight w:val="0"/>
      <w:marTop w:val="0"/>
      <w:marBottom w:val="0"/>
      <w:divBdr>
        <w:top w:val="none" w:sz="0" w:space="0" w:color="auto"/>
        <w:left w:val="none" w:sz="0" w:space="0" w:color="auto"/>
        <w:bottom w:val="none" w:sz="0" w:space="0" w:color="auto"/>
        <w:right w:val="none" w:sz="0" w:space="0" w:color="auto"/>
      </w:divBdr>
    </w:div>
    <w:div w:id="502010816">
      <w:bodyDiv w:val="1"/>
      <w:marLeft w:val="0"/>
      <w:marRight w:val="0"/>
      <w:marTop w:val="0"/>
      <w:marBottom w:val="0"/>
      <w:divBdr>
        <w:top w:val="none" w:sz="0" w:space="0" w:color="auto"/>
        <w:left w:val="none" w:sz="0" w:space="0" w:color="auto"/>
        <w:bottom w:val="none" w:sz="0" w:space="0" w:color="auto"/>
        <w:right w:val="none" w:sz="0" w:space="0" w:color="auto"/>
      </w:divBdr>
    </w:div>
    <w:div w:id="502428687">
      <w:bodyDiv w:val="1"/>
      <w:marLeft w:val="0"/>
      <w:marRight w:val="0"/>
      <w:marTop w:val="0"/>
      <w:marBottom w:val="0"/>
      <w:divBdr>
        <w:top w:val="none" w:sz="0" w:space="0" w:color="auto"/>
        <w:left w:val="none" w:sz="0" w:space="0" w:color="auto"/>
        <w:bottom w:val="none" w:sz="0" w:space="0" w:color="auto"/>
        <w:right w:val="none" w:sz="0" w:space="0" w:color="auto"/>
      </w:divBdr>
    </w:div>
    <w:div w:id="502470768">
      <w:bodyDiv w:val="1"/>
      <w:marLeft w:val="0"/>
      <w:marRight w:val="0"/>
      <w:marTop w:val="0"/>
      <w:marBottom w:val="0"/>
      <w:divBdr>
        <w:top w:val="none" w:sz="0" w:space="0" w:color="auto"/>
        <w:left w:val="none" w:sz="0" w:space="0" w:color="auto"/>
        <w:bottom w:val="none" w:sz="0" w:space="0" w:color="auto"/>
        <w:right w:val="none" w:sz="0" w:space="0" w:color="auto"/>
      </w:divBdr>
    </w:div>
    <w:div w:id="504318872">
      <w:bodyDiv w:val="1"/>
      <w:marLeft w:val="0"/>
      <w:marRight w:val="0"/>
      <w:marTop w:val="0"/>
      <w:marBottom w:val="0"/>
      <w:divBdr>
        <w:top w:val="none" w:sz="0" w:space="0" w:color="auto"/>
        <w:left w:val="none" w:sz="0" w:space="0" w:color="auto"/>
        <w:bottom w:val="none" w:sz="0" w:space="0" w:color="auto"/>
        <w:right w:val="none" w:sz="0" w:space="0" w:color="auto"/>
      </w:divBdr>
    </w:div>
    <w:div w:id="505246864">
      <w:bodyDiv w:val="1"/>
      <w:marLeft w:val="0"/>
      <w:marRight w:val="0"/>
      <w:marTop w:val="0"/>
      <w:marBottom w:val="0"/>
      <w:divBdr>
        <w:top w:val="none" w:sz="0" w:space="0" w:color="auto"/>
        <w:left w:val="none" w:sz="0" w:space="0" w:color="auto"/>
        <w:bottom w:val="none" w:sz="0" w:space="0" w:color="auto"/>
        <w:right w:val="none" w:sz="0" w:space="0" w:color="auto"/>
      </w:divBdr>
    </w:div>
    <w:div w:id="506286552">
      <w:bodyDiv w:val="1"/>
      <w:marLeft w:val="0"/>
      <w:marRight w:val="0"/>
      <w:marTop w:val="0"/>
      <w:marBottom w:val="0"/>
      <w:divBdr>
        <w:top w:val="none" w:sz="0" w:space="0" w:color="auto"/>
        <w:left w:val="none" w:sz="0" w:space="0" w:color="auto"/>
        <w:bottom w:val="none" w:sz="0" w:space="0" w:color="auto"/>
        <w:right w:val="none" w:sz="0" w:space="0" w:color="auto"/>
      </w:divBdr>
    </w:div>
    <w:div w:id="507332447">
      <w:bodyDiv w:val="1"/>
      <w:marLeft w:val="0"/>
      <w:marRight w:val="0"/>
      <w:marTop w:val="0"/>
      <w:marBottom w:val="0"/>
      <w:divBdr>
        <w:top w:val="none" w:sz="0" w:space="0" w:color="auto"/>
        <w:left w:val="none" w:sz="0" w:space="0" w:color="auto"/>
        <w:bottom w:val="none" w:sz="0" w:space="0" w:color="auto"/>
        <w:right w:val="none" w:sz="0" w:space="0" w:color="auto"/>
      </w:divBdr>
    </w:div>
    <w:div w:id="507671335">
      <w:bodyDiv w:val="1"/>
      <w:marLeft w:val="0"/>
      <w:marRight w:val="0"/>
      <w:marTop w:val="0"/>
      <w:marBottom w:val="0"/>
      <w:divBdr>
        <w:top w:val="none" w:sz="0" w:space="0" w:color="auto"/>
        <w:left w:val="none" w:sz="0" w:space="0" w:color="auto"/>
        <w:bottom w:val="none" w:sz="0" w:space="0" w:color="auto"/>
        <w:right w:val="none" w:sz="0" w:space="0" w:color="auto"/>
      </w:divBdr>
    </w:div>
    <w:div w:id="507864683">
      <w:bodyDiv w:val="1"/>
      <w:marLeft w:val="0"/>
      <w:marRight w:val="0"/>
      <w:marTop w:val="0"/>
      <w:marBottom w:val="0"/>
      <w:divBdr>
        <w:top w:val="none" w:sz="0" w:space="0" w:color="auto"/>
        <w:left w:val="none" w:sz="0" w:space="0" w:color="auto"/>
        <w:bottom w:val="none" w:sz="0" w:space="0" w:color="auto"/>
        <w:right w:val="none" w:sz="0" w:space="0" w:color="auto"/>
      </w:divBdr>
    </w:div>
    <w:div w:id="509030298">
      <w:bodyDiv w:val="1"/>
      <w:marLeft w:val="0"/>
      <w:marRight w:val="0"/>
      <w:marTop w:val="0"/>
      <w:marBottom w:val="0"/>
      <w:divBdr>
        <w:top w:val="none" w:sz="0" w:space="0" w:color="auto"/>
        <w:left w:val="none" w:sz="0" w:space="0" w:color="auto"/>
        <w:bottom w:val="none" w:sz="0" w:space="0" w:color="auto"/>
        <w:right w:val="none" w:sz="0" w:space="0" w:color="auto"/>
      </w:divBdr>
    </w:div>
    <w:div w:id="510607703">
      <w:bodyDiv w:val="1"/>
      <w:marLeft w:val="0"/>
      <w:marRight w:val="0"/>
      <w:marTop w:val="0"/>
      <w:marBottom w:val="0"/>
      <w:divBdr>
        <w:top w:val="none" w:sz="0" w:space="0" w:color="auto"/>
        <w:left w:val="none" w:sz="0" w:space="0" w:color="auto"/>
        <w:bottom w:val="none" w:sz="0" w:space="0" w:color="auto"/>
        <w:right w:val="none" w:sz="0" w:space="0" w:color="auto"/>
      </w:divBdr>
    </w:div>
    <w:div w:id="511921313">
      <w:bodyDiv w:val="1"/>
      <w:marLeft w:val="0"/>
      <w:marRight w:val="0"/>
      <w:marTop w:val="0"/>
      <w:marBottom w:val="0"/>
      <w:divBdr>
        <w:top w:val="none" w:sz="0" w:space="0" w:color="auto"/>
        <w:left w:val="none" w:sz="0" w:space="0" w:color="auto"/>
        <w:bottom w:val="none" w:sz="0" w:space="0" w:color="auto"/>
        <w:right w:val="none" w:sz="0" w:space="0" w:color="auto"/>
      </w:divBdr>
    </w:div>
    <w:div w:id="512643744">
      <w:bodyDiv w:val="1"/>
      <w:marLeft w:val="0"/>
      <w:marRight w:val="0"/>
      <w:marTop w:val="0"/>
      <w:marBottom w:val="0"/>
      <w:divBdr>
        <w:top w:val="none" w:sz="0" w:space="0" w:color="auto"/>
        <w:left w:val="none" w:sz="0" w:space="0" w:color="auto"/>
        <w:bottom w:val="none" w:sz="0" w:space="0" w:color="auto"/>
        <w:right w:val="none" w:sz="0" w:space="0" w:color="auto"/>
      </w:divBdr>
    </w:div>
    <w:div w:id="512963936">
      <w:bodyDiv w:val="1"/>
      <w:marLeft w:val="0"/>
      <w:marRight w:val="0"/>
      <w:marTop w:val="0"/>
      <w:marBottom w:val="0"/>
      <w:divBdr>
        <w:top w:val="none" w:sz="0" w:space="0" w:color="auto"/>
        <w:left w:val="none" w:sz="0" w:space="0" w:color="auto"/>
        <w:bottom w:val="none" w:sz="0" w:space="0" w:color="auto"/>
        <w:right w:val="none" w:sz="0" w:space="0" w:color="auto"/>
      </w:divBdr>
    </w:div>
    <w:div w:id="513418393">
      <w:bodyDiv w:val="1"/>
      <w:marLeft w:val="0"/>
      <w:marRight w:val="0"/>
      <w:marTop w:val="0"/>
      <w:marBottom w:val="0"/>
      <w:divBdr>
        <w:top w:val="none" w:sz="0" w:space="0" w:color="auto"/>
        <w:left w:val="none" w:sz="0" w:space="0" w:color="auto"/>
        <w:bottom w:val="none" w:sz="0" w:space="0" w:color="auto"/>
        <w:right w:val="none" w:sz="0" w:space="0" w:color="auto"/>
      </w:divBdr>
    </w:div>
    <w:div w:id="514080393">
      <w:bodyDiv w:val="1"/>
      <w:marLeft w:val="0"/>
      <w:marRight w:val="0"/>
      <w:marTop w:val="0"/>
      <w:marBottom w:val="0"/>
      <w:divBdr>
        <w:top w:val="none" w:sz="0" w:space="0" w:color="auto"/>
        <w:left w:val="none" w:sz="0" w:space="0" w:color="auto"/>
        <w:bottom w:val="none" w:sz="0" w:space="0" w:color="auto"/>
        <w:right w:val="none" w:sz="0" w:space="0" w:color="auto"/>
      </w:divBdr>
    </w:div>
    <w:div w:id="515192658">
      <w:bodyDiv w:val="1"/>
      <w:marLeft w:val="0"/>
      <w:marRight w:val="0"/>
      <w:marTop w:val="0"/>
      <w:marBottom w:val="0"/>
      <w:divBdr>
        <w:top w:val="none" w:sz="0" w:space="0" w:color="auto"/>
        <w:left w:val="none" w:sz="0" w:space="0" w:color="auto"/>
        <w:bottom w:val="none" w:sz="0" w:space="0" w:color="auto"/>
        <w:right w:val="none" w:sz="0" w:space="0" w:color="auto"/>
      </w:divBdr>
    </w:div>
    <w:div w:id="516895565">
      <w:bodyDiv w:val="1"/>
      <w:marLeft w:val="0"/>
      <w:marRight w:val="0"/>
      <w:marTop w:val="0"/>
      <w:marBottom w:val="0"/>
      <w:divBdr>
        <w:top w:val="none" w:sz="0" w:space="0" w:color="auto"/>
        <w:left w:val="none" w:sz="0" w:space="0" w:color="auto"/>
        <w:bottom w:val="none" w:sz="0" w:space="0" w:color="auto"/>
        <w:right w:val="none" w:sz="0" w:space="0" w:color="auto"/>
      </w:divBdr>
    </w:div>
    <w:div w:id="517542868">
      <w:bodyDiv w:val="1"/>
      <w:marLeft w:val="0"/>
      <w:marRight w:val="0"/>
      <w:marTop w:val="0"/>
      <w:marBottom w:val="0"/>
      <w:divBdr>
        <w:top w:val="none" w:sz="0" w:space="0" w:color="auto"/>
        <w:left w:val="none" w:sz="0" w:space="0" w:color="auto"/>
        <w:bottom w:val="none" w:sz="0" w:space="0" w:color="auto"/>
        <w:right w:val="none" w:sz="0" w:space="0" w:color="auto"/>
      </w:divBdr>
    </w:div>
    <w:div w:id="517815678">
      <w:bodyDiv w:val="1"/>
      <w:marLeft w:val="0"/>
      <w:marRight w:val="0"/>
      <w:marTop w:val="0"/>
      <w:marBottom w:val="0"/>
      <w:divBdr>
        <w:top w:val="none" w:sz="0" w:space="0" w:color="auto"/>
        <w:left w:val="none" w:sz="0" w:space="0" w:color="auto"/>
        <w:bottom w:val="none" w:sz="0" w:space="0" w:color="auto"/>
        <w:right w:val="none" w:sz="0" w:space="0" w:color="auto"/>
      </w:divBdr>
    </w:div>
    <w:div w:id="521553154">
      <w:bodyDiv w:val="1"/>
      <w:marLeft w:val="0"/>
      <w:marRight w:val="0"/>
      <w:marTop w:val="0"/>
      <w:marBottom w:val="0"/>
      <w:divBdr>
        <w:top w:val="none" w:sz="0" w:space="0" w:color="auto"/>
        <w:left w:val="none" w:sz="0" w:space="0" w:color="auto"/>
        <w:bottom w:val="none" w:sz="0" w:space="0" w:color="auto"/>
        <w:right w:val="none" w:sz="0" w:space="0" w:color="auto"/>
      </w:divBdr>
    </w:div>
    <w:div w:id="521633329">
      <w:bodyDiv w:val="1"/>
      <w:marLeft w:val="0"/>
      <w:marRight w:val="0"/>
      <w:marTop w:val="0"/>
      <w:marBottom w:val="0"/>
      <w:divBdr>
        <w:top w:val="none" w:sz="0" w:space="0" w:color="auto"/>
        <w:left w:val="none" w:sz="0" w:space="0" w:color="auto"/>
        <w:bottom w:val="none" w:sz="0" w:space="0" w:color="auto"/>
        <w:right w:val="none" w:sz="0" w:space="0" w:color="auto"/>
      </w:divBdr>
    </w:div>
    <w:div w:id="522088133">
      <w:bodyDiv w:val="1"/>
      <w:marLeft w:val="0"/>
      <w:marRight w:val="0"/>
      <w:marTop w:val="0"/>
      <w:marBottom w:val="0"/>
      <w:divBdr>
        <w:top w:val="none" w:sz="0" w:space="0" w:color="auto"/>
        <w:left w:val="none" w:sz="0" w:space="0" w:color="auto"/>
        <w:bottom w:val="none" w:sz="0" w:space="0" w:color="auto"/>
        <w:right w:val="none" w:sz="0" w:space="0" w:color="auto"/>
      </w:divBdr>
    </w:div>
    <w:div w:id="523635200">
      <w:bodyDiv w:val="1"/>
      <w:marLeft w:val="0"/>
      <w:marRight w:val="0"/>
      <w:marTop w:val="0"/>
      <w:marBottom w:val="0"/>
      <w:divBdr>
        <w:top w:val="none" w:sz="0" w:space="0" w:color="auto"/>
        <w:left w:val="none" w:sz="0" w:space="0" w:color="auto"/>
        <w:bottom w:val="none" w:sz="0" w:space="0" w:color="auto"/>
        <w:right w:val="none" w:sz="0" w:space="0" w:color="auto"/>
      </w:divBdr>
    </w:div>
    <w:div w:id="524751045">
      <w:bodyDiv w:val="1"/>
      <w:marLeft w:val="0"/>
      <w:marRight w:val="0"/>
      <w:marTop w:val="0"/>
      <w:marBottom w:val="0"/>
      <w:divBdr>
        <w:top w:val="none" w:sz="0" w:space="0" w:color="auto"/>
        <w:left w:val="none" w:sz="0" w:space="0" w:color="auto"/>
        <w:bottom w:val="none" w:sz="0" w:space="0" w:color="auto"/>
        <w:right w:val="none" w:sz="0" w:space="0" w:color="auto"/>
      </w:divBdr>
    </w:div>
    <w:div w:id="525749894">
      <w:bodyDiv w:val="1"/>
      <w:marLeft w:val="0"/>
      <w:marRight w:val="0"/>
      <w:marTop w:val="0"/>
      <w:marBottom w:val="0"/>
      <w:divBdr>
        <w:top w:val="none" w:sz="0" w:space="0" w:color="auto"/>
        <w:left w:val="none" w:sz="0" w:space="0" w:color="auto"/>
        <w:bottom w:val="none" w:sz="0" w:space="0" w:color="auto"/>
        <w:right w:val="none" w:sz="0" w:space="0" w:color="auto"/>
      </w:divBdr>
    </w:div>
    <w:div w:id="529956758">
      <w:bodyDiv w:val="1"/>
      <w:marLeft w:val="0"/>
      <w:marRight w:val="0"/>
      <w:marTop w:val="0"/>
      <w:marBottom w:val="0"/>
      <w:divBdr>
        <w:top w:val="none" w:sz="0" w:space="0" w:color="auto"/>
        <w:left w:val="none" w:sz="0" w:space="0" w:color="auto"/>
        <w:bottom w:val="none" w:sz="0" w:space="0" w:color="auto"/>
        <w:right w:val="none" w:sz="0" w:space="0" w:color="auto"/>
      </w:divBdr>
    </w:div>
    <w:div w:id="530607066">
      <w:bodyDiv w:val="1"/>
      <w:marLeft w:val="0"/>
      <w:marRight w:val="0"/>
      <w:marTop w:val="0"/>
      <w:marBottom w:val="0"/>
      <w:divBdr>
        <w:top w:val="none" w:sz="0" w:space="0" w:color="auto"/>
        <w:left w:val="none" w:sz="0" w:space="0" w:color="auto"/>
        <w:bottom w:val="none" w:sz="0" w:space="0" w:color="auto"/>
        <w:right w:val="none" w:sz="0" w:space="0" w:color="auto"/>
      </w:divBdr>
    </w:div>
    <w:div w:id="530611207">
      <w:bodyDiv w:val="1"/>
      <w:marLeft w:val="0"/>
      <w:marRight w:val="0"/>
      <w:marTop w:val="0"/>
      <w:marBottom w:val="0"/>
      <w:divBdr>
        <w:top w:val="none" w:sz="0" w:space="0" w:color="auto"/>
        <w:left w:val="none" w:sz="0" w:space="0" w:color="auto"/>
        <w:bottom w:val="none" w:sz="0" w:space="0" w:color="auto"/>
        <w:right w:val="none" w:sz="0" w:space="0" w:color="auto"/>
      </w:divBdr>
    </w:div>
    <w:div w:id="531260976">
      <w:bodyDiv w:val="1"/>
      <w:marLeft w:val="0"/>
      <w:marRight w:val="0"/>
      <w:marTop w:val="0"/>
      <w:marBottom w:val="0"/>
      <w:divBdr>
        <w:top w:val="none" w:sz="0" w:space="0" w:color="auto"/>
        <w:left w:val="none" w:sz="0" w:space="0" w:color="auto"/>
        <w:bottom w:val="none" w:sz="0" w:space="0" w:color="auto"/>
        <w:right w:val="none" w:sz="0" w:space="0" w:color="auto"/>
      </w:divBdr>
    </w:div>
    <w:div w:id="533275133">
      <w:bodyDiv w:val="1"/>
      <w:marLeft w:val="0"/>
      <w:marRight w:val="0"/>
      <w:marTop w:val="0"/>
      <w:marBottom w:val="0"/>
      <w:divBdr>
        <w:top w:val="none" w:sz="0" w:space="0" w:color="auto"/>
        <w:left w:val="none" w:sz="0" w:space="0" w:color="auto"/>
        <w:bottom w:val="none" w:sz="0" w:space="0" w:color="auto"/>
        <w:right w:val="none" w:sz="0" w:space="0" w:color="auto"/>
      </w:divBdr>
    </w:div>
    <w:div w:id="534319262">
      <w:bodyDiv w:val="1"/>
      <w:marLeft w:val="0"/>
      <w:marRight w:val="0"/>
      <w:marTop w:val="0"/>
      <w:marBottom w:val="0"/>
      <w:divBdr>
        <w:top w:val="none" w:sz="0" w:space="0" w:color="auto"/>
        <w:left w:val="none" w:sz="0" w:space="0" w:color="auto"/>
        <w:bottom w:val="none" w:sz="0" w:space="0" w:color="auto"/>
        <w:right w:val="none" w:sz="0" w:space="0" w:color="auto"/>
      </w:divBdr>
    </w:div>
    <w:div w:id="534386913">
      <w:bodyDiv w:val="1"/>
      <w:marLeft w:val="0"/>
      <w:marRight w:val="0"/>
      <w:marTop w:val="0"/>
      <w:marBottom w:val="0"/>
      <w:divBdr>
        <w:top w:val="none" w:sz="0" w:space="0" w:color="auto"/>
        <w:left w:val="none" w:sz="0" w:space="0" w:color="auto"/>
        <w:bottom w:val="none" w:sz="0" w:space="0" w:color="auto"/>
        <w:right w:val="none" w:sz="0" w:space="0" w:color="auto"/>
      </w:divBdr>
    </w:div>
    <w:div w:id="537010736">
      <w:bodyDiv w:val="1"/>
      <w:marLeft w:val="0"/>
      <w:marRight w:val="0"/>
      <w:marTop w:val="0"/>
      <w:marBottom w:val="0"/>
      <w:divBdr>
        <w:top w:val="none" w:sz="0" w:space="0" w:color="auto"/>
        <w:left w:val="none" w:sz="0" w:space="0" w:color="auto"/>
        <w:bottom w:val="none" w:sz="0" w:space="0" w:color="auto"/>
        <w:right w:val="none" w:sz="0" w:space="0" w:color="auto"/>
      </w:divBdr>
    </w:div>
    <w:div w:id="537282725">
      <w:bodyDiv w:val="1"/>
      <w:marLeft w:val="0"/>
      <w:marRight w:val="0"/>
      <w:marTop w:val="0"/>
      <w:marBottom w:val="0"/>
      <w:divBdr>
        <w:top w:val="none" w:sz="0" w:space="0" w:color="auto"/>
        <w:left w:val="none" w:sz="0" w:space="0" w:color="auto"/>
        <w:bottom w:val="none" w:sz="0" w:space="0" w:color="auto"/>
        <w:right w:val="none" w:sz="0" w:space="0" w:color="auto"/>
      </w:divBdr>
    </w:div>
    <w:div w:id="537745812">
      <w:bodyDiv w:val="1"/>
      <w:marLeft w:val="0"/>
      <w:marRight w:val="0"/>
      <w:marTop w:val="0"/>
      <w:marBottom w:val="0"/>
      <w:divBdr>
        <w:top w:val="none" w:sz="0" w:space="0" w:color="auto"/>
        <w:left w:val="none" w:sz="0" w:space="0" w:color="auto"/>
        <w:bottom w:val="none" w:sz="0" w:space="0" w:color="auto"/>
        <w:right w:val="none" w:sz="0" w:space="0" w:color="auto"/>
      </w:divBdr>
    </w:div>
    <w:div w:id="538012881">
      <w:bodyDiv w:val="1"/>
      <w:marLeft w:val="0"/>
      <w:marRight w:val="0"/>
      <w:marTop w:val="0"/>
      <w:marBottom w:val="0"/>
      <w:divBdr>
        <w:top w:val="none" w:sz="0" w:space="0" w:color="auto"/>
        <w:left w:val="none" w:sz="0" w:space="0" w:color="auto"/>
        <w:bottom w:val="none" w:sz="0" w:space="0" w:color="auto"/>
        <w:right w:val="none" w:sz="0" w:space="0" w:color="auto"/>
      </w:divBdr>
    </w:div>
    <w:div w:id="538208140">
      <w:bodyDiv w:val="1"/>
      <w:marLeft w:val="0"/>
      <w:marRight w:val="0"/>
      <w:marTop w:val="0"/>
      <w:marBottom w:val="0"/>
      <w:divBdr>
        <w:top w:val="none" w:sz="0" w:space="0" w:color="auto"/>
        <w:left w:val="none" w:sz="0" w:space="0" w:color="auto"/>
        <w:bottom w:val="none" w:sz="0" w:space="0" w:color="auto"/>
        <w:right w:val="none" w:sz="0" w:space="0" w:color="auto"/>
      </w:divBdr>
    </w:div>
    <w:div w:id="539974102">
      <w:bodyDiv w:val="1"/>
      <w:marLeft w:val="0"/>
      <w:marRight w:val="0"/>
      <w:marTop w:val="0"/>
      <w:marBottom w:val="0"/>
      <w:divBdr>
        <w:top w:val="none" w:sz="0" w:space="0" w:color="auto"/>
        <w:left w:val="none" w:sz="0" w:space="0" w:color="auto"/>
        <w:bottom w:val="none" w:sz="0" w:space="0" w:color="auto"/>
        <w:right w:val="none" w:sz="0" w:space="0" w:color="auto"/>
      </w:divBdr>
    </w:div>
    <w:div w:id="540283999">
      <w:bodyDiv w:val="1"/>
      <w:marLeft w:val="0"/>
      <w:marRight w:val="0"/>
      <w:marTop w:val="0"/>
      <w:marBottom w:val="0"/>
      <w:divBdr>
        <w:top w:val="none" w:sz="0" w:space="0" w:color="auto"/>
        <w:left w:val="none" w:sz="0" w:space="0" w:color="auto"/>
        <w:bottom w:val="none" w:sz="0" w:space="0" w:color="auto"/>
        <w:right w:val="none" w:sz="0" w:space="0" w:color="auto"/>
      </w:divBdr>
    </w:div>
    <w:div w:id="540484006">
      <w:bodyDiv w:val="1"/>
      <w:marLeft w:val="0"/>
      <w:marRight w:val="0"/>
      <w:marTop w:val="0"/>
      <w:marBottom w:val="0"/>
      <w:divBdr>
        <w:top w:val="none" w:sz="0" w:space="0" w:color="auto"/>
        <w:left w:val="none" w:sz="0" w:space="0" w:color="auto"/>
        <w:bottom w:val="none" w:sz="0" w:space="0" w:color="auto"/>
        <w:right w:val="none" w:sz="0" w:space="0" w:color="auto"/>
      </w:divBdr>
    </w:div>
    <w:div w:id="541556170">
      <w:bodyDiv w:val="1"/>
      <w:marLeft w:val="0"/>
      <w:marRight w:val="0"/>
      <w:marTop w:val="0"/>
      <w:marBottom w:val="0"/>
      <w:divBdr>
        <w:top w:val="none" w:sz="0" w:space="0" w:color="auto"/>
        <w:left w:val="none" w:sz="0" w:space="0" w:color="auto"/>
        <w:bottom w:val="none" w:sz="0" w:space="0" w:color="auto"/>
        <w:right w:val="none" w:sz="0" w:space="0" w:color="auto"/>
      </w:divBdr>
    </w:div>
    <w:div w:id="542402258">
      <w:bodyDiv w:val="1"/>
      <w:marLeft w:val="0"/>
      <w:marRight w:val="0"/>
      <w:marTop w:val="0"/>
      <w:marBottom w:val="0"/>
      <w:divBdr>
        <w:top w:val="none" w:sz="0" w:space="0" w:color="auto"/>
        <w:left w:val="none" w:sz="0" w:space="0" w:color="auto"/>
        <w:bottom w:val="none" w:sz="0" w:space="0" w:color="auto"/>
        <w:right w:val="none" w:sz="0" w:space="0" w:color="auto"/>
      </w:divBdr>
    </w:div>
    <w:div w:id="542906015">
      <w:bodyDiv w:val="1"/>
      <w:marLeft w:val="0"/>
      <w:marRight w:val="0"/>
      <w:marTop w:val="0"/>
      <w:marBottom w:val="0"/>
      <w:divBdr>
        <w:top w:val="none" w:sz="0" w:space="0" w:color="auto"/>
        <w:left w:val="none" w:sz="0" w:space="0" w:color="auto"/>
        <w:bottom w:val="none" w:sz="0" w:space="0" w:color="auto"/>
        <w:right w:val="none" w:sz="0" w:space="0" w:color="auto"/>
      </w:divBdr>
    </w:div>
    <w:div w:id="543176221">
      <w:bodyDiv w:val="1"/>
      <w:marLeft w:val="0"/>
      <w:marRight w:val="0"/>
      <w:marTop w:val="0"/>
      <w:marBottom w:val="0"/>
      <w:divBdr>
        <w:top w:val="none" w:sz="0" w:space="0" w:color="auto"/>
        <w:left w:val="none" w:sz="0" w:space="0" w:color="auto"/>
        <w:bottom w:val="none" w:sz="0" w:space="0" w:color="auto"/>
        <w:right w:val="none" w:sz="0" w:space="0" w:color="auto"/>
      </w:divBdr>
    </w:div>
    <w:div w:id="545416763">
      <w:bodyDiv w:val="1"/>
      <w:marLeft w:val="0"/>
      <w:marRight w:val="0"/>
      <w:marTop w:val="0"/>
      <w:marBottom w:val="0"/>
      <w:divBdr>
        <w:top w:val="none" w:sz="0" w:space="0" w:color="auto"/>
        <w:left w:val="none" w:sz="0" w:space="0" w:color="auto"/>
        <w:bottom w:val="none" w:sz="0" w:space="0" w:color="auto"/>
        <w:right w:val="none" w:sz="0" w:space="0" w:color="auto"/>
      </w:divBdr>
    </w:div>
    <w:div w:id="546069317">
      <w:bodyDiv w:val="1"/>
      <w:marLeft w:val="0"/>
      <w:marRight w:val="0"/>
      <w:marTop w:val="0"/>
      <w:marBottom w:val="0"/>
      <w:divBdr>
        <w:top w:val="none" w:sz="0" w:space="0" w:color="auto"/>
        <w:left w:val="none" w:sz="0" w:space="0" w:color="auto"/>
        <w:bottom w:val="none" w:sz="0" w:space="0" w:color="auto"/>
        <w:right w:val="none" w:sz="0" w:space="0" w:color="auto"/>
      </w:divBdr>
    </w:div>
    <w:div w:id="546140660">
      <w:bodyDiv w:val="1"/>
      <w:marLeft w:val="0"/>
      <w:marRight w:val="0"/>
      <w:marTop w:val="0"/>
      <w:marBottom w:val="0"/>
      <w:divBdr>
        <w:top w:val="none" w:sz="0" w:space="0" w:color="auto"/>
        <w:left w:val="none" w:sz="0" w:space="0" w:color="auto"/>
        <w:bottom w:val="none" w:sz="0" w:space="0" w:color="auto"/>
        <w:right w:val="none" w:sz="0" w:space="0" w:color="auto"/>
      </w:divBdr>
    </w:div>
    <w:div w:id="546449573">
      <w:bodyDiv w:val="1"/>
      <w:marLeft w:val="0"/>
      <w:marRight w:val="0"/>
      <w:marTop w:val="0"/>
      <w:marBottom w:val="0"/>
      <w:divBdr>
        <w:top w:val="none" w:sz="0" w:space="0" w:color="auto"/>
        <w:left w:val="none" w:sz="0" w:space="0" w:color="auto"/>
        <w:bottom w:val="none" w:sz="0" w:space="0" w:color="auto"/>
        <w:right w:val="none" w:sz="0" w:space="0" w:color="auto"/>
      </w:divBdr>
    </w:div>
    <w:div w:id="546643040">
      <w:bodyDiv w:val="1"/>
      <w:marLeft w:val="0"/>
      <w:marRight w:val="0"/>
      <w:marTop w:val="0"/>
      <w:marBottom w:val="0"/>
      <w:divBdr>
        <w:top w:val="none" w:sz="0" w:space="0" w:color="auto"/>
        <w:left w:val="none" w:sz="0" w:space="0" w:color="auto"/>
        <w:bottom w:val="none" w:sz="0" w:space="0" w:color="auto"/>
        <w:right w:val="none" w:sz="0" w:space="0" w:color="auto"/>
      </w:divBdr>
    </w:div>
    <w:div w:id="546986464">
      <w:bodyDiv w:val="1"/>
      <w:marLeft w:val="0"/>
      <w:marRight w:val="0"/>
      <w:marTop w:val="0"/>
      <w:marBottom w:val="0"/>
      <w:divBdr>
        <w:top w:val="none" w:sz="0" w:space="0" w:color="auto"/>
        <w:left w:val="none" w:sz="0" w:space="0" w:color="auto"/>
        <w:bottom w:val="none" w:sz="0" w:space="0" w:color="auto"/>
        <w:right w:val="none" w:sz="0" w:space="0" w:color="auto"/>
      </w:divBdr>
    </w:div>
    <w:div w:id="547448454">
      <w:bodyDiv w:val="1"/>
      <w:marLeft w:val="0"/>
      <w:marRight w:val="0"/>
      <w:marTop w:val="0"/>
      <w:marBottom w:val="0"/>
      <w:divBdr>
        <w:top w:val="none" w:sz="0" w:space="0" w:color="auto"/>
        <w:left w:val="none" w:sz="0" w:space="0" w:color="auto"/>
        <w:bottom w:val="none" w:sz="0" w:space="0" w:color="auto"/>
        <w:right w:val="none" w:sz="0" w:space="0" w:color="auto"/>
      </w:divBdr>
    </w:div>
    <w:div w:id="547497935">
      <w:bodyDiv w:val="1"/>
      <w:marLeft w:val="0"/>
      <w:marRight w:val="0"/>
      <w:marTop w:val="0"/>
      <w:marBottom w:val="0"/>
      <w:divBdr>
        <w:top w:val="none" w:sz="0" w:space="0" w:color="auto"/>
        <w:left w:val="none" w:sz="0" w:space="0" w:color="auto"/>
        <w:bottom w:val="none" w:sz="0" w:space="0" w:color="auto"/>
        <w:right w:val="none" w:sz="0" w:space="0" w:color="auto"/>
      </w:divBdr>
    </w:div>
    <w:div w:id="547881515">
      <w:bodyDiv w:val="1"/>
      <w:marLeft w:val="0"/>
      <w:marRight w:val="0"/>
      <w:marTop w:val="0"/>
      <w:marBottom w:val="0"/>
      <w:divBdr>
        <w:top w:val="none" w:sz="0" w:space="0" w:color="auto"/>
        <w:left w:val="none" w:sz="0" w:space="0" w:color="auto"/>
        <w:bottom w:val="none" w:sz="0" w:space="0" w:color="auto"/>
        <w:right w:val="none" w:sz="0" w:space="0" w:color="auto"/>
      </w:divBdr>
    </w:div>
    <w:div w:id="547912915">
      <w:bodyDiv w:val="1"/>
      <w:marLeft w:val="0"/>
      <w:marRight w:val="0"/>
      <w:marTop w:val="0"/>
      <w:marBottom w:val="0"/>
      <w:divBdr>
        <w:top w:val="none" w:sz="0" w:space="0" w:color="auto"/>
        <w:left w:val="none" w:sz="0" w:space="0" w:color="auto"/>
        <w:bottom w:val="none" w:sz="0" w:space="0" w:color="auto"/>
        <w:right w:val="none" w:sz="0" w:space="0" w:color="auto"/>
      </w:divBdr>
    </w:div>
    <w:div w:id="550926095">
      <w:bodyDiv w:val="1"/>
      <w:marLeft w:val="0"/>
      <w:marRight w:val="0"/>
      <w:marTop w:val="0"/>
      <w:marBottom w:val="0"/>
      <w:divBdr>
        <w:top w:val="none" w:sz="0" w:space="0" w:color="auto"/>
        <w:left w:val="none" w:sz="0" w:space="0" w:color="auto"/>
        <w:bottom w:val="none" w:sz="0" w:space="0" w:color="auto"/>
        <w:right w:val="none" w:sz="0" w:space="0" w:color="auto"/>
      </w:divBdr>
    </w:div>
    <w:div w:id="551772118">
      <w:bodyDiv w:val="1"/>
      <w:marLeft w:val="0"/>
      <w:marRight w:val="0"/>
      <w:marTop w:val="0"/>
      <w:marBottom w:val="0"/>
      <w:divBdr>
        <w:top w:val="none" w:sz="0" w:space="0" w:color="auto"/>
        <w:left w:val="none" w:sz="0" w:space="0" w:color="auto"/>
        <w:bottom w:val="none" w:sz="0" w:space="0" w:color="auto"/>
        <w:right w:val="none" w:sz="0" w:space="0" w:color="auto"/>
      </w:divBdr>
    </w:div>
    <w:div w:id="551843738">
      <w:bodyDiv w:val="1"/>
      <w:marLeft w:val="0"/>
      <w:marRight w:val="0"/>
      <w:marTop w:val="0"/>
      <w:marBottom w:val="0"/>
      <w:divBdr>
        <w:top w:val="none" w:sz="0" w:space="0" w:color="auto"/>
        <w:left w:val="none" w:sz="0" w:space="0" w:color="auto"/>
        <w:bottom w:val="none" w:sz="0" w:space="0" w:color="auto"/>
        <w:right w:val="none" w:sz="0" w:space="0" w:color="auto"/>
      </w:divBdr>
    </w:div>
    <w:div w:id="552695439">
      <w:bodyDiv w:val="1"/>
      <w:marLeft w:val="0"/>
      <w:marRight w:val="0"/>
      <w:marTop w:val="0"/>
      <w:marBottom w:val="0"/>
      <w:divBdr>
        <w:top w:val="none" w:sz="0" w:space="0" w:color="auto"/>
        <w:left w:val="none" w:sz="0" w:space="0" w:color="auto"/>
        <w:bottom w:val="none" w:sz="0" w:space="0" w:color="auto"/>
        <w:right w:val="none" w:sz="0" w:space="0" w:color="auto"/>
      </w:divBdr>
    </w:div>
    <w:div w:id="552935917">
      <w:bodyDiv w:val="1"/>
      <w:marLeft w:val="0"/>
      <w:marRight w:val="0"/>
      <w:marTop w:val="0"/>
      <w:marBottom w:val="0"/>
      <w:divBdr>
        <w:top w:val="none" w:sz="0" w:space="0" w:color="auto"/>
        <w:left w:val="none" w:sz="0" w:space="0" w:color="auto"/>
        <w:bottom w:val="none" w:sz="0" w:space="0" w:color="auto"/>
        <w:right w:val="none" w:sz="0" w:space="0" w:color="auto"/>
      </w:divBdr>
    </w:div>
    <w:div w:id="553349521">
      <w:bodyDiv w:val="1"/>
      <w:marLeft w:val="0"/>
      <w:marRight w:val="0"/>
      <w:marTop w:val="0"/>
      <w:marBottom w:val="0"/>
      <w:divBdr>
        <w:top w:val="none" w:sz="0" w:space="0" w:color="auto"/>
        <w:left w:val="none" w:sz="0" w:space="0" w:color="auto"/>
        <w:bottom w:val="none" w:sz="0" w:space="0" w:color="auto"/>
        <w:right w:val="none" w:sz="0" w:space="0" w:color="auto"/>
      </w:divBdr>
    </w:div>
    <w:div w:id="554582278">
      <w:bodyDiv w:val="1"/>
      <w:marLeft w:val="0"/>
      <w:marRight w:val="0"/>
      <w:marTop w:val="0"/>
      <w:marBottom w:val="0"/>
      <w:divBdr>
        <w:top w:val="none" w:sz="0" w:space="0" w:color="auto"/>
        <w:left w:val="none" w:sz="0" w:space="0" w:color="auto"/>
        <w:bottom w:val="none" w:sz="0" w:space="0" w:color="auto"/>
        <w:right w:val="none" w:sz="0" w:space="0" w:color="auto"/>
      </w:divBdr>
    </w:div>
    <w:div w:id="554584894">
      <w:bodyDiv w:val="1"/>
      <w:marLeft w:val="0"/>
      <w:marRight w:val="0"/>
      <w:marTop w:val="0"/>
      <w:marBottom w:val="0"/>
      <w:divBdr>
        <w:top w:val="none" w:sz="0" w:space="0" w:color="auto"/>
        <w:left w:val="none" w:sz="0" w:space="0" w:color="auto"/>
        <w:bottom w:val="none" w:sz="0" w:space="0" w:color="auto"/>
        <w:right w:val="none" w:sz="0" w:space="0" w:color="auto"/>
      </w:divBdr>
    </w:div>
    <w:div w:id="556358964">
      <w:bodyDiv w:val="1"/>
      <w:marLeft w:val="0"/>
      <w:marRight w:val="0"/>
      <w:marTop w:val="0"/>
      <w:marBottom w:val="0"/>
      <w:divBdr>
        <w:top w:val="none" w:sz="0" w:space="0" w:color="auto"/>
        <w:left w:val="none" w:sz="0" w:space="0" w:color="auto"/>
        <w:bottom w:val="none" w:sz="0" w:space="0" w:color="auto"/>
        <w:right w:val="none" w:sz="0" w:space="0" w:color="auto"/>
      </w:divBdr>
    </w:div>
    <w:div w:id="557084710">
      <w:bodyDiv w:val="1"/>
      <w:marLeft w:val="0"/>
      <w:marRight w:val="0"/>
      <w:marTop w:val="0"/>
      <w:marBottom w:val="0"/>
      <w:divBdr>
        <w:top w:val="none" w:sz="0" w:space="0" w:color="auto"/>
        <w:left w:val="none" w:sz="0" w:space="0" w:color="auto"/>
        <w:bottom w:val="none" w:sz="0" w:space="0" w:color="auto"/>
        <w:right w:val="none" w:sz="0" w:space="0" w:color="auto"/>
      </w:divBdr>
    </w:div>
    <w:div w:id="557130352">
      <w:bodyDiv w:val="1"/>
      <w:marLeft w:val="0"/>
      <w:marRight w:val="0"/>
      <w:marTop w:val="0"/>
      <w:marBottom w:val="0"/>
      <w:divBdr>
        <w:top w:val="none" w:sz="0" w:space="0" w:color="auto"/>
        <w:left w:val="none" w:sz="0" w:space="0" w:color="auto"/>
        <w:bottom w:val="none" w:sz="0" w:space="0" w:color="auto"/>
        <w:right w:val="none" w:sz="0" w:space="0" w:color="auto"/>
      </w:divBdr>
    </w:div>
    <w:div w:id="558828484">
      <w:bodyDiv w:val="1"/>
      <w:marLeft w:val="0"/>
      <w:marRight w:val="0"/>
      <w:marTop w:val="0"/>
      <w:marBottom w:val="0"/>
      <w:divBdr>
        <w:top w:val="none" w:sz="0" w:space="0" w:color="auto"/>
        <w:left w:val="none" w:sz="0" w:space="0" w:color="auto"/>
        <w:bottom w:val="none" w:sz="0" w:space="0" w:color="auto"/>
        <w:right w:val="none" w:sz="0" w:space="0" w:color="auto"/>
      </w:divBdr>
    </w:div>
    <w:div w:id="559749092">
      <w:bodyDiv w:val="1"/>
      <w:marLeft w:val="0"/>
      <w:marRight w:val="0"/>
      <w:marTop w:val="0"/>
      <w:marBottom w:val="0"/>
      <w:divBdr>
        <w:top w:val="none" w:sz="0" w:space="0" w:color="auto"/>
        <w:left w:val="none" w:sz="0" w:space="0" w:color="auto"/>
        <w:bottom w:val="none" w:sz="0" w:space="0" w:color="auto"/>
        <w:right w:val="none" w:sz="0" w:space="0" w:color="auto"/>
      </w:divBdr>
    </w:div>
    <w:div w:id="559905236">
      <w:bodyDiv w:val="1"/>
      <w:marLeft w:val="0"/>
      <w:marRight w:val="0"/>
      <w:marTop w:val="0"/>
      <w:marBottom w:val="0"/>
      <w:divBdr>
        <w:top w:val="none" w:sz="0" w:space="0" w:color="auto"/>
        <w:left w:val="none" w:sz="0" w:space="0" w:color="auto"/>
        <w:bottom w:val="none" w:sz="0" w:space="0" w:color="auto"/>
        <w:right w:val="none" w:sz="0" w:space="0" w:color="auto"/>
      </w:divBdr>
    </w:div>
    <w:div w:id="561720847">
      <w:bodyDiv w:val="1"/>
      <w:marLeft w:val="0"/>
      <w:marRight w:val="0"/>
      <w:marTop w:val="0"/>
      <w:marBottom w:val="0"/>
      <w:divBdr>
        <w:top w:val="none" w:sz="0" w:space="0" w:color="auto"/>
        <w:left w:val="none" w:sz="0" w:space="0" w:color="auto"/>
        <w:bottom w:val="none" w:sz="0" w:space="0" w:color="auto"/>
        <w:right w:val="none" w:sz="0" w:space="0" w:color="auto"/>
      </w:divBdr>
    </w:div>
    <w:div w:id="564528980">
      <w:bodyDiv w:val="1"/>
      <w:marLeft w:val="0"/>
      <w:marRight w:val="0"/>
      <w:marTop w:val="0"/>
      <w:marBottom w:val="0"/>
      <w:divBdr>
        <w:top w:val="none" w:sz="0" w:space="0" w:color="auto"/>
        <w:left w:val="none" w:sz="0" w:space="0" w:color="auto"/>
        <w:bottom w:val="none" w:sz="0" w:space="0" w:color="auto"/>
        <w:right w:val="none" w:sz="0" w:space="0" w:color="auto"/>
      </w:divBdr>
    </w:div>
    <w:div w:id="564993611">
      <w:bodyDiv w:val="1"/>
      <w:marLeft w:val="0"/>
      <w:marRight w:val="0"/>
      <w:marTop w:val="0"/>
      <w:marBottom w:val="0"/>
      <w:divBdr>
        <w:top w:val="none" w:sz="0" w:space="0" w:color="auto"/>
        <w:left w:val="none" w:sz="0" w:space="0" w:color="auto"/>
        <w:bottom w:val="none" w:sz="0" w:space="0" w:color="auto"/>
        <w:right w:val="none" w:sz="0" w:space="0" w:color="auto"/>
      </w:divBdr>
    </w:div>
    <w:div w:id="565340951">
      <w:bodyDiv w:val="1"/>
      <w:marLeft w:val="0"/>
      <w:marRight w:val="0"/>
      <w:marTop w:val="0"/>
      <w:marBottom w:val="0"/>
      <w:divBdr>
        <w:top w:val="none" w:sz="0" w:space="0" w:color="auto"/>
        <w:left w:val="none" w:sz="0" w:space="0" w:color="auto"/>
        <w:bottom w:val="none" w:sz="0" w:space="0" w:color="auto"/>
        <w:right w:val="none" w:sz="0" w:space="0" w:color="auto"/>
      </w:divBdr>
    </w:div>
    <w:div w:id="566721649">
      <w:bodyDiv w:val="1"/>
      <w:marLeft w:val="0"/>
      <w:marRight w:val="0"/>
      <w:marTop w:val="0"/>
      <w:marBottom w:val="0"/>
      <w:divBdr>
        <w:top w:val="none" w:sz="0" w:space="0" w:color="auto"/>
        <w:left w:val="none" w:sz="0" w:space="0" w:color="auto"/>
        <w:bottom w:val="none" w:sz="0" w:space="0" w:color="auto"/>
        <w:right w:val="none" w:sz="0" w:space="0" w:color="auto"/>
      </w:divBdr>
    </w:div>
    <w:div w:id="568422089">
      <w:bodyDiv w:val="1"/>
      <w:marLeft w:val="0"/>
      <w:marRight w:val="0"/>
      <w:marTop w:val="0"/>
      <w:marBottom w:val="0"/>
      <w:divBdr>
        <w:top w:val="none" w:sz="0" w:space="0" w:color="auto"/>
        <w:left w:val="none" w:sz="0" w:space="0" w:color="auto"/>
        <w:bottom w:val="none" w:sz="0" w:space="0" w:color="auto"/>
        <w:right w:val="none" w:sz="0" w:space="0" w:color="auto"/>
      </w:divBdr>
    </w:div>
    <w:div w:id="568661116">
      <w:bodyDiv w:val="1"/>
      <w:marLeft w:val="0"/>
      <w:marRight w:val="0"/>
      <w:marTop w:val="0"/>
      <w:marBottom w:val="0"/>
      <w:divBdr>
        <w:top w:val="none" w:sz="0" w:space="0" w:color="auto"/>
        <w:left w:val="none" w:sz="0" w:space="0" w:color="auto"/>
        <w:bottom w:val="none" w:sz="0" w:space="0" w:color="auto"/>
        <w:right w:val="none" w:sz="0" w:space="0" w:color="auto"/>
      </w:divBdr>
    </w:div>
    <w:div w:id="569653158">
      <w:bodyDiv w:val="1"/>
      <w:marLeft w:val="0"/>
      <w:marRight w:val="0"/>
      <w:marTop w:val="0"/>
      <w:marBottom w:val="0"/>
      <w:divBdr>
        <w:top w:val="none" w:sz="0" w:space="0" w:color="auto"/>
        <w:left w:val="none" w:sz="0" w:space="0" w:color="auto"/>
        <w:bottom w:val="none" w:sz="0" w:space="0" w:color="auto"/>
        <w:right w:val="none" w:sz="0" w:space="0" w:color="auto"/>
      </w:divBdr>
    </w:div>
    <w:div w:id="571694025">
      <w:bodyDiv w:val="1"/>
      <w:marLeft w:val="0"/>
      <w:marRight w:val="0"/>
      <w:marTop w:val="0"/>
      <w:marBottom w:val="0"/>
      <w:divBdr>
        <w:top w:val="none" w:sz="0" w:space="0" w:color="auto"/>
        <w:left w:val="none" w:sz="0" w:space="0" w:color="auto"/>
        <w:bottom w:val="none" w:sz="0" w:space="0" w:color="auto"/>
        <w:right w:val="none" w:sz="0" w:space="0" w:color="auto"/>
      </w:divBdr>
    </w:div>
    <w:div w:id="572664914">
      <w:bodyDiv w:val="1"/>
      <w:marLeft w:val="0"/>
      <w:marRight w:val="0"/>
      <w:marTop w:val="0"/>
      <w:marBottom w:val="0"/>
      <w:divBdr>
        <w:top w:val="none" w:sz="0" w:space="0" w:color="auto"/>
        <w:left w:val="none" w:sz="0" w:space="0" w:color="auto"/>
        <w:bottom w:val="none" w:sz="0" w:space="0" w:color="auto"/>
        <w:right w:val="none" w:sz="0" w:space="0" w:color="auto"/>
      </w:divBdr>
    </w:div>
    <w:div w:id="573129955">
      <w:bodyDiv w:val="1"/>
      <w:marLeft w:val="0"/>
      <w:marRight w:val="0"/>
      <w:marTop w:val="0"/>
      <w:marBottom w:val="0"/>
      <w:divBdr>
        <w:top w:val="none" w:sz="0" w:space="0" w:color="auto"/>
        <w:left w:val="none" w:sz="0" w:space="0" w:color="auto"/>
        <w:bottom w:val="none" w:sz="0" w:space="0" w:color="auto"/>
        <w:right w:val="none" w:sz="0" w:space="0" w:color="auto"/>
      </w:divBdr>
    </w:div>
    <w:div w:id="574508654">
      <w:bodyDiv w:val="1"/>
      <w:marLeft w:val="0"/>
      <w:marRight w:val="0"/>
      <w:marTop w:val="0"/>
      <w:marBottom w:val="0"/>
      <w:divBdr>
        <w:top w:val="none" w:sz="0" w:space="0" w:color="auto"/>
        <w:left w:val="none" w:sz="0" w:space="0" w:color="auto"/>
        <w:bottom w:val="none" w:sz="0" w:space="0" w:color="auto"/>
        <w:right w:val="none" w:sz="0" w:space="0" w:color="auto"/>
      </w:divBdr>
    </w:div>
    <w:div w:id="575745334">
      <w:bodyDiv w:val="1"/>
      <w:marLeft w:val="0"/>
      <w:marRight w:val="0"/>
      <w:marTop w:val="0"/>
      <w:marBottom w:val="0"/>
      <w:divBdr>
        <w:top w:val="none" w:sz="0" w:space="0" w:color="auto"/>
        <w:left w:val="none" w:sz="0" w:space="0" w:color="auto"/>
        <w:bottom w:val="none" w:sz="0" w:space="0" w:color="auto"/>
        <w:right w:val="none" w:sz="0" w:space="0" w:color="auto"/>
      </w:divBdr>
    </w:div>
    <w:div w:id="576011581">
      <w:bodyDiv w:val="1"/>
      <w:marLeft w:val="0"/>
      <w:marRight w:val="0"/>
      <w:marTop w:val="0"/>
      <w:marBottom w:val="0"/>
      <w:divBdr>
        <w:top w:val="none" w:sz="0" w:space="0" w:color="auto"/>
        <w:left w:val="none" w:sz="0" w:space="0" w:color="auto"/>
        <w:bottom w:val="none" w:sz="0" w:space="0" w:color="auto"/>
        <w:right w:val="none" w:sz="0" w:space="0" w:color="auto"/>
      </w:divBdr>
    </w:div>
    <w:div w:id="576481155">
      <w:bodyDiv w:val="1"/>
      <w:marLeft w:val="0"/>
      <w:marRight w:val="0"/>
      <w:marTop w:val="0"/>
      <w:marBottom w:val="0"/>
      <w:divBdr>
        <w:top w:val="none" w:sz="0" w:space="0" w:color="auto"/>
        <w:left w:val="none" w:sz="0" w:space="0" w:color="auto"/>
        <w:bottom w:val="none" w:sz="0" w:space="0" w:color="auto"/>
        <w:right w:val="none" w:sz="0" w:space="0" w:color="auto"/>
      </w:divBdr>
    </w:div>
    <w:div w:id="576594337">
      <w:bodyDiv w:val="1"/>
      <w:marLeft w:val="0"/>
      <w:marRight w:val="0"/>
      <w:marTop w:val="0"/>
      <w:marBottom w:val="0"/>
      <w:divBdr>
        <w:top w:val="none" w:sz="0" w:space="0" w:color="auto"/>
        <w:left w:val="none" w:sz="0" w:space="0" w:color="auto"/>
        <w:bottom w:val="none" w:sz="0" w:space="0" w:color="auto"/>
        <w:right w:val="none" w:sz="0" w:space="0" w:color="auto"/>
      </w:divBdr>
    </w:div>
    <w:div w:id="577716004">
      <w:bodyDiv w:val="1"/>
      <w:marLeft w:val="0"/>
      <w:marRight w:val="0"/>
      <w:marTop w:val="0"/>
      <w:marBottom w:val="0"/>
      <w:divBdr>
        <w:top w:val="none" w:sz="0" w:space="0" w:color="auto"/>
        <w:left w:val="none" w:sz="0" w:space="0" w:color="auto"/>
        <w:bottom w:val="none" w:sz="0" w:space="0" w:color="auto"/>
        <w:right w:val="none" w:sz="0" w:space="0" w:color="auto"/>
      </w:divBdr>
    </w:div>
    <w:div w:id="580680995">
      <w:bodyDiv w:val="1"/>
      <w:marLeft w:val="0"/>
      <w:marRight w:val="0"/>
      <w:marTop w:val="0"/>
      <w:marBottom w:val="0"/>
      <w:divBdr>
        <w:top w:val="none" w:sz="0" w:space="0" w:color="auto"/>
        <w:left w:val="none" w:sz="0" w:space="0" w:color="auto"/>
        <w:bottom w:val="none" w:sz="0" w:space="0" w:color="auto"/>
        <w:right w:val="none" w:sz="0" w:space="0" w:color="auto"/>
      </w:divBdr>
    </w:div>
    <w:div w:id="580723640">
      <w:bodyDiv w:val="1"/>
      <w:marLeft w:val="0"/>
      <w:marRight w:val="0"/>
      <w:marTop w:val="0"/>
      <w:marBottom w:val="0"/>
      <w:divBdr>
        <w:top w:val="none" w:sz="0" w:space="0" w:color="auto"/>
        <w:left w:val="none" w:sz="0" w:space="0" w:color="auto"/>
        <w:bottom w:val="none" w:sz="0" w:space="0" w:color="auto"/>
        <w:right w:val="none" w:sz="0" w:space="0" w:color="auto"/>
      </w:divBdr>
    </w:div>
    <w:div w:id="581524136">
      <w:bodyDiv w:val="1"/>
      <w:marLeft w:val="0"/>
      <w:marRight w:val="0"/>
      <w:marTop w:val="0"/>
      <w:marBottom w:val="0"/>
      <w:divBdr>
        <w:top w:val="none" w:sz="0" w:space="0" w:color="auto"/>
        <w:left w:val="none" w:sz="0" w:space="0" w:color="auto"/>
        <w:bottom w:val="none" w:sz="0" w:space="0" w:color="auto"/>
        <w:right w:val="none" w:sz="0" w:space="0" w:color="auto"/>
      </w:divBdr>
    </w:div>
    <w:div w:id="583757819">
      <w:bodyDiv w:val="1"/>
      <w:marLeft w:val="0"/>
      <w:marRight w:val="0"/>
      <w:marTop w:val="0"/>
      <w:marBottom w:val="0"/>
      <w:divBdr>
        <w:top w:val="none" w:sz="0" w:space="0" w:color="auto"/>
        <w:left w:val="none" w:sz="0" w:space="0" w:color="auto"/>
        <w:bottom w:val="none" w:sz="0" w:space="0" w:color="auto"/>
        <w:right w:val="none" w:sz="0" w:space="0" w:color="auto"/>
      </w:divBdr>
    </w:div>
    <w:div w:id="584609136">
      <w:bodyDiv w:val="1"/>
      <w:marLeft w:val="0"/>
      <w:marRight w:val="0"/>
      <w:marTop w:val="0"/>
      <w:marBottom w:val="0"/>
      <w:divBdr>
        <w:top w:val="none" w:sz="0" w:space="0" w:color="auto"/>
        <w:left w:val="none" w:sz="0" w:space="0" w:color="auto"/>
        <w:bottom w:val="none" w:sz="0" w:space="0" w:color="auto"/>
        <w:right w:val="none" w:sz="0" w:space="0" w:color="auto"/>
      </w:divBdr>
    </w:div>
    <w:div w:id="584874875">
      <w:bodyDiv w:val="1"/>
      <w:marLeft w:val="0"/>
      <w:marRight w:val="0"/>
      <w:marTop w:val="0"/>
      <w:marBottom w:val="0"/>
      <w:divBdr>
        <w:top w:val="none" w:sz="0" w:space="0" w:color="auto"/>
        <w:left w:val="none" w:sz="0" w:space="0" w:color="auto"/>
        <w:bottom w:val="none" w:sz="0" w:space="0" w:color="auto"/>
        <w:right w:val="none" w:sz="0" w:space="0" w:color="auto"/>
      </w:divBdr>
    </w:div>
    <w:div w:id="586616982">
      <w:bodyDiv w:val="1"/>
      <w:marLeft w:val="0"/>
      <w:marRight w:val="0"/>
      <w:marTop w:val="0"/>
      <w:marBottom w:val="0"/>
      <w:divBdr>
        <w:top w:val="none" w:sz="0" w:space="0" w:color="auto"/>
        <w:left w:val="none" w:sz="0" w:space="0" w:color="auto"/>
        <w:bottom w:val="none" w:sz="0" w:space="0" w:color="auto"/>
        <w:right w:val="none" w:sz="0" w:space="0" w:color="auto"/>
      </w:divBdr>
    </w:div>
    <w:div w:id="586885385">
      <w:bodyDiv w:val="1"/>
      <w:marLeft w:val="0"/>
      <w:marRight w:val="0"/>
      <w:marTop w:val="0"/>
      <w:marBottom w:val="0"/>
      <w:divBdr>
        <w:top w:val="none" w:sz="0" w:space="0" w:color="auto"/>
        <w:left w:val="none" w:sz="0" w:space="0" w:color="auto"/>
        <w:bottom w:val="none" w:sz="0" w:space="0" w:color="auto"/>
        <w:right w:val="none" w:sz="0" w:space="0" w:color="auto"/>
      </w:divBdr>
    </w:div>
    <w:div w:id="587538054">
      <w:bodyDiv w:val="1"/>
      <w:marLeft w:val="0"/>
      <w:marRight w:val="0"/>
      <w:marTop w:val="0"/>
      <w:marBottom w:val="0"/>
      <w:divBdr>
        <w:top w:val="none" w:sz="0" w:space="0" w:color="auto"/>
        <w:left w:val="none" w:sz="0" w:space="0" w:color="auto"/>
        <w:bottom w:val="none" w:sz="0" w:space="0" w:color="auto"/>
        <w:right w:val="none" w:sz="0" w:space="0" w:color="auto"/>
      </w:divBdr>
    </w:div>
    <w:div w:id="588003962">
      <w:bodyDiv w:val="1"/>
      <w:marLeft w:val="0"/>
      <w:marRight w:val="0"/>
      <w:marTop w:val="0"/>
      <w:marBottom w:val="0"/>
      <w:divBdr>
        <w:top w:val="none" w:sz="0" w:space="0" w:color="auto"/>
        <w:left w:val="none" w:sz="0" w:space="0" w:color="auto"/>
        <w:bottom w:val="none" w:sz="0" w:space="0" w:color="auto"/>
        <w:right w:val="none" w:sz="0" w:space="0" w:color="auto"/>
      </w:divBdr>
    </w:div>
    <w:div w:id="588006483">
      <w:bodyDiv w:val="1"/>
      <w:marLeft w:val="0"/>
      <w:marRight w:val="0"/>
      <w:marTop w:val="0"/>
      <w:marBottom w:val="0"/>
      <w:divBdr>
        <w:top w:val="none" w:sz="0" w:space="0" w:color="auto"/>
        <w:left w:val="none" w:sz="0" w:space="0" w:color="auto"/>
        <w:bottom w:val="none" w:sz="0" w:space="0" w:color="auto"/>
        <w:right w:val="none" w:sz="0" w:space="0" w:color="auto"/>
      </w:divBdr>
    </w:div>
    <w:div w:id="588270157">
      <w:bodyDiv w:val="1"/>
      <w:marLeft w:val="0"/>
      <w:marRight w:val="0"/>
      <w:marTop w:val="0"/>
      <w:marBottom w:val="0"/>
      <w:divBdr>
        <w:top w:val="none" w:sz="0" w:space="0" w:color="auto"/>
        <w:left w:val="none" w:sz="0" w:space="0" w:color="auto"/>
        <w:bottom w:val="none" w:sz="0" w:space="0" w:color="auto"/>
        <w:right w:val="none" w:sz="0" w:space="0" w:color="auto"/>
      </w:divBdr>
    </w:div>
    <w:div w:id="589781258">
      <w:bodyDiv w:val="1"/>
      <w:marLeft w:val="0"/>
      <w:marRight w:val="0"/>
      <w:marTop w:val="0"/>
      <w:marBottom w:val="0"/>
      <w:divBdr>
        <w:top w:val="none" w:sz="0" w:space="0" w:color="auto"/>
        <w:left w:val="none" w:sz="0" w:space="0" w:color="auto"/>
        <w:bottom w:val="none" w:sz="0" w:space="0" w:color="auto"/>
        <w:right w:val="none" w:sz="0" w:space="0" w:color="auto"/>
      </w:divBdr>
    </w:div>
    <w:div w:id="590699050">
      <w:bodyDiv w:val="1"/>
      <w:marLeft w:val="0"/>
      <w:marRight w:val="0"/>
      <w:marTop w:val="0"/>
      <w:marBottom w:val="0"/>
      <w:divBdr>
        <w:top w:val="none" w:sz="0" w:space="0" w:color="auto"/>
        <w:left w:val="none" w:sz="0" w:space="0" w:color="auto"/>
        <w:bottom w:val="none" w:sz="0" w:space="0" w:color="auto"/>
        <w:right w:val="none" w:sz="0" w:space="0" w:color="auto"/>
      </w:divBdr>
    </w:div>
    <w:div w:id="592009764">
      <w:bodyDiv w:val="1"/>
      <w:marLeft w:val="0"/>
      <w:marRight w:val="0"/>
      <w:marTop w:val="0"/>
      <w:marBottom w:val="0"/>
      <w:divBdr>
        <w:top w:val="none" w:sz="0" w:space="0" w:color="auto"/>
        <w:left w:val="none" w:sz="0" w:space="0" w:color="auto"/>
        <w:bottom w:val="none" w:sz="0" w:space="0" w:color="auto"/>
        <w:right w:val="none" w:sz="0" w:space="0" w:color="auto"/>
      </w:divBdr>
    </w:div>
    <w:div w:id="592124706">
      <w:bodyDiv w:val="1"/>
      <w:marLeft w:val="0"/>
      <w:marRight w:val="0"/>
      <w:marTop w:val="0"/>
      <w:marBottom w:val="0"/>
      <w:divBdr>
        <w:top w:val="none" w:sz="0" w:space="0" w:color="auto"/>
        <w:left w:val="none" w:sz="0" w:space="0" w:color="auto"/>
        <w:bottom w:val="none" w:sz="0" w:space="0" w:color="auto"/>
        <w:right w:val="none" w:sz="0" w:space="0" w:color="auto"/>
      </w:divBdr>
    </w:div>
    <w:div w:id="592474630">
      <w:bodyDiv w:val="1"/>
      <w:marLeft w:val="0"/>
      <w:marRight w:val="0"/>
      <w:marTop w:val="0"/>
      <w:marBottom w:val="0"/>
      <w:divBdr>
        <w:top w:val="none" w:sz="0" w:space="0" w:color="auto"/>
        <w:left w:val="none" w:sz="0" w:space="0" w:color="auto"/>
        <w:bottom w:val="none" w:sz="0" w:space="0" w:color="auto"/>
        <w:right w:val="none" w:sz="0" w:space="0" w:color="auto"/>
      </w:divBdr>
    </w:div>
    <w:div w:id="594287163">
      <w:bodyDiv w:val="1"/>
      <w:marLeft w:val="0"/>
      <w:marRight w:val="0"/>
      <w:marTop w:val="0"/>
      <w:marBottom w:val="0"/>
      <w:divBdr>
        <w:top w:val="none" w:sz="0" w:space="0" w:color="auto"/>
        <w:left w:val="none" w:sz="0" w:space="0" w:color="auto"/>
        <w:bottom w:val="none" w:sz="0" w:space="0" w:color="auto"/>
        <w:right w:val="none" w:sz="0" w:space="0" w:color="auto"/>
      </w:divBdr>
    </w:div>
    <w:div w:id="594941763">
      <w:bodyDiv w:val="1"/>
      <w:marLeft w:val="0"/>
      <w:marRight w:val="0"/>
      <w:marTop w:val="0"/>
      <w:marBottom w:val="0"/>
      <w:divBdr>
        <w:top w:val="none" w:sz="0" w:space="0" w:color="auto"/>
        <w:left w:val="none" w:sz="0" w:space="0" w:color="auto"/>
        <w:bottom w:val="none" w:sz="0" w:space="0" w:color="auto"/>
        <w:right w:val="none" w:sz="0" w:space="0" w:color="auto"/>
      </w:divBdr>
    </w:div>
    <w:div w:id="595528414">
      <w:bodyDiv w:val="1"/>
      <w:marLeft w:val="0"/>
      <w:marRight w:val="0"/>
      <w:marTop w:val="0"/>
      <w:marBottom w:val="0"/>
      <w:divBdr>
        <w:top w:val="none" w:sz="0" w:space="0" w:color="auto"/>
        <w:left w:val="none" w:sz="0" w:space="0" w:color="auto"/>
        <w:bottom w:val="none" w:sz="0" w:space="0" w:color="auto"/>
        <w:right w:val="none" w:sz="0" w:space="0" w:color="auto"/>
      </w:divBdr>
    </w:div>
    <w:div w:id="595751942">
      <w:bodyDiv w:val="1"/>
      <w:marLeft w:val="0"/>
      <w:marRight w:val="0"/>
      <w:marTop w:val="0"/>
      <w:marBottom w:val="0"/>
      <w:divBdr>
        <w:top w:val="none" w:sz="0" w:space="0" w:color="auto"/>
        <w:left w:val="none" w:sz="0" w:space="0" w:color="auto"/>
        <w:bottom w:val="none" w:sz="0" w:space="0" w:color="auto"/>
        <w:right w:val="none" w:sz="0" w:space="0" w:color="auto"/>
      </w:divBdr>
    </w:div>
    <w:div w:id="595793388">
      <w:bodyDiv w:val="1"/>
      <w:marLeft w:val="0"/>
      <w:marRight w:val="0"/>
      <w:marTop w:val="0"/>
      <w:marBottom w:val="0"/>
      <w:divBdr>
        <w:top w:val="none" w:sz="0" w:space="0" w:color="auto"/>
        <w:left w:val="none" w:sz="0" w:space="0" w:color="auto"/>
        <w:bottom w:val="none" w:sz="0" w:space="0" w:color="auto"/>
        <w:right w:val="none" w:sz="0" w:space="0" w:color="auto"/>
      </w:divBdr>
    </w:div>
    <w:div w:id="595987746">
      <w:bodyDiv w:val="1"/>
      <w:marLeft w:val="0"/>
      <w:marRight w:val="0"/>
      <w:marTop w:val="0"/>
      <w:marBottom w:val="0"/>
      <w:divBdr>
        <w:top w:val="none" w:sz="0" w:space="0" w:color="auto"/>
        <w:left w:val="none" w:sz="0" w:space="0" w:color="auto"/>
        <w:bottom w:val="none" w:sz="0" w:space="0" w:color="auto"/>
        <w:right w:val="none" w:sz="0" w:space="0" w:color="auto"/>
      </w:divBdr>
    </w:div>
    <w:div w:id="596792586">
      <w:bodyDiv w:val="1"/>
      <w:marLeft w:val="0"/>
      <w:marRight w:val="0"/>
      <w:marTop w:val="0"/>
      <w:marBottom w:val="0"/>
      <w:divBdr>
        <w:top w:val="none" w:sz="0" w:space="0" w:color="auto"/>
        <w:left w:val="none" w:sz="0" w:space="0" w:color="auto"/>
        <w:bottom w:val="none" w:sz="0" w:space="0" w:color="auto"/>
        <w:right w:val="none" w:sz="0" w:space="0" w:color="auto"/>
      </w:divBdr>
    </w:div>
    <w:div w:id="599142940">
      <w:bodyDiv w:val="1"/>
      <w:marLeft w:val="0"/>
      <w:marRight w:val="0"/>
      <w:marTop w:val="0"/>
      <w:marBottom w:val="0"/>
      <w:divBdr>
        <w:top w:val="none" w:sz="0" w:space="0" w:color="auto"/>
        <w:left w:val="none" w:sz="0" w:space="0" w:color="auto"/>
        <w:bottom w:val="none" w:sz="0" w:space="0" w:color="auto"/>
        <w:right w:val="none" w:sz="0" w:space="0" w:color="auto"/>
      </w:divBdr>
    </w:div>
    <w:div w:id="600842138">
      <w:bodyDiv w:val="1"/>
      <w:marLeft w:val="0"/>
      <w:marRight w:val="0"/>
      <w:marTop w:val="0"/>
      <w:marBottom w:val="0"/>
      <w:divBdr>
        <w:top w:val="none" w:sz="0" w:space="0" w:color="auto"/>
        <w:left w:val="none" w:sz="0" w:space="0" w:color="auto"/>
        <w:bottom w:val="none" w:sz="0" w:space="0" w:color="auto"/>
        <w:right w:val="none" w:sz="0" w:space="0" w:color="auto"/>
      </w:divBdr>
    </w:div>
    <w:div w:id="602036554">
      <w:bodyDiv w:val="1"/>
      <w:marLeft w:val="0"/>
      <w:marRight w:val="0"/>
      <w:marTop w:val="0"/>
      <w:marBottom w:val="0"/>
      <w:divBdr>
        <w:top w:val="none" w:sz="0" w:space="0" w:color="auto"/>
        <w:left w:val="none" w:sz="0" w:space="0" w:color="auto"/>
        <w:bottom w:val="none" w:sz="0" w:space="0" w:color="auto"/>
        <w:right w:val="none" w:sz="0" w:space="0" w:color="auto"/>
      </w:divBdr>
    </w:div>
    <w:div w:id="602690812">
      <w:bodyDiv w:val="1"/>
      <w:marLeft w:val="0"/>
      <w:marRight w:val="0"/>
      <w:marTop w:val="0"/>
      <w:marBottom w:val="0"/>
      <w:divBdr>
        <w:top w:val="none" w:sz="0" w:space="0" w:color="auto"/>
        <w:left w:val="none" w:sz="0" w:space="0" w:color="auto"/>
        <w:bottom w:val="none" w:sz="0" w:space="0" w:color="auto"/>
        <w:right w:val="none" w:sz="0" w:space="0" w:color="auto"/>
      </w:divBdr>
    </w:div>
    <w:div w:id="602760467">
      <w:bodyDiv w:val="1"/>
      <w:marLeft w:val="0"/>
      <w:marRight w:val="0"/>
      <w:marTop w:val="0"/>
      <w:marBottom w:val="0"/>
      <w:divBdr>
        <w:top w:val="none" w:sz="0" w:space="0" w:color="auto"/>
        <w:left w:val="none" w:sz="0" w:space="0" w:color="auto"/>
        <w:bottom w:val="none" w:sz="0" w:space="0" w:color="auto"/>
        <w:right w:val="none" w:sz="0" w:space="0" w:color="auto"/>
      </w:divBdr>
    </w:div>
    <w:div w:id="603923962">
      <w:bodyDiv w:val="1"/>
      <w:marLeft w:val="0"/>
      <w:marRight w:val="0"/>
      <w:marTop w:val="0"/>
      <w:marBottom w:val="0"/>
      <w:divBdr>
        <w:top w:val="none" w:sz="0" w:space="0" w:color="auto"/>
        <w:left w:val="none" w:sz="0" w:space="0" w:color="auto"/>
        <w:bottom w:val="none" w:sz="0" w:space="0" w:color="auto"/>
        <w:right w:val="none" w:sz="0" w:space="0" w:color="auto"/>
      </w:divBdr>
    </w:div>
    <w:div w:id="604535867">
      <w:bodyDiv w:val="1"/>
      <w:marLeft w:val="0"/>
      <w:marRight w:val="0"/>
      <w:marTop w:val="0"/>
      <w:marBottom w:val="0"/>
      <w:divBdr>
        <w:top w:val="none" w:sz="0" w:space="0" w:color="auto"/>
        <w:left w:val="none" w:sz="0" w:space="0" w:color="auto"/>
        <w:bottom w:val="none" w:sz="0" w:space="0" w:color="auto"/>
        <w:right w:val="none" w:sz="0" w:space="0" w:color="auto"/>
      </w:divBdr>
    </w:div>
    <w:div w:id="605043099">
      <w:bodyDiv w:val="1"/>
      <w:marLeft w:val="0"/>
      <w:marRight w:val="0"/>
      <w:marTop w:val="0"/>
      <w:marBottom w:val="0"/>
      <w:divBdr>
        <w:top w:val="none" w:sz="0" w:space="0" w:color="auto"/>
        <w:left w:val="none" w:sz="0" w:space="0" w:color="auto"/>
        <w:bottom w:val="none" w:sz="0" w:space="0" w:color="auto"/>
        <w:right w:val="none" w:sz="0" w:space="0" w:color="auto"/>
      </w:divBdr>
    </w:div>
    <w:div w:id="605382794">
      <w:bodyDiv w:val="1"/>
      <w:marLeft w:val="0"/>
      <w:marRight w:val="0"/>
      <w:marTop w:val="0"/>
      <w:marBottom w:val="0"/>
      <w:divBdr>
        <w:top w:val="none" w:sz="0" w:space="0" w:color="auto"/>
        <w:left w:val="none" w:sz="0" w:space="0" w:color="auto"/>
        <w:bottom w:val="none" w:sz="0" w:space="0" w:color="auto"/>
        <w:right w:val="none" w:sz="0" w:space="0" w:color="auto"/>
      </w:divBdr>
    </w:div>
    <w:div w:id="606934108">
      <w:bodyDiv w:val="1"/>
      <w:marLeft w:val="0"/>
      <w:marRight w:val="0"/>
      <w:marTop w:val="0"/>
      <w:marBottom w:val="0"/>
      <w:divBdr>
        <w:top w:val="none" w:sz="0" w:space="0" w:color="auto"/>
        <w:left w:val="none" w:sz="0" w:space="0" w:color="auto"/>
        <w:bottom w:val="none" w:sz="0" w:space="0" w:color="auto"/>
        <w:right w:val="none" w:sz="0" w:space="0" w:color="auto"/>
      </w:divBdr>
    </w:div>
    <w:div w:id="607279085">
      <w:bodyDiv w:val="1"/>
      <w:marLeft w:val="0"/>
      <w:marRight w:val="0"/>
      <w:marTop w:val="0"/>
      <w:marBottom w:val="0"/>
      <w:divBdr>
        <w:top w:val="none" w:sz="0" w:space="0" w:color="auto"/>
        <w:left w:val="none" w:sz="0" w:space="0" w:color="auto"/>
        <w:bottom w:val="none" w:sz="0" w:space="0" w:color="auto"/>
        <w:right w:val="none" w:sz="0" w:space="0" w:color="auto"/>
      </w:divBdr>
    </w:div>
    <w:div w:id="607856754">
      <w:bodyDiv w:val="1"/>
      <w:marLeft w:val="0"/>
      <w:marRight w:val="0"/>
      <w:marTop w:val="0"/>
      <w:marBottom w:val="0"/>
      <w:divBdr>
        <w:top w:val="none" w:sz="0" w:space="0" w:color="auto"/>
        <w:left w:val="none" w:sz="0" w:space="0" w:color="auto"/>
        <w:bottom w:val="none" w:sz="0" w:space="0" w:color="auto"/>
        <w:right w:val="none" w:sz="0" w:space="0" w:color="auto"/>
      </w:divBdr>
    </w:div>
    <w:div w:id="608974849">
      <w:bodyDiv w:val="1"/>
      <w:marLeft w:val="0"/>
      <w:marRight w:val="0"/>
      <w:marTop w:val="0"/>
      <w:marBottom w:val="0"/>
      <w:divBdr>
        <w:top w:val="none" w:sz="0" w:space="0" w:color="auto"/>
        <w:left w:val="none" w:sz="0" w:space="0" w:color="auto"/>
        <w:bottom w:val="none" w:sz="0" w:space="0" w:color="auto"/>
        <w:right w:val="none" w:sz="0" w:space="0" w:color="auto"/>
      </w:divBdr>
    </w:div>
    <w:div w:id="611135850">
      <w:bodyDiv w:val="1"/>
      <w:marLeft w:val="0"/>
      <w:marRight w:val="0"/>
      <w:marTop w:val="0"/>
      <w:marBottom w:val="0"/>
      <w:divBdr>
        <w:top w:val="none" w:sz="0" w:space="0" w:color="auto"/>
        <w:left w:val="none" w:sz="0" w:space="0" w:color="auto"/>
        <w:bottom w:val="none" w:sz="0" w:space="0" w:color="auto"/>
        <w:right w:val="none" w:sz="0" w:space="0" w:color="auto"/>
      </w:divBdr>
    </w:div>
    <w:div w:id="611785084">
      <w:bodyDiv w:val="1"/>
      <w:marLeft w:val="0"/>
      <w:marRight w:val="0"/>
      <w:marTop w:val="0"/>
      <w:marBottom w:val="0"/>
      <w:divBdr>
        <w:top w:val="none" w:sz="0" w:space="0" w:color="auto"/>
        <w:left w:val="none" w:sz="0" w:space="0" w:color="auto"/>
        <w:bottom w:val="none" w:sz="0" w:space="0" w:color="auto"/>
        <w:right w:val="none" w:sz="0" w:space="0" w:color="auto"/>
      </w:divBdr>
    </w:div>
    <w:div w:id="612053810">
      <w:bodyDiv w:val="1"/>
      <w:marLeft w:val="0"/>
      <w:marRight w:val="0"/>
      <w:marTop w:val="0"/>
      <w:marBottom w:val="0"/>
      <w:divBdr>
        <w:top w:val="none" w:sz="0" w:space="0" w:color="auto"/>
        <w:left w:val="none" w:sz="0" w:space="0" w:color="auto"/>
        <w:bottom w:val="none" w:sz="0" w:space="0" w:color="auto"/>
        <w:right w:val="none" w:sz="0" w:space="0" w:color="auto"/>
      </w:divBdr>
    </w:div>
    <w:div w:id="612831205">
      <w:bodyDiv w:val="1"/>
      <w:marLeft w:val="0"/>
      <w:marRight w:val="0"/>
      <w:marTop w:val="0"/>
      <w:marBottom w:val="0"/>
      <w:divBdr>
        <w:top w:val="none" w:sz="0" w:space="0" w:color="auto"/>
        <w:left w:val="none" w:sz="0" w:space="0" w:color="auto"/>
        <w:bottom w:val="none" w:sz="0" w:space="0" w:color="auto"/>
        <w:right w:val="none" w:sz="0" w:space="0" w:color="auto"/>
      </w:divBdr>
    </w:div>
    <w:div w:id="613437758">
      <w:bodyDiv w:val="1"/>
      <w:marLeft w:val="0"/>
      <w:marRight w:val="0"/>
      <w:marTop w:val="0"/>
      <w:marBottom w:val="0"/>
      <w:divBdr>
        <w:top w:val="none" w:sz="0" w:space="0" w:color="auto"/>
        <w:left w:val="none" w:sz="0" w:space="0" w:color="auto"/>
        <w:bottom w:val="none" w:sz="0" w:space="0" w:color="auto"/>
        <w:right w:val="none" w:sz="0" w:space="0" w:color="auto"/>
      </w:divBdr>
    </w:div>
    <w:div w:id="613901288">
      <w:bodyDiv w:val="1"/>
      <w:marLeft w:val="0"/>
      <w:marRight w:val="0"/>
      <w:marTop w:val="0"/>
      <w:marBottom w:val="0"/>
      <w:divBdr>
        <w:top w:val="none" w:sz="0" w:space="0" w:color="auto"/>
        <w:left w:val="none" w:sz="0" w:space="0" w:color="auto"/>
        <w:bottom w:val="none" w:sz="0" w:space="0" w:color="auto"/>
        <w:right w:val="none" w:sz="0" w:space="0" w:color="auto"/>
      </w:divBdr>
    </w:div>
    <w:div w:id="614019736">
      <w:bodyDiv w:val="1"/>
      <w:marLeft w:val="0"/>
      <w:marRight w:val="0"/>
      <w:marTop w:val="0"/>
      <w:marBottom w:val="0"/>
      <w:divBdr>
        <w:top w:val="none" w:sz="0" w:space="0" w:color="auto"/>
        <w:left w:val="none" w:sz="0" w:space="0" w:color="auto"/>
        <w:bottom w:val="none" w:sz="0" w:space="0" w:color="auto"/>
        <w:right w:val="none" w:sz="0" w:space="0" w:color="auto"/>
      </w:divBdr>
    </w:div>
    <w:div w:id="614990657">
      <w:bodyDiv w:val="1"/>
      <w:marLeft w:val="0"/>
      <w:marRight w:val="0"/>
      <w:marTop w:val="0"/>
      <w:marBottom w:val="0"/>
      <w:divBdr>
        <w:top w:val="none" w:sz="0" w:space="0" w:color="auto"/>
        <w:left w:val="none" w:sz="0" w:space="0" w:color="auto"/>
        <w:bottom w:val="none" w:sz="0" w:space="0" w:color="auto"/>
        <w:right w:val="none" w:sz="0" w:space="0" w:color="auto"/>
      </w:divBdr>
    </w:div>
    <w:div w:id="621814481">
      <w:bodyDiv w:val="1"/>
      <w:marLeft w:val="0"/>
      <w:marRight w:val="0"/>
      <w:marTop w:val="0"/>
      <w:marBottom w:val="0"/>
      <w:divBdr>
        <w:top w:val="none" w:sz="0" w:space="0" w:color="auto"/>
        <w:left w:val="none" w:sz="0" w:space="0" w:color="auto"/>
        <w:bottom w:val="none" w:sz="0" w:space="0" w:color="auto"/>
        <w:right w:val="none" w:sz="0" w:space="0" w:color="auto"/>
      </w:divBdr>
    </w:div>
    <w:div w:id="622230628">
      <w:bodyDiv w:val="1"/>
      <w:marLeft w:val="0"/>
      <w:marRight w:val="0"/>
      <w:marTop w:val="0"/>
      <w:marBottom w:val="0"/>
      <w:divBdr>
        <w:top w:val="none" w:sz="0" w:space="0" w:color="auto"/>
        <w:left w:val="none" w:sz="0" w:space="0" w:color="auto"/>
        <w:bottom w:val="none" w:sz="0" w:space="0" w:color="auto"/>
        <w:right w:val="none" w:sz="0" w:space="0" w:color="auto"/>
      </w:divBdr>
    </w:div>
    <w:div w:id="622467505">
      <w:bodyDiv w:val="1"/>
      <w:marLeft w:val="0"/>
      <w:marRight w:val="0"/>
      <w:marTop w:val="0"/>
      <w:marBottom w:val="0"/>
      <w:divBdr>
        <w:top w:val="none" w:sz="0" w:space="0" w:color="auto"/>
        <w:left w:val="none" w:sz="0" w:space="0" w:color="auto"/>
        <w:bottom w:val="none" w:sz="0" w:space="0" w:color="auto"/>
        <w:right w:val="none" w:sz="0" w:space="0" w:color="auto"/>
      </w:divBdr>
    </w:div>
    <w:div w:id="622661683">
      <w:bodyDiv w:val="1"/>
      <w:marLeft w:val="0"/>
      <w:marRight w:val="0"/>
      <w:marTop w:val="0"/>
      <w:marBottom w:val="0"/>
      <w:divBdr>
        <w:top w:val="none" w:sz="0" w:space="0" w:color="auto"/>
        <w:left w:val="none" w:sz="0" w:space="0" w:color="auto"/>
        <w:bottom w:val="none" w:sz="0" w:space="0" w:color="auto"/>
        <w:right w:val="none" w:sz="0" w:space="0" w:color="auto"/>
      </w:divBdr>
    </w:div>
    <w:div w:id="623315455">
      <w:bodyDiv w:val="1"/>
      <w:marLeft w:val="0"/>
      <w:marRight w:val="0"/>
      <w:marTop w:val="0"/>
      <w:marBottom w:val="0"/>
      <w:divBdr>
        <w:top w:val="none" w:sz="0" w:space="0" w:color="auto"/>
        <w:left w:val="none" w:sz="0" w:space="0" w:color="auto"/>
        <w:bottom w:val="none" w:sz="0" w:space="0" w:color="auto"/>
        <w:right w:val="none" w:sz="0" w:space="0" w:color="auto"/>
      </w:divBdr>
    </w:div>
    <w:div w:id="626009581">
      <w:bodyDiv w:val="1"/>
      <w:marLeft w:val="0"/>
      <w:marRight w:val="0"/>
      <w:marTop w:val="0"/>
      <w:marBottom w:val="0"/>
      <w:divBdr>
        <w:top w:val="none" w:sz="0" w:space="0" w:color="auto"/>
        <w:left w:val="none" w:sz="0" w:space="0" w:color="auto"/>
        <w:bottom w:val="none" w:sz="0" w:space="0" w:color="auto"/>
        <w:right w:val="none" w:sz="0" w:space="0" w:color="auto"/>
      </w:divBdr>
    </w:div>
    <w:div w:id="627008361">
      <w:bodyDiv w:val="1"/>
      <w:marLeft w:val="0"/>
      <w:marRight w:val="0"/>
      <w:marTop w:val="0"/>
      <w:marBottom w:val="0"/>
      <w:divBdr>
        <w:top w:val="none" w:sz="0" w:space="0" w:color="auto"/>
        <w:left w:val="none" w:sz="0" w:space="0" w:color="auto"/>
        <w:bottom w:val="none" w:sz="0" w:space="0" w:color="auto"/>
        <w:right w:val="none" w:sz="0" w:space="0" w:color="auto"/>
      </w:divBdr>
    </w:div>
    <w:div w:id="628249170">
      <w:bodyDiv w:val="1"/>
      <w:marLeft w:val="0"/>
      <w:marRight w:val="0"/>
      <w:marTop w:val="0"/>
      <w:marBottom w:val="0"/>
      <w:divBdr>
        <w:top w:val="none" w:sz="0" w:space="0" w:color="auto"/>
        <w:left w:val="none" w:sz="0" w:space="0" w:color="auto"/>
        <w:bottom w:val="none" w:sz="0" w:space="0" w:color="auto"/>
        <w:right w:val="none" w:sz="0" w:space="0" w:color="auto"/>
      </w:divBdr>
    </w:div>
    <w:div w:id="630597899">
      <w:bodyDiv w:val="1"/>
      <w:marLeft w:val="0"/>
      <w:marRight w:val="0"/>
      <w:marTop w:val="0"/>
      <w:marBottom w:val="0"/>
      <w:divBdr>
        <w:top w:val="none" w:sz="0" w:space="0" w:color="auto"/>
        <w:left w:val="none" w:sz="0" w:space="0" w:color="auto"/>
        <w:bottom w:val="none" w:sz="0" w:space="0" w:color="auto"/>
        <w:right w:val="none" w:sz="0" w:space="0" w:color="auto"/>
      </w:divBdr>
    </w:div>
    <w:div w:id="632950586">
      <w:bodyDiv w:val="1"/>
      <w:marLeft w:val="0"/>
      <w:marRight w:val="0"/>
      <w:marTop w:val="0"/>
      <w:marBottom w:val="0"/>
      <w:divBdr>
        <w:top w:val="none" w:sz="0" w:space="0" w:color="auto"/>
        <w:left w:val="none" w:sz="0" w:space="0" w:color="auto"/>
        <w:bottom w:val="none" w:sz="0" w:space="0" w:color="auto"/>
        <w:right w:val="none" w:sz="0" w:space="0" w:color="auto"/>
      </w:divBdr>
    </w:div>
    <w:div w:id="633947538">
      <w:bodyDiv w:val="1"/>
      <w:marLeft w:val="0"/>
      <w:marRight w:val="0"/>
      <w:marTop w:val="0"/>
      <w:marBottom w:val="0"/>
      <w:divBdr>
        <w:top w:val="none" w:sz="0" w:space="0" w:color="auto"/>
        <w:left w:val="none" w:sz="0" w:space="0" w:color="auto"/>
        <w:bottom w:val="none" w:sz="0" w:space="0" w:color="auto"/>
        <w:right w:val="none" w:sz="0" w:space="0" w:color="auto"/>
      </w:divBdr>
    </w:div>
    <w:div w:id="634876962">
      <w:bodyDiv w:val="1"/>
      <w:marLeft w:val="0"/>
      <w:marRight w:val="0"/>
      <w:marTop w:val="0"/>
      <w:marBottom w:val="0"/>
      <w:divBdr>
        <w:top w:val="none" w:sz="0" w:space="0" w:color="auto"/>
        <w:left w:val="none" w:sz="0" w:space="0" w:color="auto"/>
        <w:bottom w:val="none" w:sz="0" w:space="0" w:color="auto"/>
        <w:right w:val="none" w:sz="0" w:space="0" w:color="auto"/>
      </w:divBdr>
    </w:div>
    <w:div w:id="636380657">
      <w:bodyDiv w:val="1"/>
      <w:marLeft w:val="0"/>
      <w:marRight w:val="0"/>
      <w:marTop w:val="0"/>
      <w:marBottom w:val="0"/>
      <w:divBdr>
        <w:top w:val="none" w:sz="0" w:space="0" w:color="auto"/>
        <w:left w:val="none" w:sz="0" w:space="0" w:color="auto"/>
        <w:bottom w:val="none" w:sz="0" w:space="0" w:color="auto"/>
        <w:right w:val="none" w:sz="0" w:space="0" w:color="auto"/>
      </w:divBdr>
    </w:div>
    <w:div w:id="638001177">
      <w:bodyDiv w:val="1"/>
      <w:marLeft w:val="0"/>
      <w:marRight w:val="0"/>
      <w:marTop w:val="0"/>
      <w:marBottom w:val="0"/>
      <w:divBdr>
        <w:top w:val="none" w:sz="0" w:space="0" w:color="auto"/>
        <w:left w:val="none" w:sz="0" w:space="0" w:color="auto"/>
        <w:bottom w:val="none" w:sz="0" w:space="0" w:color="auto"/>
        <w:right w:val="none" w:sz="0" w:space="0" w:color="auto"/>
      </w:divBdr>
    </w:div>
    <w:div w:id="638144651">
      <w:bodyDiv w:val="1"/>
      <w:marLeft w:val="0"/>
      <w:marRight w:val="0"/>
      <w:marTop w:val="0"/>
      <w:marBottom w:val="0"/>
      <w:divBdr>
        <w:top w:val="none" w:sz="0" w:space="0" w:color="auto"/>
        <w:left w:val="none" w:sz="0" w:space="0" w:color="auto"/>
        <w:bottom w:val="none" w:sz="0" w:space="0" w:color="auto"/>
        <w:right w:val="none" w:sz="0" w:space="0" w:color="auto"/>
      </w:divBdr>
    </w:div>
    <w:div w:id="638388559">
      <w:bodyDiv w:val="1"/>
      <w:marLeft w:val="0"/>
      <w:marRight w:val="0"/>
      <w:marTop w:val="0"/>
      <w:marBottom w:val="0"/>
      <w:divBdr>
        <w:top w:val="none" w:sz="0" w:space="0" w:color="auto"/>
        <w:left w:val="none" w:sz="0" w:space="0" w:color="auto"/>
        <w:bottom w:val="none" w:sz="0" w:space="0" w:color="auto"/>
        <w:right w:val="none" w:sz="0" w:space="0" w:color="auto"/>
      </w:divBdr>
    </w:div>
    <w:div w:id="639262312">
      <w:bodyDiv w:val="1"/>
      <w:marLeft w:val="0"/>
      <w:marRight w:val="0"/>
      <w:marTop w:val="0"/>
      <w:marBottom w:val="0"/>
      <w:divBdr>
        <w:top w:val="none" w:sz="0" w:space="0" w:color="auto"/>
        <w:left w:val="none" w:sz="0" w:space="0" w:color="auto"/>
        <w:bottom w:val="none" w:sz="0" w:space="0" w:color="auto"/>
        <w:right w:val="none" w:sz="0" w:space="0" w:color="auto"/>
      </w:divBdr>
    </w:div>
    <w:div w:id="640036313">
      <w:bodyDiv w:val="1"/>
      <w:marLeft w:val="0"/>
      <w:marRight w:val="0"/>
      <w:marTop w:val="0"/>
      <w:marBottom w:val="0"/>
      <w:divBdr>
        <w:top w:val="none" w:sz="0" w:space="0" w:color="auto"/>
        <w:left w:val="none" w:sz="0" w:space="0" w:color="auto"/>
        <w:bottom w:val="none" w:sz="0" w:space="0" w:color="auto"/>
        <w:right w:val="none" w:sz="0" w:space="0" w:color="auto"/>
      </w:divBdr>
    </w:div>
    <w:div w:id="640422487">
      <w:bodyDiv w:val="1"/>
      <w:marLeft w:val="0"/>
      <w:marRight w:val="0"/>
      <w:marTop w:val="0"/>
      <w:marBottom w:val="0"/>
      <w:divBdr>
        <w:top w:val="none" w:sz="0" w:space="0" w:color="auto"/>
        <w:left w:val="none" w:sz="0" w:space="0" w:color="auto"/>
        <w:bottom w:val="none" w:sz="0" w:space="0" w:color="auto"/>
        <w:right w:val="none" w:sz="0" w:space="0" w:color="auto"/>
      </w:divBdr>
    </w:div>
    <w:div w:id="640770004">
      <w:bodyDiv w:val="1"/>
      <w:marLeft w:val="0"/>
      <w:marRight w:val="0"/>
      <w:marTop w:val="0"/>
      <w:marBottom w:val="0"/>
      <w:divBdr>
        <w:top w:val="none" w:sz="0" w:space="0" w:color="auto"/>
        <w:left w:val="none" w:sz="0" w:space="0" w:color="auto"/>
        <w:bottom w:val="none" w:sz="0" w:space="0" w:color="auto"/>
        <w:right w:val="none" w:sz="0" w:space="0" w:color="auto"/>
      </w:divBdr>
    </w:div>
    <w:div w:id="641228308">
      <w:bodyDiv w:val="1"/>
      <w:marLeft w:val="0"/>
      <w:marRight w:val="0"/>
      <w:marTop w:val="0"/>
      <w:marBottom w:val="0"/>
      <w:divBdr>
        <w:top w:val="none" w:sz="0" w:space="0" w:color="auto"/>
        <w:left w:val="none" w:sz="0" w:space="0" w:color="auto"/>
        <w:bottom w:val="none" w:sz="0" w:space="0" w:color="auto"/>
        <w:right w:val="none" w:sz="0" w:space="0" w:color="auto"/>
      </w:divBdr>
    </w:div>
    <w:div w:id="642466264">
      <w:bodyDiv w:val="1"/>
      <w:marLeft w:val="0"/>
      <w:marRight w:val="0"/>
      <w:marTop w:val="0"/>
      <w:marBottom w:val="0"/>
      <w:divBdr>
        <w:top w:val="none" w:sz="0" w:space="0" w:color="auto"/>
        <w:left w:val="none" w:sz="0" w:space="0" w:color="auto"/>
        <w:bottom w:val="none" w:sz="0" w:space="0" w:color="auto"/>
        <w:right w:val="none" w:sz="0" w:space="0" w:color="auto"/>
      </w:divBdr>
    </w:div>
    <w:div w:id="643777423">
      <w:bodyDiv w:val="1"/>
      <w:marLeft w:val="0"/>
      <w:marRight w:val="0"/>
      <w:marTop w:val="0"/>
      <w:marBottom w:val="0"/>
      <w:divBdr>
        <w:top w:val="none" w:sz="0" w:space="0" w:color="auto"/>
        <w:left w:val="none" w:sz="0" w:space="0" w:color="auto"/>
        <w:bottom w:val="none" w:sz="0" w:space="0" w:color="auto"/>
        <w:right w:val="none" w:sz="0" w:space="0" w:color="auto"/>
      </w:divBdr>
    </w:div>
    <w:div w:id="646662590">
      <w:bodyDiv w:val="1"/>
      <w:marLeft w:val="0"/>
      <w:marRight w:val="0"/>
      <w:marTop w:val="0"/>
      <w:marBottom w:val="0"/>
      <w:divBdr>
        <w:top w:val="none" w:sz="0" w:space="0" w:color="auto"/>
        <w:left w:val="none" w:sz="0" w:space="0" w:color="auto"/>
        <w:bottom w:val="none" w:sz="0" w:space="0" w:color="auto"/>
        <w:right w:val="none" w:sz="0" w:space="0" w:color="auto"/>
      </w:divBdr>
    </w:div>
    <w:div w:id="647591078">
      <w:bodyDiv w:val="1"/>
      <w:marLeft w:val="0"/>
      <w:marRight w:val="0"/>
      <w:marTop w:val="0"/>
      <w:marBottom w:val="0"/>
      <w:divBdr>
        <w:top w:val="none" w:sz="0" w:space="0" w:color="auto"/>
        <w:left w:val="none" w:sz="0" w:space="0" w:color="auto"/>
        <w:bottom w:val="none" w:sz="0" w:space="0" w:color="auto"/>
        <w:right w:val="none" w:sz="0" w:space="0" w:color="auto"/>
      </w:divBdr>
    </w:div>
    <w:div w:id="647980961">
      <w:bodyDiv w:val="1"/>
      <w:marLeft w:val="0"/>
      <w:marRight w:val="0"/>
      <w:marTop w:val="0"/>
      <w:marBottom w:val="0"/>
      <w:divBdr>
        <w:top w:val="none" w:sz="0" w:space="0" w:color="auto"/>
        <w:left w:val="none" w:sz="0" w:space="0" w:color="auto"/>
        <w:bottom w:val="none" w:sz="0" w:space="0" w:color="auto"/>
        <w:right w:val="none" w:sz="0" w:space="0" w:color="auto"/>
      </w:divBdr>
    </w:div>
    <w:div w:id="648170347">
      <w:bodyDiv w:val="1"/>
      <w:marLeft w:val="0"/>
      <w:marRight w:val="0"/>
      <w:marTop w:val="0"/>
      <w:marBottom w:val="0"/>
      <w:divBdr>
        <w:top w:val="none" w:sz="0" w:space="0" w:color="auto"/>
        <w:left w:val="none" w:sz="0" w:space="0" w:color="auto"/>
        <w:bottom w:val="none" w:sz="0" w:space="0" w:color="auto"/>
        <w:right w:val="none" w:sz="0" w:space="0" w:color="auto"/>
      </w:divBdr>
    </w:div>
    <w:div w:id="649095838">
      <w:bodyDiv w:val="1"/>
      <w:marLeft w:val="0"/>
      <w:marRight w:val="0"/>
      <w:marTop w:val="0"/>
      <w:marBottom w:val="0"/>
      <w:divBdr>
        <w:top w:val="none" w:sz="0" w:space="0" w:color="auto"/>
        <w:left w:val="none" w:sz="0" w:space="0" w:color="auto"/>
        <w:bottom w:val="none" w:sz="0" w:space="0" w:color="auto"/>
        <w:right w:val="none" w:sz="0" w:space="0" w:color="auto"/>
      </w:divBdr>
    </w:div>
    <w:div w:id="656229884">
      <w:bodyDiv w:val="1"/>
      <w:marLeft w:val="0"/>
      <w:marRight w:val="0"/>
      <w:marTop w:val="0"/>
      <w:marBottom w:val="0"/>
      <w:divBdr>
        <w:top w:val="none" w:sz="0" w:space="0" w:color="auto"/>
        <w:left w:val="none" w:sz="0" w:space="0" w:color="auto"/>
        <w:bottom w:val="none" w:sz="0" w:space="0" w:color="auto"/>
        <w:right w:val="none" w:sz="0" w:space="0" w:color="auto"/>
      </w:divBdr>
    </w:div>
    <w:div w:id="656689431">
      <w:bodyDiv w:val="1"/>
      <w:marLeft w:val="0"/>
      <w:marRight w:val="0"/>
      <w:marTop w:val="0"/>
      <w:marBottom w:val="0"/>
      <w:divBdr>
        <w:top w:val="none" w:sz="0" w:space="0" w:color="auto"/>
        <w:left w:val="none" w:sz="0" w:space="0" w:color="auto"/>
        <w:bottom w:val="none" w:sz="0" w:space="0" w:color="auto"/>
        <w:right w:val="none" w:sz="0" w:space="0" w:color="auto"/>
      </w:divBdr>
    </w:div>
    <w:div w:id="657422397">
      <w:bodyDiv w:val="1"/>
      <w:marLeft w:val="0"/>
      <w:marRight w:val="0"/>
      <w:marTop w:val="0"/>
      <w:marBottom w:val="0"/>
      <w:divBdr>
        <w:top w:val="none" w:sz="0" w:space="0" w:color="auto"/>
        <w:left w:val="none" w:sz="0" w:space="0" w:color="auto"/>
        <w:bottom w:val="none" w:sz="0" w:space="0" w:color="auto"/>
        <w:right w:val="none" w:sz="0" w:space="0" w:color="auto"/>
      </w:divBdr>
    </w:div>
    <w:div w:id="658119815">
      <w:bodyDiv w:val="1"/>
      <w:marLeft w:val="0"/>
      <w:marRight w:val="0"/>
      <w:marTop w:val="0"/>
      <w:marBottom w:val="0"/>
      <w:divBdr>
        <w:top w:val="none" w:sz="0" w:space="0" w:color="auto"/>
        <w:left w:val="none" w:sz="0" w:space="0" w:color="auto"/>
        <w:bottom w:val="none" w:sz="0" w:space="0" w:color="auto"/>
        <w:right w:val="none" w:sz="0" w:space="0" w:color="auto"/>
      </w:divBdr>
    </w:div>
    <w:div w:id="659702058">
      <w:bodyDiv w:val="1"/>
      <w:marLeft w:val="0"/>
      <w:marRight w:val="0"/>
      <w:marTop w:val="0"/>
      <w:marBottom w:val="0"/>
      <w:divBdr>
        <w:top w:val="none" w:sz="0" w:space="0" w:color="auto"/>
        <w:left w:val="none" w:sz="0" w:space="0" w:color="auto"/>
        <w:bottom w:val="none" w:sz="0" w:space="0" w:color="auto"/>
        <w:right w:val="none" w:sz="0" w:space="0" w:color="auto"/>
      </w:divBdr>
    </w:div>
    <w:div w:id="660348916">
      <w:bodyDiv w:val="1"/>
      <w:marLeft w:val="0"/>
      <w:marRight w:val="0"/>
      <w:marTop w:val="0"/>
      <w:marBottom w:val="0"/>
      <w:divBdr>
        <w:top w:val="none" w:sz="0" w:space="0" w:color="auto"/>
        <w:left w:val="none" w:sz="0" w:space="0" w:color="auto"/>
        <w:bottom w:val="none" w:sz="0" w:space="0" w:color="auto"/>
        <w:right w:val="none" w:sz="0" w:space="0" w:color="auto"/>
      </w:divBdr>
    </w:div>
    <w:div w:id="661660316">
      <w:bodyDiv w:val="1"/>
      <w:marLeft w:val="0"/>
      <w:marRight w:val="0"/>
      <w:marTop w:val="0"/>
      <w:marBottom w:val="0"/>
      <w:divBdr>
        <w:top w:val="none" w:sz="0" w:space="0" w:color="auto"/>
        <w:left w:val="none" w:sz="0" w:space="0" w:color="auto"/>
        <w:bottom w:val="none" w:sz="0" w:space="0" w:color="auto"/>
        <w:right w:val="none" w:sz="0" w:space="0" w:color="auto"/>
      </w:divBdr>
    </w:div>
    <w:div w:id="661742647">
      <w:bodyDiv w:val="1"/>
      <w:marLeft w:val="0"/>
      <w:marRight w:val="0"/>
      <w:marTop w:val="0"/>
      <w:marBottom w:val="0"/>
      <w:divBdr>
        <w:top w:val="none" w:sz="0" w:space="0" w:color="auto"/>
        <w:left w:val="none" w:sz="0" w:space="0" w:color="auto"/>
        <w:bottom w:val="none" w:sz="0" w:space="0" w:color="auto"/>
        <w:right w:val="none" w:sz="0" w:space="0" w:color="auto"/>
      </w:divBdr>
    </w:div>
    <w:div w:id="663095335">
      <w:bodyDiv w:val="1"/>
      <w:marLeft w:val="0"/>
      <w:marRight w:val="0"/>
      <w:marTop w:val="0"/>
      <w:marBottom w:val="0"/>
      <w:divBdr>
        <w:top w:val="none" w:sz="0" w:space="0" w:color="auto"/>
        <w:left w:val="none" w:sz="0" w:space="0" w:color="auto"/>
        <w:bottom w:val="none" w:sz="0" w:space="0" w:color="auto"/>
        <w:right w:val="none" w:sz="0" w:space="0" w:color="auto"/>
      </w:divBdr>
    </w:div>
    <w:div w:id="663430785">
      <w:bodyDiv w:val="1"/>
      <w:marLeft w:val="0"/>
      <w:marRight w:val="0"/>
      <w:marTop w:val="0"/>
      <w:marBottom w:val="0"/>
      <w:divBdr>
        <w:top w:val="none" w:sz="0" w:space="0" w:color="auto"/>
        <w:left w:val="none" w:sz="0" w:space="0" w:color="auto"/>
        <w:bottom w:val="none" w:sz="0" w:space="0" w:color="auto"/>
        <w:right w:val="none" w:sz="0" w:space="0" w:color="auto"/>
      </w:divBdr>
    </w:div>
    <w:div w:id="664170491">
      <w:bodyDiv w:val="1"/>
      <w:marLeft w:val="0"/>
      <w:marRight w:val="0"/>
      <w:marTop w:val="0"/>
      <w:marBottom w:val="0"/>
      <w:divBdr>
        <w:top w:val="none" w:sz="0" w:space="0" w:color="auto"/>
        <w:left w:val="none" w:sz="0" w:space="0" w:color="auto"/>
        <w:bottom w:val="none" w:sz="0" w:space="0" w:color="auto"/>
        <w:right w:val="none" w:sz="0" w:space="0" w:color="auto"/>
      </w:divBdr>
    </w:div>
    <w:div w:id="665521538">
      <w:bodyDiv w:val="1"/>
      <w:marLeft w:val="0"/>
      <w:marRight w:val="0"/>
      <w:marTop w:val="0"/>
      <w:marBottom w:val="0"/>
      <w:divBdr>
        <w:top w:val="none" w:sz="0" w:space="0" w:color="auto"/>
        <w:left w:val="none" w:sz="0" w:space="0" w:color="auto"/>
        <w:bottom w:val="none" w:sz="0" w:space="0" w:color="auto"/>
        <w:right w:val="none" w:sz="0" w:space="0" w:color="auto"/>
      </w:divBdr>
    </w:div>
    <w:div w:id="666249983">
      <w:bodyDiv w:val="1"/>
      <w:marLeft w:val="0"/>
      <w:marRight w:val="0"/>
      <w:marTop w:val="0"/>
      <w:marBottom w:val="0"/>
      <w:divBdr>
        <w:top w:val="none" w:sz="0" w:space="0" w:color="auto"/>
        <w:left w:val="none" w:sz="0" w:space="0" w:color="auto"/>
        <w:bottom w:val="none" w:sz="0" w:space="0" w:color="auto"/>
        <w:right w:val="none" w:sz="0" w:space="0" w:color="auto"/>
      </w:divBdr>
    </w:div>
    <w:div w:id="666400640">
      <w:bodyDiv w:val="1"/>
      <w:marLeft w:val="0"/>
      <w:marRight w:val="0"/>
      <w:marTop w:val="0"/>
      <w:marBottom w:val="0"/>
      <w:divBdr>
        <w:top w:val="none" w:sz="0" w:space="0" w:color="auto"/>
        <w:left w:val="none" w:sz="0" w:space="0" w:color="auto"/>
        <w:bottom w:val="none" w:sz="0" w:space="0" w:color="auto"/>
        <w:right w:val="none" w:sz="0" w:space="0" w:color="auto"/>
      </w:divBdr>
    </w:div>
    <w:div w:id="668368455">
      <w:bodyDiv w:val="1"/>
      <w:marLeft w:val="0"/>
      <w:marRight w:val="0"/>
      <w:marTop w:val="0"/>
      <w:marBottom w:val="0"/>
      <w:divBdr>
        <w:top w:val="none" w:sz="0" w:space="0" w:color="auto"/>
        <w:left w:val="none" w:sz="0" w:space="0" w:color="auto"/>
        <w:bottom w:val="none" w:sz="0" w:space="0" w:color="auto"/>
        <w:right w:val="none" w:sz="0" w:space="0" w:color="auto"/>
      </w:divBdr>
    </w:div>
    <w:div w:id="668602194">
      <w:bodyDiv w:val="1"/>
      <w:marLeft w:val="0"/>
      <w:marRight w:val="0"/>
      <w:marTop w:val="0"/>
      <w:marBottom w:val="0"/>
      <w:divBdr>
        <w:top w:val="none" w:sz="0" w:space="0" w:color="auto"/>
        <w:left w:val="none" w:sz="0" w:space="0" w:color="auto"/>
        <w:bottom w:val="none" w:sz="0" w:space="0" w:color="auto"/>
        <w:right w:val="none" w:sz="0" w:space="0" w:color="auto"/>
      </w:divBdr>
    </w:div>
    <w:div w:id="670642643">
      <w:bodyDiv w:val="1"/>
      <w:marLeft w:val="0"/>
      <w:marRight w:val="0"/>
      <w:marTop w:val="0"/>
      <w:marBottom w:val="0"/>
      <w:divBdr>
        <w:top w:val="none" w:sz="0" w:space="0" w:color="auto"/>
        <w:left w:val="none" w:sz="0" w:space="0" w:color="auto"/>
        <w:bottom w:val="none" w:sz="0" w:space="0" w:color="auto"/>
        <w:right w:val="none" w:sz="0" w:space="0" w:color="auto"/>
      </w:divBdr>
    </w:div>
    <w:div w:id="670840527">
      <w:bodyDiv w:val="1"/>
      <w:marLeft w:val="0"/>
      <w:marRight w:val="0"/>
      <w:marTop w:val="0"/>
      <w:marBottom w:val="0"/>
      <w:divBdr>
        <w:top w:val="none" w:sz="0" w:space="0" w:color="auto"/>
        <w:left w:val="none" w:sz="0" w:space="0" w:color="auto"/>
        <w:bottom w:val="none" w:sz="0" w:space="0" w:color="auto"/>
        <w:right w:val="none" w:sz="0" w:space="0" w:color="auto"/>
      </w:divBdr>
    </w:div>
    <w:div w:id="674038513">
      <w:bodyDiv w:val="1"/>
      <w:marLeft w:val="0"/>
      <w:marRight w:val="0"/>
      <w:marTop w:val="0"/>
      <w:marBottom w:val="0"/>
      <w:divBdr>
        <w:top w:val="none" w:sz="0" w:space="0" w:color="auto"/>
        <w:left w:val="none" w:sz="0" w:space="0" w:color="auto"/>
        <w:bottom w:val="none" w:sz="0" w:space="0" w:color="auto"/>
        <w:right w:val="none" w:sz="0" w:space="0" w:color="auto"/>
      </w:divBdr>
    </w:div>
    <w:div w:id="674114731">
      <w:bodyDiv w:val="1"/>
      <w:marLeft w:val="0"/>
      <w:marRight w:val="0"/>
      <w:marTop w:val="0"/>
      <w:marBottom w:val="0"/>
      <w:divBdr>
        <w:top w:val="none" w:sz="0" w:space="0" w:color="auto"/>
        <w:left w:val="none" w:sz="0" w:space="0" w:color="auto"/>
        <w:bottom w:val="none" w:sz="0" w:space="0" w:color="auto"/>
        <w:right w:val="none" w:sz="0" w:space="0" w:color="auto"/>
      </w:divBdr>
    </w:div>
    <w:div w:id="674379011">
      <w:bodyDiv w:val="1"/>
      <w:marLeft w:val="0"/>
      <w:marRight w:val="0"/>
      <w:marTop w:val="0"/>
      <w:marBottom w:val="0"/>
      <w:divBdr>
        <w:top w:val="none" w:sz="0" w:space="0" w:color="auto"/>
        <w:left w:val="none" w:sz="0" w:space="0" w:color="auto"/>
        <w:bottom w:val="none" w:sz="0" w:space="0" w:color="auto"/>
        <w:right w:val="none" w:sz="0" w:space="0" w:color="auto"/>
      </w:divBdr>
    </w:div>
    <w:div w:id="674502106">
      <w:bodyDiv w:val="1"/>
      <w:marLeft w:val="0"/>
      <w:marRight w:val="0"/>
      <w:marTop w:val="0"/>
      <w:marBottom w:val="0"/>
      <w:divBdr>
        <w:top w:val="none" w:sz="0" w:space="0" w:color="auto"/>
        <w:left w:val="none" w:sz="0" w:space="0" w:color="auto"/>
        <w:bottom w:val="none" w:sz="0" w:space="0" w:color="auto"/>
        <w:right w:val="none" w:sz="0" w:space="0" w:color="auto"/>
      </w:divBdr>
    </w:div>
    <w:div w:id="676083245">
      <w:bodyDiv w:val="1"/>
      <w:marLeft w:val="0"/>
      <w:marRight w:val="0"/>
      <w:marTop w:val="0"/>
      <w:marBottom w:val="0"/>
      <w:divBdr>
        <w:top w:val="none" w:sz="0" w:space="0" w:color="auto"/>
        <w:left w:val="none" w:sz="0" w:space="0" w:color="auto"/>
        <w:bottom w:val="none" w:sz="0" w:space="0" w:color="auto"/>
        <w:right w:val="none" w:sz="0" w:space="0" w:color="auto"/>
      </w:divBdr>
    </w:div>
    <w:div w:id="676463385">
      <w:bodyDiv w:val="1"/>
      <w:marLeft w:val="0"/>
      <w:marRight w:val="0"/>
      <w:marTop w:val="0"/>
      <w:marBottom w:val="0"/>
      <w:divBdr>
        <w:top w:val="none" w:sz="0" w:space="0" w:color="auto"/>
        <w:left w:val="none" w:sz="0" w:space="0" w:color="auto"/>
        <w:bottom w:val="none" w:sz="0" w:space="0" w:color="auto"/>
        <w:right w:val="none" w:sz="0" w:space="0" w:color="auto"/>
      </w:divBdr>
    </w:div>
    <w:div w:id="676885622">
      <w:bodyDiv w:val="1"/>
      <w:marLeft w:val="0"/>
      <w:marRight w:val="0"/>
      <w:marTop w:val="0"/>
      <w:marBottom w:val="0"/>
      <w:divBdr>
        <w:top w:val="none" w:sz="0" w:space="0" w:color="auto"/>
        <w:left w:val="none" w:sz="0" w:space="0" w:color="auto"/>
        <w:bottom w:val="none" w:sz="0" w:space="0" w:color="auto"/>
        <w:right w:val="none" w:sz="0" w:space="0" w:color="auto"/>
      </w:divBdr>
    </w:div>
    <w:div w:id="678191619">
      <w:bodyDiv w:val="1"/>
      <w:marLeft w:val="0"/>
      <w:marRight w:val="0"/>
      <w:marTop w:val="0"/>
      <w:marBottom w:val="0"/>
      <w:divBdr>
        <w:top w:val="none" w:sz="0" w:space="0" w:color="auto"/>
        <w:left w:val="none" w:sz="0" w:space="0" w:color="auto"/>
        <w:bottom w:val="none" w:sz="0" w:space="0" w:color="auto"/>
        <w:right w:val="none" w:sz="0" w:space="0" w:color="auto"/>
      </w:divBdr>
    </w:div>
    <w:div w:id="678197795">
      <w:bodyDiv w:val="1"/>
      <w:marLeft w:val="0"/>
      <w:marRight w:val="0"/>
      <w:marTop w:val="0"/>
      <w:marBottom w:val="0"/>
      <w:divBdr>
        <w:top w:val="none" w:sz="0" w:space="0" w:color="auto"/>
        <w:left w:val="none" w:sz="0" w:space="0" w:color="auto"/>
        <w:bottom w:val="none" w:sz="0" w:space="0" w:color="auto"/>
        <w:right w:val="none" w:sz="0" w:space="0" w:color="auto"/>
      </w:divBdr>
    </w:div>
    <w:div w:id="678433935">
      <w:bodyDiv w:val="1"/>
      <w:marLeft w:val="0"/>
      <w:marRight w:val="0"/>
      <w:marTop w:val="0"/>
      <w:marBottom w:val="0"/>
      <w:divBdr>
        <w:top w:val="none" w:sz="0" w:space="0" w:color="auto"/>
        <w:left w:val="none" w:sz="0" w:space="0" w:color="auto"/>
        <w:bottom w:val="none" w:sz="0" w:space="0" w:color="auto"/>
        <w:right w:val="none" w:sz="0" w:space="0" w:color="auto"/>
      </w:divBdr>
    </w:div>
    <w:div w:id="678895948">
      <w:bodyDiv w:val="1"/>
      <w:marLeft w:val="0"/>
      <w:marRight w:val="0"/>
      <w:marTop w:val="0"/>
      <w:marBottom w:val="0"/>
      <w:divBdr>
        <w:top w:val="none" w:sz="0" w:space="0" w:color="auto"/>
        <w:left w:val="none" w:sz="0" w:space="0" w:color="auto"/>
        <w:bottom w:val="none" w:sz="0" w:space="0" w:color="auto"/>
        <w:right w:val="none" w:sz="0" w:space="0" w:color="auto"/>
      </w:divBdr>
    </w:div>
    <w:div w:id="680088032">
      <w:bodyDiv w:val="1"/>
      <w:marLeft w:val="0"/>
      <w:marRight w:val="0"/>
      <w:marTop w:val="0"/>
      <w:marBottom w:val="0"/>
      <w:divBdr>
        <w:top w:val="none" w:sz="0" w:space="0" w:color="auto"/>
        <w:left w:val="none" w:sz="0" w:space="0" w:color="auto"/>
        <w:bottom w:val="none" w:sz="0" w:space="0" w:color="auto"/>
        <w:right w:val="none" w:sz="0" w:space="0" w:color="auto"/>
      </w:divBdr>
    </w:div>
    <w:div w:id="681275834">
      <w:bodyDiv w:val="1"/>
      <w:marLeft w:val="0"/>
      <w:marRight w:val="0"/>
      <w:marTop w:val="0"/>
      <w:marBottom w:val="0"/>
      <w:divBdr>
        <w:top w:val="none" w:sz="0" w:space="0" w:color="auto"/>
        <w:left w:val="none" w:sz="0" w:space="0" w:color="auto"/>
        <w:bottom w:val="none" w:sz="0" w:space="0" w:color="auto"/>
        <w:right w:val="none" w:sz="0" w:space="0" w:color="auto"/>
      </w:divBdr>
    </w:div>
    <w:div w:id="686061065">
      <w:bodyDiv w:val="1"/>
      <w:marLeft w:val="0"/>
      <w:marRight w:val="0"/>
      <w:marTop w:val="0"/>
      <w:marBottom w:val="0"/>
      <w:divBdr>
        <w:top w:val="none" w:sz="0" w:space="0" w:color="auto"/>
        <w:left w:val="none" w:sz="0" w:space="0" w:color="auto"/>
        <w:bottom w:val="none" w:sz="0" w:space="0" w:color="auto"/>
        <w:right w:val="none" w:sz="0" w:space="0" w:color="auto"/>
      </w:divBdr>
    </w:div>
    <w:div w:id="687827040">
      <w:bodyDiv w:val="1"/>
      <w:marLeft w:val="0"/>
      <w:marRight w:val="0"/>
      <w:marTop w:val="0"/>
      <w:marBottom w:val="0"/>
      <w:divBdr>
        <w:top w:val="none" w:sz="0" w:space="0" w:color="auto"/>
        <w:left w:val="none" w:sz="0" w:space="0" w:color="auto"/>
        <w:bottom w:val="none" w:sz="0" w:space="0" w:color="auto"/>
        <w:right w:val="none" w:sz="0" w:space="0" w:color="auto"/>
      </w:divBdr>
    </w:div>
    <w:div w:id="688139434">
      <w:bodyDiv w:val="1"/>
      <w:marLeft w:val="0"/>
      <w:marRight w:val="0"/>
      <w:marTop w:val="0"/>
      <w:marBottom w:val="0"/>
      <w:divBdr>
        <w:top w:val="none" w:sz="0" w:space="0" w:color="auto"/>
        <w:left w:val="none" w:sz="0" w:space="0" w:color="auto"/>
        <w:bottom w:val="none" w:sz="0" w:space="0" w:color="auto"/>
        <w:right w:val="none" w:sz="0" w:space="0" w:color="auto"/>
      </w:divBdr>
    </w:div>
    <w:div w:id="688989811">
      <w:bodyDiv w:val="1"/>
      <w:marLeft w:val="0"/>
      <w:marRight w:val="0"/>
      <w:marTop w:val="0"/>
      <w:marBottom w:val="0"/>
      <w:divBdr>
        <w:top w:val="none" w:sz="0" w:space="0" w:color="auto"/>
        <w:left w:val="none" w:sz="0" w:space="0" w:color="auto"/>
        <w:bottom w:val="none" w:sz="0" w:space="0" w:color="auto"/>
        <w:right w:val="none" w:sz="0" w:space="0" w:color="auto"/>
      </w:divBdr>
    </w:div>
    <w:div w:id="691417643">
      <w:bodyDiv w:val="1"/>
      <w:marLeft w:val="0"/>
      <w:marRight w:val="0"/>
      <w:marTop w:val="0"/>
      <w:marBottom w:val="0"/>
      <w:divBdr>
        <w:top w:val="none" w:sz="0" w:space="0" w:color="auto"/>
        <w:left w:val="none" w:sz="0" w:space="0" w:color="auto"/>
        <w:bottom w:val="none" w:sz="0" w:space="0" w:color="auto"/>
        <w:right w:val="none" w:sz="0" w:space="0" w:color="auto"/>
      </w:divBdr>
    </w:div>
    <w:div w:id="692346793">
      <w:bodyDiv w:val="1"/>
      <w:marLeft w:val="0"/>
      <w:marRight w:val="0"/>
      <w:marTop w:val="0"/>
      <w:marBottom w:val="0"/>
      <w:divBdr>
        <w:top w:val="none" w:sz="0" w:space="0" w:color="auto"/>
        <w:left w:val="none" w:sz="0" w:space="0" w:color="auto"/>
        <w:bottom w:val="none" w:sz="0" w:space="0" w:color="auto"/>
        <w:right w:val="none" w:sz="0" w:space="0" w:color="auto"/>
      </w:divBdr>
    </w:div>
    <w:div w:id="696078100">
      <w:bodyDiv w:val="1"/>
      <w:marLeft w:val="0"/>
      <w:marRight w:val="0"/>
      <w:marTop w:val="0"/>
      <w:marBottom w:val="0"/>
      <w:divBdr>
        <w:top w:val="none" w:sz="0" w:space="0" w:color="auto"/>
        <w:left w:val="none" w:sz="0" w:space="0" w:color="auto"/>
        <w:bottom w:val="none" w:sz="0" w:space="0" w:color="auto"/>
        <w:right w:val="none" w:sz="0" w:space="0" w:color="auto"/>
      </w:divBdr>
    </w:div>
    <w:div w:id="696080451">
      <w:bodyDiv w:val="1"/>
      <w:marLeft w:val="0"/>
      <w:marRight w:val="0"/>
      <w:marTop w:val="0"/>
      <w:marBottom w:val="0"/>
      <w:divBdr>
        <w:top w:val="none" w:sz="0" w:space="0" w:color="auto"/>
        <w:left w:val="none" w:sz="0" w:space="0" w:color="auto"/>
        <w:bottom w:val="none" w:sz="0" w:space="0" w:color="auto"/>
        <w:right w:val="none" w:sz="0" w:space="0" w:color="auto"/>
      </w:divBdr>
    </w:div>
    <w:div w:id="696929414">
      <w:bodyDiv w:val="1"/>
      <w:marLeft w:val="0"/>
      <w:marRight w:val="0"/>
      <w:marTop w:val="0"/>
      <w:marBottom w:val="0"/>
      <w:divBdr>
        <w:top w:val="none" w:sz="0" w:space="0" w:color="auto"/>
        <w:left w:val="none" w:sz="0" w:space="0" w:color="auto"/>
        <w:bottom w:val="none" w:sz="0" w:space="0" w:color="auto"/>
        <w:right w:val="none" w:sz="0" w:space="0" w:color="auto"/>
      </w:divBdr>
    </w:div>
    <w:div w:id="697052239">
      <w:bodyDiv w:val="1"/>
      <w:marLeft w:val="0"/>
      <w:marRight w:val="0"/>
      <w:marTop w:val="0"/>
      <w:marBottom w:val="0"/>
      <w:divBdr>
        <w:top w:val="none" w:sz="0" w:space="0" w:color="auto"/>
        <w:left w:val="none" w:sz="0" w:space="0" w:color="auto"/>
        <w:bottom w:val="none" w:sz="0" w:space="0" w:color="auto"/>
        <w:right w:val="none" w:sz="0" w:space="0" w:color="auto"/>
      </w:divBdr>
    </w:div>
    <w:div w:id="697894657">
      <w:bodyDiv w:val="1"/>
      <w:marLeft w:val="0"/>
      <w:marRight w:val="0"/>
      <w:marTop w:val="0"/>
      <w:marBottom w:val="0"/>
      <w:divBdr>
        <w:top w:val="none" w:sz="0" w:space="0" w:color="auto"/>
        <w:left w:val="none" w:sz="0" w:space="0" w:color="auto"/>
        <w:bottom w:val="none" w:sz="0" w:space="0" w:color="auto"/>
        <w:right w:val="none" w:sz="0" w:space="0" w:color="auto"/>
      </w:divBdr>
    </w:div>
    <w:div w:id="698238015">
      <w:bodyDiv w:val="1"/>
      <w:marLeft w:val="0"/>
      <w:marRight w:val="0"/>
      <w:marTop w:val="0"/>
      <w:marBottom w:val="0"/>
      <w:divBdr>
        <w:top w:val="none" w:sz="0" w:space="0" w:color="auto"/>
        <w:left w:val="none" w:sz="0" w:space="0" w:color="auto"/>
        <w:bottom w:val="none" w:sz="0" w:space="0" w:color="auto"/>
        <w:right w:val="none" w:sz="0" w:space="0" w:color="auto"/>
      </w:divBdr>
    </w:div>
    <w:div w:id="700402926">
      <w:bodyDiv w:val="1"/>
      <w:marLeft w:val="0"/>
      <w:marRight w:val="0"/>
      <w:marTop w:val="0"/>
      <w:marBottom w:val="0"/>
      <w:divBdr>
        <w:top w:val="none" w:sz="0" w:space="0" w:color="auto"/>
        <w:left w:val="none" w:sz="0" w:space="0" w:color="auto"/>
        <w:bottom w:val="none" w:sz="0" w:space="0" w:color="auto"/>
        <w:right w:val="none" w:sz="0" w:space="0" w:color="auto"/>
      </w:divBdr>
    </w:div>
    <w:div w:id="700981378">
      <w:bodyDiv w:val="1"/>
      <w:marLeft w:val="0"/>
      <w:marRight w:val="0"/>
      <w:marTop w:val="0"/>
      <w:marBottom w:val="0"/>
      <w:divBdr>
        <w:top w:val="none" w:sz="0" w:space="0" w:color="auto"/>
        <w:left w:val="none" w:sz="0" w:space="0" w:color="auto"/>
        <w:bottom w:val="none" w:sz="0" w:space="0" w:color="auto"/>
        <w:right w:val="none" w:sz="0" w:space="0" w:color="auto"/>
      </w:divBdr>
    </w:div>
    <w:div w:id="701321526">
      <w:bodyDiv w:val="1"/>
      <w:marLeft w:val="0"/>
      <w:marRight w:val="0"/>
      <w:marTop w:val="0"/>
      <w:marBottom w:val="0"/>
      <w:divBdr>
        <w:top w:val="none" w:sz="0" w:space="0" w:color="auto"/>
        <w:left w:val="none" w:sz="0" w:space="0" w:color="auto"/>
        <w:bottom w:val="none" w:sz="0" w:space="0" w:color="auto"/>
        <w:right w:val="none" w:sz="0" w:space="0" w:color="auto"/>
      </w:divBdr>
    </w:div>
    <w:div w:id="702563277">
      <w:bodyDiv w:val="1"/>
      <w:marLeft w:val="0"/>
      <w:marRight w:val="0"/>
      <w:marTop w:val="0"/>
      <w:marBottom w:val="0"/>
      <w:divBdr>
        <w:top w:val="none" w:sz="0" w:space="0" w:color="auto"/>
        <w:left w:val="none" w:sz="0" w:space="0" w:color="auto"/>
        <w:bottom w:val="none" w:sz="0" w:space="0" w:color="auto"/>
        <w:right w:val="none" w:sz="0" w:space="0" w:color="auto"/>
      </w:divBdr>
    </w:div>
    <w:div w:id="703363919">
      <w:bodyDiv w:val="1"/>
      <w:marLeft w:val="0"/>
      <w:marRight w:val="0"/>
      <w:marTop w:val="0"/>
      <w:marBottom w:val="0"/>
      <w:divBdr>
        <w:top w:val="none" w:sz="0" w:space="0" w:color="auto"/>
        <w:left w:val="none" w:sz="0" w:space="0" w:color="auto"/>
        <w:bottom w:val="none" w:sz="0" w:space="0" w:color="auto"/>
        <w:right w:val="none" w:sz="0" w:space="0" w:color="auto"/>
      </w:divBdr>
    </w:div>
    <w:div w:id="706612740">
      <w:bodyDiv w:val="1"/>
      <w:marLeft w:val="0"/>
      <w:marRight w:val="0"/>
      <w:marTop w:val="0"/>
      <w:marBottom w:val="0"/>
      <w:divBdr>
        <w:top w:val="none" w:sz="0" w:space="0" w:color="auto"/>
        <w:left w:val="none" w:sz="0" w:space="0" w:color="auto"/>
        <w:bottom w:val="none" w:sz="0" w:space="0" w:color="auto"/>
        <w:right w:val="none" w:sz="0" w:space="0" w:color="auto"/>
      </w:divBdr>
    </w:div>
    <w:div w:id="706612947">
      <w:bodyDiv w:val="1"/>
      <w:marLeft w:val="0"/>
      <w:marRight w:val="0"/>
      <w:marTop w:val="0"/>
      <w:marBottom w:val="0"/>
      <w:divBdr>
        <w:top w:val="none" w:sz="0" w:space="0" w:color="auto"/>
        <w:left w:val="none" w:sz="0" w:space="0" w:color="auto"/>
        <w:bottom w:val="none" w:sz="0" w:space="0" w:color="auto"/>
        <w:right w:val="none" w:sz="0" w:space="0" w:color="auto"/>
      </w:divBdr>
    </w:div>
    <w:div w:id="706686160">
      <w:bodyDiv w:val="1"/>
      <w:marLeft w:val="0"/>
      <w:marRight w:val="0"/>
      <w:marTop w:val="0"/>
      <w:marBottom w:val="0"/>
      <w:divBdr>
        <w:top w:val="none" w:sz="0" w:space="0" w:color="auto"/>
        <w:left w:val="none" w:sz="0" w:space="0" w:color="auto"/>
        <w:bottom w:val="none" w:sz="0" w:space="0" w:color="auto"/>
        <w:right w:val="none" w:sz="0" w:space="0" w:color="auto"/>
      </w:divBdr>
    </w:div>
    <w:div w:id="709378221">
      <w:bodyDiv w:val="1"/>
      <w:marLeft w:val="0"/>
      <w:marRight w:val="0"/>
      <w:marTop w:val="0"/>
      <w:marBottom w:val="0"/>
      <w:divBdr>
        <w:top w:val="none" w:sz="0" w:space="0" w:color="auto"/>
        <w:left w:val="none" w:sz="0" w:space="0" w:color="auto"/>
        <w:bottom w:val="none" w:sz="0" w:space="0" w:color="auto"/>
        <w:right w:val="none" w:sz="0" w:space="0" w:color="auto"/>
      </w:divBdr>
    </w:div>
    <w:div w:id="709457151">
      <w:bodyDiv w:val="1"/>
      <w:marLeft w:val="0"/>
      <w:marRight w:val="0"/>
      <w:marTop w:val="0"/>
      <w:marBottom w:val="0"/>
      <w:divBdr>
        <w:top w:val="none" w:sz="0" w:space="0" w:color="auto"/>
        <w:left w:val="none" w:sz="0" w:space="0" w:color="auto"/>
        <w:bottom w:val="none" w:sz="0" w:space="0" w:color="auto"/>
        <w:right w:val="none" w:sz="0" w:space="0" w:color="auto"/>
      </w:divBdr>
    </w:div>
    <w:div w:id="710811803">
      <w:bodyDiv w:val="1"/>
      <w:marLeft w:val="0"/>
      <w:marRight w:val="0"/>
      <w:marTop w:val="0"/>
      <w:marBottom w:val="0"/>
      <w:divBdr>
        <w:top w:val="none" w:sz="0" w:space="0" w:color="auto"/>
        <w:left w:val="none" w:sz="0" w:space="0" w:color="auto"/>
        <w:bottom w:val="none" w:sz="0" w:space="0" w:color="auto"/>
        <w:right w:val="none" w:sz="0" w:space="0" w:color="auto"/>
      </w:divBdr>
    </w:div>
    <w:div w:id="711003375">
      <w:bodyDiv w:val="1"/>
      <w:marLeft w:val="0"/>
      <w:marRight w:val="0"/>
      <w:marTop w:val="0"/>
      <w:marBottom w:val="0"/>
      <w:divBdr>
        <w:top w:val="none" w:sz="0" w:space="0" w:color="auto"/>
        <w:left w:val="none" w:sz="0" w:space="0" w:color="auto"/>
        <w:bottom w:val="none" w:sz="0" w:space="0" w:color="auto"/>
        <w:right w:val="none" w:sz="0" w:space="0" w:color="auto"/>
      </w:divBdr>
    </w:div>
    <w:div w:id="712462910">
      <w:bodyDiv w:val="1"/>
      <w:marLeft w:val="0"/>
      <w:marRight w:val="0"/>
      <w:marTop w:val="0"/>
      <w:marBottom w:val="0"/>
      <w:divBdr>
        <w:top w:val="none" w:sz="0" w:space="0" w:color="auto"/>
        <w:left w:val="none" w:sz="0" w:space="0" w:color="auto"/>
        <w:bottom w:val="none" w:sz="0" w:space="0" w:color="auto"/>
        <w:right w:val="none" w:sz="0" w:space="0" w:color="auto"/>
      </w:divBdr>
    </w:div>
    <w:div w:id="712509974">
      <w:bodyDiv w:val="1"/>
      <w:marLeft w:val="0"/>
      <w:marRight w:val="0"/>
      <w:marTop w:val="0"/>
      <w:marBottom w:val="0"/>
      <w:divBdr>
        <w:top w:val="none" w:sz="0" w:space="0" w:color="auto"/>
        <w:left w:val="none" w:sz="0" w:space="0" w:color="auto"/>
        <w:bottom w:val="none" w:sz="0" w:space="0" w:color="auto"/>
        <w:right w:val="none" w:sz="0" w:space="0" w:color="auto"/>
      </w:divBdr>
    </w:div>
    <w:div w:id="713387771">
      <w:bodyDiv w:val="1"/>
      <w:marLeft w:val="0"/>
      <w:marRight w:val="0"/>
      <w:marTop w:val="0"/>
      <w:marBottom w:val="0"/>
      <w:divBdr>
        <w:top w:val="none" w:sz="0" w:space="0" w:color="auto"/>
        <w:left w:val="none" w:sz="0" w:space="0" w:color="auto"/>
        <w:bottom w:val="none" w:sz="0" w:space="0" w:color="auto"/>
        <w:right w:val="none" w:sz="0" w:space="0" w:color="auto"/>
      </w:divBdr>
    </w:div>
    <w:div w:id="714042622">
      <w:bodyDiv w:val="1"/>
      <w:marLeft w:val="0"/>
      <w:marRight w:val="0"/>
      <w:marTop w:val="0"/>
      <w:marBottom w:val="0"/>
      <w:divBdr>
        <w:top w:val="none" w:sz="0" w:space="0" w:color="auto"/>
        <w:left w:val="none" w:sz="0" w:space="0" w:color="auto"/>
        <w:bottom w:val="none" w:sz="0" w:space="0" w:color="auto"/>
        <w:right w:val="none" w:sz="0" w:space="0" w:color="auto"/>
      </w:divBdr>
    </w:div>
    <w:div w:id="714281643">
      <w:bodyDiv w:val="1"/>
      <w:marLeft w:val="0"/>
      <w:marRight w:val="0"/>
      <w:marTop w:val="0"/>
      <w:marBottom w:val="0"/>
      <w:divBdr>
        <w:top w:val="none" w:sz="0" w:space="0" w:color="auto"/>
        <w:left w:val="none" w:sz="0" w:space="0" w:color="auto"/>
        <w:bottom w:val="none" w:sz="0" w:space="0" w:color="auto"/>
        <w:right w:val="none" w:sz="0" w:space="0" w:color="auto"/>
      </w:divBdr>
    </w:div>
    <w:div w:id="717163957">
      <w:bodyDiv w:val="1"/>
      <w:marLeft w:val="0"/>
      <w:marRight w:val="0"/>
      <w:marTop w:val="0"/>
      <w:marBottom w:val="0"/>
      <w:divBdr>
        <w:top w:val="none" w:sz="0" w:space="0" w:color="auto"/>
        <w:left w:val="none" w:sz="0" w:space="0" w:color="auto"/>
        <w:bottom w:val="none" w:sz="0" w:space="0" w:color="auto"/>
        <w:right w:val="none" w:sz="0" w:space="0" w:color="auto"/>
      </w:divBdr>
    </w:div>
    <w:div w:id="717818105">
      <w:bodyDiv w:val="1"/>
      <w:marLeft w:val="0"/>
      <w:marRight w:val="0"/>
      <w:marTop w:val="0"/>
      <w:marBottom w:val="0"/>
      <w:divBdr>
        <w:top w:val="none" w:sz="0" w:space="0" w:color="auto"/>
        <w:left w:val="none" w:sz="0" w:space="0" w:color="auto"/>
        <w:bottom w:val="none" w:sz="0" w:space="0" w:color="auto"/>
        <w:right w:val="none" w:sz="0" w:space="0" w:color="auto"/>
      </w:divBdr>
    </w:div>
    <w:div w:id="718164235">
      <w:bodyDiv w:val="1"/>
      <w:marLeft w:val="0"/>
      <w:marRight w:val="0"/>
      <w:marTop w:val="0"/>
      <w:marBottom w:val="0"/>
      <w:divBdr>
        <w:top w:val="none" w:sz="0" w:space="0" w:color="auto"/>
        <w:left w:val="none" w:sz="0" w:space="0" w:color="auto"/>
        <w:bottom w:val="none" w:sz="0" w:space="0" w:color="auto"/>
        <w:right w:val="none" w:sz="0" w:space="0" w:color="auto"/>
      </w:divBdr>
    </w:div>
    <w:div w:id="720250829">
      <w:bodyDiv w:val="1"/>
      <w:marLeft w:val="0"/>
      <w:marRight w:val="0"/>
      <w:marTop w:val="0"/>
      <w:marBottom w:val="0"/>
      <w:divBdr>
        <w:top w:val="none" w:sz="0" w:space="0" w:color="auto"/>
        <w:left w:val="none" w:sz="0" w:space="0" w:color="auto"/>
        <w:bottom w:val="none" w:sz="0" w:space="0" w:color="auto"/>
        <w:right w:val="none" w:sz="0" w:space="0" w:color="auto"/>
      </w:divBdr>
    </w:div>
    <w:div w:id="720448640">
      <w:bodyDiv w:val="1"/>
      <w:marLeft w:val="0"/>
      <w:marRight w:val="0"/>
      <w:marTop w:val="0"/>
      <w:marBottom w:val="0"/>
      <w:divBdr>
        <w:top w:val="none" w:sz="0" w:space="0" w:color="auto"/>
        <w:left w:val="none" w:sz="0" w:space="0" w:color="auto"/>
        <w:bottom w:val="none" w:sz="0" w:space="0" w:color="auto"/>
        <w:right w:val="none" w:sz="0" w:space="0" w:color="auto"/>
      </w:divBdr>
    </w:div>
    <w:div w:id="721057766">
      <w:bodyDiv w:val="1"/>
      <w:marLeft w:val="0"/>
      <w:marRight w:val="0"/>
      <w:marTop w:val="0"/>
      <w:marBottom w:val="0"/>
      <w:divBdr>
        <w:top w:val="none" w:sz="0" w:space="0" w:color="auto"/>
        <w:left w:val="none" w:sz="0" w:space="0" w:color="auto"/>
        <w:bottom w:val="none" w:sz="0" w:space="0" w:color="auto"/>
        <w:right w:val="none" w:sz="0" w:space="0" w:color="auto"/>
      </w:divBdr>
    </w:div>
    <w:div w:id="721249477">
      <w:bodyDiv w:val="1"/>
      <w:marLeft w:val="0"/>
      <w:marRight w:val="0"/>
      <w:marTop w:val="0"/>
      <w:marBottom w:val="0"/>
      <w:divBdr>
        <w:top w:val="none" w:sz="0" w:space="0" w:color="auto"/>
        <w:left w:val="none" w:sz="0" w:space="0" w:color="auto"/>
        <w:bottom w:val="none" w:sz="0" w:space="0" w:color="auto"/>
        <w:right w:val="none" w:sz="0" w:space="0" w:color="auto"/>
      </w:divBdr>
    </w:div>
    <w:div w:id="721909277">
      <w:bodyDiv w:val="1"/>
      <w:marLeft w:val="0"/>
      <w:marRight w:val="0"/>
      <w:marTop w:val="0"/>
      <w:marBottom w:val="0"/>
      <w:divBdr>
        <w:top w:val="none" w:sz="0" w:space="0" w:color="auto"/>
        <w:left w:val="none" w:sz="0" w:space="0" w:color="auto"/>
        <w:bottom w:val="none" w:sz="0" w:space="0" w:color="auto"/>
        <w:right w:val="none" w:sz="0" w:space="0" w:color="auto"/>
      </w:divBdr>
    </w:div>
    <w:div w:id="722600542">
      <w:bodyDiv w:val="1"/>
      <w:marLeft w:val="0"/>
      <w:marRight w:val="0"/>
      <w:marTop w:val="0"/>
      <w:marBottom w:val="0"/>
      <w:divBdr>
        <w:top w:val="none" w:sz="0" w:space="0" w:color="auto"/>
        <w:left w:val="none" w:sz="0" w:space="0" w:color="auto"/>
        <w:bottom w:val="none" w:sz="0" w:space="0" w:color="auto"/>
        <w:right w:val="none" w:sz="0" w:space="0" w:color="auto"/>
      </w:divBdr>
    </w:div>
    <w:div w:id="724837042">
      <w:bodyDiv w:val="1"/>
      <w:marLeft w:val="0"/>
      <w:marRight w:val="0"/>
      <w:marTop w:val="0"/>
      <w:marBottom w:val="0"/>
      <w:divBdr>
        <w:top w:val="none" w:sz="0" w:space="0" w:color="auto"/>
        <w:left w:val="none" w:sz="0" w:space="0" w:color="auto"/>
        <w:bottom w:val="none" w:sz="0" w:space="0" w:color="auto"/>
        <w:right w:val="none" w:sz="0" w:space="0" w:color="auto"/>
      </w:divBdr>
    </w:div>
    <w:div w:id="725837931">
      <w:bodyDiv w:val="1"/>
      <w:marLeft w:val="0"/>
      <w:marRight w:val="0"/>
      <w:marTop w:val="0"/>
      <w:marBottom w:val="0"/>
      <w:divBdr>
        <w:top w:val="none" w:sz="0" w:space="0" w:color="auto"/>
        <w:left w:val="none" w:sz="0" w:space="0" w:color="auto"/>
        <w:bottom w:val="none" w:sz="0" w:space="0" w:color="auto"/>
        <w:right w:val="none" w:sz="0" w:space="0" w:color="auto"/>
      </w:divBdr>
    </w:div>
    <w:div w:id="726339537">
      <w:bodyDiv w:val="1"/>
      <w:marLeft w:val="0"/>
      <w:marRight w:val="0"/>
      <w:marTop w:val="0"/>
      <w:marBottom w:val="0"/>
      <w:divBdr>
        <w:top w:val="none" w:sz="0" w:space="0" w:color="auto"/>
        <w:left w:val="none" w:sz="0" w:space="0" w:color="auto"/>
        <w:bottom w:val="none" w:sz="0" w:space="0" w:color="auto"/>
        <w:right w:val="none" w:sz="0" w:space="0" w:color="auto"/>
      </w:divBdr>
    </w:div>
    <w:div w:id="726690207">
      <w:bodyDiv w:val="1"/>
      <w:marLeft w:val="0"/>
      <w:marRight w:val="0"/>
      <w:marTop w:val="0"/>
      <w:marBottom w:val="0"/>
      <w:divBdr>
        <w:top w:val="none" w:sz="0" w:space="0" w:color="auto"/>
        <w:left w:val="none" w:sz="0" w:space="0" w:color="auto"/>
        <w:bottom w:val="none" w:sz="0" w:space="0" w:color="auto"/>
        <w:right w:val="none" w:sz="0" w:space="0" w:color="auto"/>
      </w:divBdr>
    </w:div>
    <w:div w:id="729034453">
      <w:bodyDiv w:val="1"/>
      <w:marLeft w:val="0"/>
      <w:marRight w:val="0"/>
      <w:marTop w:val="0"/>
      <w:marBottom w:val="0"/>
      <w:divBdr>
        <w:top w:val="none" w:sz="0" w:space="0" w:color="auto"/>
        <w:left w:val="none" w:sz="0" w:space="0" w:color="auto"/>
        <w:bottom w:val="none" w:sz="0" w:space="0" w:color="auto"/>
        <w:right w:val="none" w:sz="0" w:space="0" w:color="auto"/>
      </w:divBdr>
    </w:div>
    <w:div w:id="729304015">
      <w:bodyDiv w:val="1"/>
      <w:marLeft w:val="0"/>
      <w:marRight w:val="0"/>
      <w:marTop w:val="0"/>
      <w:marBottom w:val="0"/>
      <w:divBdr>
        <w:top w:val="none" w:sz="0" w:space="0" w:color="auto"/>
        <w:left w:val="none" w:sz="0" w:space="0" w:color="auto"/>
        <w:bottom w:val="none" w:sz="0" w:space="0" w:color="auto"/>
        <w:right w:val="none" w:sz="0" w:space="0" w:color="auto"/>
      </w:divBdr>
    </w:div>
    <w:div w:id="730273381">
      <w:bodyDiv w:val="1"/>
      <w:marLeft w:val="0"/>
      <w:marRight w:val="0"/>
      <w:marTop w:val="0"/>
      <w:marBottom w:val="0"/>
      <w:divBdr>
        <w:top w:val="none" w:sz="0" w:space="0" w:color="auto"/>
        <w:left w:val="none" w:sz="0" w:space="0" w:color="auto"/>
        <w:bottom w:val="none" w:sz="0" w:space="0" w:color="auto"/>
        <w:right w:val="none" w:sz="0" w:space="0" w:color="auto"/>
      </w:divBdr>
    </w:div>
    <w:div w:id="730692277">
      <w:bodyDiv w:val="1"/>
      <w:marLeft w:val="0"/>
      <w:marRight w:val="0"/>
      <w:marTop w:val="0"/>
      <w:marBottom w:val="0"/>
      <w:divBdr>
        <w:top w:val="none" w:sz="0" w:space="0" w:color="auto"/>
        <w:left w:val="none" w:sz="0" w:space="0" w:color="auto"/>
        <w:bottom w:val="none" w:sz="0" w:space="0" w:color="auto"/>
        <w:right w:val="none" w:sz="0" w:space="0" w:color="auto"/>
      </w:divBdr>
    </w:div>
    <w:div w:id="731199063">
      <w:bodyDiv w:val="1"/>
      <w:marLeft w:val="0"/>
      <w:marRight w:val="0"/>
      <w:marTop w:val="0"/>
      <w:marBottom w:val="0"/>
      <w:divBdr>
        <w:top w:val="none" w:sz="0" w:space="0" w:color="auto"/>
        <w:left w:val="none" w:sz="0" w:space="0" w:color="auto"/>
        <w:bottom w:val="none" w:sz="0" w:space="0" w:color="auto"/>
        <w:right w:val="none" w:sz="0" w:space="0" w:color="auto"/>
      </w:divBdr>
    </w:div>
    <w:div w:id="735514482">
      <w:bodyDiv w:val="1"/>
      <w:marLeft w:val="0"/>
      <w:marRight w:val="0"/>
      <w:marTop w:val="0"/>
      <w:marBottom w:val="0"/>
      <w:divBdr>
        <w:top w:val="none" w:sz="0" w:space="0" w:color="auto"/>
        <w:left w:val="none" w:sz="0" w:space="0" w:color="auto"/>
        <w:bottom w:val="none" w:sz="0" w:space="0" w:color="auto"/>
        <w:right w:val="none" w:sz="0" w:space="0" w:color="auto"/>
      </w:divBdr>
    </w:div>
    <w:div w:id="736391721">
      <w:bodyDiv w:val="1"/>
      <w:marLeft w:val="0"/>
      <w:marRight w:val="0"/>
      <w:marTop w:val="0"/>
      <w:marBottom w:val="0"/>
      <w:divBdr>
        <w:top w:val="none" w:sz="0" w:space="0" w:color="auto"/>
        <w:left w:val="none" w:sz="0" w:space="0" w:color="auto"/>
        <w:bottom w:val="none" w:sz="0" w:space="0" w:color="auto"/>
        <w:right w:val="none" w:sz="0" w:space="0" w:color="auto"/>
      </w:divBdr>
    </w:div>
    <w:div w:id="738403687">
      <w:bodyDiv w:val="1"/>
      <w:marLeft w:val="0"/>
      <w:marRight w:val="0"/>
      <w:marTop w:val="0"/>
      <w:marBottom w:val="0"/>
      <w:divBdr>
        <w:top w:val="none" w:sz="0" w:space="0" w:color="auto"/>
        <w:left w:val="none" w:sz="0" w:space="0" w:color="auto"/>
        <w:bottom w:val="none" w:sz="0" w:space="0" w:color="auto"/>
        <w:right w:val="none" w:sz="0" w:space="0" w:color="auto"/>
      </w:divBdr>
    </w:div>
    <w:div w:id="738596472">
      <w:bodyDiv w:val="1"/>
      <w:marLeft w:val="0"/>
      <w:marRight w:val="0"/>
      <w:marTop w:val="0"/>
      <w:marBottom w:val="0"/>
      <w:divBdr>
        <w:top w:val="none" w:sz="0" w:space="0" w:color="auto"/>
        <w:left w:val="none" w:sz="0" w:space="0" w:color="auto"/>
        <w:bottom w:val="none" w:sz="0" w:space="0" w:color="auto"/>
        <w:right w:val="none" w:sz="0" w:space="0" w:color="auto"/>
      </w:divBdr>
    </w:div>
    <w:div w:id="738871246">
      <w:bodyDiv w:val="1"/>
      <w:marLeft w:val="0"/>
      <w:marRight w:val="0"/>
      <w:marTop w:val="0"/>
      <w:marBottom w:val="0"/>
      <w:divBdr>
        <w:top w:val="none" w:sz="0" w:space="0" w:color="auto"/>
        <w:left w:val="none" w:sz="0" w:space="0" w:color="auto"/>
        <w:bottom w:val="none" w:sz="0" w:space="0" w:color="auto"/>
        <w:right w:val="none" w:sz="0" w:space="0" w:color="auto"/>
      </w:divBdr>
    </w:div>
    <w:div w:id="738985631">
      <w:bodyDiv w:val="1"/>
      <w:marLeft w:val="0"/>
      <w:marRight w:val="0"/>
      <w:marTop w:val="0"/>
      <w:marBottom w:val="0"/>
      <w:divBdr>
        <w:top w:val="none" w:sz="0" w:space="0" w:color="auto"/>
        <w:left w:val="none" w:sz="0" w:space="0" w:color="auto"/>
        <w:bottom w:val="none" w:sz="0" w:space="0" w:color="auto"/>
        <w:right w:val="none" w:sz="0" w:space="0" w:color="auto"/>
      </w:divBdr>
    </w:div>
    <w:div w:id="740295687">
      <w:bodyDiv w:val="1"/>
      <w:marLeft w:val="0"/>
      <w:marRight w:val="0"/>
      <w:marTop w:val="0"/>
      <w:marBottom w:val="0"/>
      <w:divBdr>
        <w:top w:val="none" w:sz="0" w:space="0" w:color="auto"/>
        <w:left w:val="none" w:sz="0" w:space="0" w:color="auto"/>
        <w:bottom w:val="none" w:sz="0" w:space="0" w:color="auto"/>
        <w:right w:val="none" w:sz="0" w:space="0" w:color="auto"/>
      </w:divBdr>
    </w:div>
    <w:div w:id="743185475">
      <w:bodyDiv w:val="1"/>
      <w:marLeft w:val="0"/>
      <w:marRight w:val="0"/>
      <w:marTop w:val="0"/>
      <w:marBottom w:val="0"/>
      <w:divBdr>
        <w:top w:val="none" w:sz="0" w:space="0" w:color="auto"/>
        <w:left w:val="none" w:sz="0" w:space="0" w:color="auto"/>
        <w:bottom w:val="none" w:sz="0" w:space="0" w:color="auto"/>
        <w:right w:val="none" w:sz="0" w:space="0" w:color="auto"/>
      </w:divBdr>
    </w:div>
    <w:div w:id="743259701">
      <w:bodyDiv w:val="1"/>
      <w:marLeft w:val="0"/>
      <w:marRight w:val="0"/>
      <w:marTop w:val="0"/>
      <w:marBottom w:val="0"/>
      <w:divBdr>
        <w:top w:val="none" w:sz="0" w:space="0" w:color="auto"/>
        <w:left w:val="none" w:sz="0" w:space="0" w:color="auto"/>
        <w:bottom w:val="none" w:sz="0" w:space="0" w:color="auto"/>
        <w:right w:val="none" w:sz="0" w:space="0" w:color="auto"/>
      </w:divBdr>
    </w:div>
    <w:div w:id="743339651">
      <w:bodyDiv w:val="1"/>
      <w:marLeft w:val="0"/>
      <w:marRight w:val="0"/>
      <w:marTop w:val="0"/>
      <w:marBottom w:val="0"/>
      <w:divBdr>
        <w:top w:val="none" w:sz="0" w:space="0" w:color="auto"/>
        <w:left w:val="none" w:sz="0" w:space="0" w:color="auto"/>
        <w:bottom w:val="none" w:sz="0" w:space="0" w:color="auto"/>
        <w:right w:val="none" w:sz="0" w:space="0" w:color="auto"/>
      </w:divBdr>
    </w:div>
    <w:div w:id="743531766">
      <w:bodyDiv w:val="1"/>
      <w:marLeft w:val="0"/>
      <w:marRight w:val="0"/>
      <w:marTop w:val="0"/>
      <w:marBottom w:val="0"/>
      <w:divBdr>
        <w:top w:val="none" w:sz="0" w:space="0" w:color="auto"/>
        <w:left w:val="none" w:sz="0" w:space="0" w:color="auto"/>
        <w:bottom w:val="none" w:sz="0" w:space="0" w:color="auto"/>
        <w:right w:val="none" w:sz="0" w:space="0" w:color="auto"/>
      </w:divBdr>
    </w:div>
    <w:div w:id="745301625">
      <w:bodyDiv w:val="1"/>
      <w:marLeft w:val="0"/>
      <w:marRight w:val="0"/>
      <w:marTop w:val="0"/>
      <w:marBottom w:val="0"/>
      <w:divBdr>
        <w:top w:val="none" w:sz="0" w:space="0" w:color="auto"/>
        <w:left w:val="none" w:sz="0" w:space="0" w:color="auto"/>
        <w:bottom w:val="none" w:sz="0" w:space="0" w:color="auto"/>
        <w:right w:val="none" w:sz="0" w:space="0" w:color="auto"/>
      </w:divBdr>
    </w:div>
    <w:div w:id="745881354">
      <w:bodyDiv w:val="1"/>
      <w:marLeft w:val="0"/>
      <w:marRight w:val="0"/>
      <w:marTop w:val="0"/>
      <w:marBottom w:val="0"/>
      <w:divBdr>
        <w:top w:val="none" w:sz="0" w:space="0" w:color="auto"/>
        <w:left w:val="none" w:sz="0" w:space="0" w:color="auto"/>
        <w:bottom w:val="none" w:sz="0" w:space="0" w:color="auto"/>
        <w:right w:val="none" w:sz="0" w:space="0" w:color="auto"/>
      </w:divBdr>
    </w:div>
    <w:div w:id="745954976">
      <w:bodyDiv w:val="1"/>
      <w:marLeft w:val="0"/>
      <w:marRight w:val="0"/>
      <w:marTop w:val="0"/>
      <w:marBottom w:val="0"/>
      <w:divBdr>
        <w:top w:val="none" w:sz="0" w:space="0" w:color="auto"/>
        <w:left w:val="none" w:sz="0" w:space="0" w:color="auto"/>
        <w:bottom w:val="none" w:sz="0" w:space="0" w:color="auto"/>
        <w:right w:val="none" w:sz="0" w:space="0" w:color="auto"/>
      </w:divBdr>
    </w:div>
    <w:div w:id="746146119">
      <w:bodyDiv w:val="1"/>
      <w:marLeft w:val="0"/>
      <w:marRight w:val="0"/>
      <w:marTop w:val="0"/>
      <w:marBottom w:val="0"/>
      <w:divBdr>
        <w:top w:val="none" w:sz="0" w:space="0" w:color="auto"/>
        <w:left w:val="none" w:sz="0" w:space="0" w:color="auto"/>
        <w:bottom w:val="none" w:sz="0" w:space="0" w:color="auto"/>
        <w:right w:val="none" w:sz="0" w:space="0" w:color="auto"/>
      </w:divBdr>
    </w:div>
    <w:div w:id="746725789">
      <w:bodyDiv w:val="1"/>
      <w:marLeft w:val="0"/>
      <w:marRight w:val="0"/>
      <w:marTop w:val="0"/>
      <w:marBottom w:val="0"/>
      <w:divBdr>
        <w:top w:val="none" w:sz="0" w:space="0" w:color="auto"/>
        <w:left w:val="none" w:sz="0" w:space="0" w:color="auto"/>
        <w:bottom w:val="none" w:sz="0" w:space="0" w:color="auto"/>
        <w:right w:val="none" w:sz="0" w:space="0" w:color="auto"/>
      </w:divBdr>
    </w:div>
    <w:div w:id="747266925">
      <w:bodyDiv w:val="1"/>
      <w:marLeft w:val="0"/>
      <w:marRight w:val="0"/>
      <w:marTop w:val="0"/>
      <w:marBottom w:val="0"/>
      <w:divBdr>
        <w:top w:val="none" w:sz="0" w:space="0" w:color="auto"/>
        <w:left w:val="none" w:sz="0" w:space="0" w:color="auto"/>
        <w:bottom w:val="none" w:sz="0" w:space="0" w:color="auto"/>
        <w:right w:val="none" w:sz="0" w:space="0" w:color="auto"/>
      </w:divBdr>
    </w:div>
    <w:div w:id="748381685">
      <w:bodyDiv w:val="1"/>
      <w:marLeft w:val="0"/>
      <w:marRight w:val="0"/>
      <w:marTop w:val="0"/>
      <w:marBottom w:val="0"/>
      <w:divBdr>
        <w:top w:val="none" w:sz="0" w:space="0" w:color="auto"/>
        <w:left w:val="none" w:sz="0" w:space="0" w:color="auto"/>
        <w:bottom w:val="none" w:sz="0" w:space="0" w:color="auto"/>
        <w:right w:val="none" w:sz="0" w:space="0" w:color="auto"/>
      </w:divBdr>
    </w:div>
    <w:div w:id="748776220">
      <w:bodyDiv w:val="1"/>
      <w:marLeft w:val="0"/>
      <w:marRight w:val="0"/>
      <w:marTop w:val="0"/>
      <w:marBottom w:val="0"/>
      <w:divBdr>
        <w:top w:val="none" w:sz="0" w:space="0" w:color="auto"/>
        <w:left w:val="none" w:sz="0" w:space="0" w:color="auto"/>
        <w:bottom w:val="none" w:sz="0" w:space="0" w:color="auto"/>
        <w:right w:val="none" w:sz="0" w:space="0" w:color="auto"/>
      </w:divBdr>
    </w:div>
    <w:div w:id="751465329">
      <w:bodyDiv w:val="1"/>
      <w:marLeft w:val="0"/>
      <w:marRight w:val="0"/>
      <w:marTop w:val="0"/>
      <w:marBottom w:val="0"/>
      <w:divBdr>
        <w:top w:val="none" w:sz="0" w:space="0" w:color="auto"/>
        <w:left w:val="none" w:sz="0" w:space="0" w:color="auto"/>
        <w:bottom w:val="none" w:sz="0" w:space="0" w:color="auto"/>
        <w:right w:val="none" w:sz="0" w:space="0" w:color="auto"/>
      </w:divBdr>
    </w:div>
    <w:div w:id="752624657">
      <w:bodyDiv w:val="1"/>
      <w:marLeft w:val="0"/>
      <w:marRight w:val="0"/>
      <w:marTop w:val="0"/>
      <w:marBottom w:val="0"/>
      <w:divBdr>
        <w:top w:val="none" w:sz="0" w:space="0" w:color="auto"/>
        <w:left w:val="none" w:sz="0" w:space="0" w:color="auto"/>
        <w:bottom w:val="none" w:sz="0" w:space="0" w:color="auto"/>
        <w:right w:val="none" w:sz="0" w:space="0" w:color="auto"/>
      </w:divBdr>
    </w:div>
    <w:div w:id="753429607">
      <w:bodyDiv w:val="1"/>
      <w:marLeft w:val="0"/>
      <w:marRight w:val="0"/>
      <w:marTop w:val="0"/>
      <w:marBottom w:val="0"/>
      <w:divBdr>
        <w:top w:val="none" w:sz="0" w:space="0" w:color="auto"/>
        <w:left w:val="none" w:sz="0" w:space="0" w:color="auto"/>
        <w:bottom w:val="none" w:sz="0" w:space="0" w:color="auto"/>
        <w:right w:val="none" w:sz="0" w:space="0" w:color="auto"/>
      </w:divBdr>
    </w:div>
    <w:div w:id="753941026">
      <w:bodyDiv w:val="1"/>
      <w:marLeft w:val="0"/>
      <w:marRight w:val="0"/>
      <w:marTop w:val="0"/>
      <w:marBottom w:val="0"/>
      <w:divBdr>
        <w:top w:val="none" w:sz="0" w:space="0" w:color="auto"/>
        <w:left w:val="none" w:sz="0" w:space="0" w:color="auto"/>
        <w:bottom w:val="none" w:sz="0" w:space="0" w:color="auto"/>
        <w:right w:val="none" w:sz="0" w:space="0" w:color="auto"/>
      </w:divBdr>
    </w:div>
    <w:div w:id="754745234">
      <w:bodyDiv w:val="1"/>
      <w:marLeft w:val="0"/>
      <w:marRight w:val="0"/>
      <w:marTop w:val="0"/>
      <w:marBottom w:val="0"/>
      <w:divBdr>
        <w:top w:val="none" w:sz="0" w:space="0" w:color="auto"/>
        <w:left w:val="none" w:sz="0" w:space="0" w:color="auto"/>
        <w:bottom w:val="none" w:sz="0" w:space="0" w:color="auto"/>
        <w:right w:val="none" w:sz="0" w:space="0" w:color="auto"/>
      </w:divBdr>
    </w:div>
    <w:div w:id="756559032">
      <w:bodyDiv w:val="1"/>
      <w:marLeft w:val="0"/>
      <w:marRight w:val="0"/>
      <w:marTop w:val="0"/>
      <w:marBottom w:val="0"/>
      <w:divBdr>
        <w:top w:val="none" w:sz="0" w:space="0" w:color="auto"/>
        <w:left w:val="none" w:sz="0" w:space="0" w:color="auto"/>
        <w:bottom w:val="none" w:sz="0" w:space="0" w:color="auto"/>
        <w:right w:val="none" w:sz="0" w:space="0" w:color="auto"/>
      </w:divBdr>
    </w:div>
    <w:div w:id="757019203">
      <w:bodyDiv w:val="1"/>
      <w:marLeft w:val="0"/>
      <w:marRight w:val="0"/>
      <w:marTop w:val="0"/>
      <w:marBottom w:val="0"/>
      <w:divBdr>
        <w:top w:val="none" w:sz="0" w:space="0" w:color="auto"/>
        <w:left w:val="none" w:sz="0" w:space="0" w:color="auto"/>
        <w:bottom w:val="none" w:sz="0" w:space="0" w:color="auto"/>
        <w:right w:val="none" w:sz="0" w:space="0" w:color="auto"/>
      </w:divBdr>
    </w:div>
    <w:div w:id="757675324">
      <w:bodyDiv w:val="1"/>
      <w:marLeft w:val="0"/>
      <w:marRight w:val="0"/>
      <w:marTop w:val="0"/>
      <w:marBottom w:val="0"/>
      <w:divBdr>
        <w:top w:val="none" w:sz="0" w:space="0" w:color="auto"/>
        <w:left w:val="none" w:sz="0" w:space="0" w:color="auto"/>
        <w:bottom w:val="none" w:sz="0" w:space="0" w:color="auto"/>
        <w:right w:val="none" w:sz="0" w:space="0" w:color="auto"/>
      </w:divBdr>
    </w:div>
    <w:div w:id="757943099">
      <w:bodyDiv w:val="1"/>
      <w:marLeft w:val="0"/>
      <w:marRight w:val="0"/>
      <w:marTop w:val="0"/>
      <w:marBottom w:val="0"/>
      <w:divBdr>
        <w:top w:val="none" w:sz="0" w:space="0" w:color="auto"/>
        <w:left w:val="none" w:sz="0" w:space="0" w:color="auto"/>
        <w:bottom w:val="none" w:sz="0" w:space="0" w:color="auto"/>
        <w:right w:val="none" w:sz="0" w:space="0" w:color="auto"/>
      </w:divBdr>
    </w:div>
    <w:div w:id="764347120">
      <w:bodyDiv w:val="1"/>
      <w:marLeft w:val="0"/>
      <w:marRight w:val="0"/>
      <w:marTop w:val="0"/>
      <w:marBottom w:val="0"/>
      <w:divBdr>
        <w:top w:val="none" w:sz="0" w:space="0" w:color="auto"/>
        <w:left w:val="none" w:sz="0" w:space="0" w:color="auto"/>
        <w:bottom w:val="none" w:sz="0" w:space="0" w:color="auto"/>
        <w:right w:val="none" w:sz="0" w:space="0" w:color="auto"/>
      </w:divBdr>
    </w:div>
    <w:div w:id="765728759">
      <w:bodyDiv w:val="1"/>
      <w:marLeft w:val="0"/>
      <w:marRight w:val="0"/>
      <w:marTop w:val="0"/>
      <w:marBottom w:val="0"/>
      <w:divBdr>
        <w:top w:val="none" w:sz="0" w:space="0" w:color="auto"/>
        <w:left w:val="none" w:sz="0" w:space="0" w:color="auto"/>
        <w:bottom w:val="none" w:sz="0" w:space="0" w:color="auto"/>
        <w:right w:val="none" w:sz="0" w:space="0" w:color="auto"/>
      </w:divBdr>
    </w:div>
    <w:div w:id="766199069">
      <w:bodyDiv w:val="1"/>
      <w:marLeft w:val="0"/>
      <w:marRight w:val="0"/>
      <w:marTop w:val="0"/>
      <w:marBottom w:val="0"/>
      <w:divBdr>
        <w:top w:val="none" w:sz="0" w:space="0" w:color="auto"/>
        <w:left w:val="none" w:sz="0" w:space="0" w:color="auto"/>
        <w:bottom w:val="none" w:sz="0" w:space="0" w:color="auto"/>
        <w:right w:val="none" w:sz="0" w:space="0" w:color="auto"/>
      </w:divBdr>
    </w:div>
    <w:div w:id="767892683">
      <w:bodyDiv w:val="1"/>
      <w:marLeft w:val="0"/>
      <w:marRight w:val="0"/>
      <w:marTop w:val="0"/>
      <w:marBottom w:val="0"/>
      <w:divBdr>
        <w:top w:val="none" w:sz="0" w:space="0" w:color="auto"/>
        <w:left w:val="none" w:sz="0" w:space="0" w:color="auto"/>
        <w:bottom w:val="none" w:sz="0" w:space="0" w:color="auto"/>
        <w:right w:val="none" w:sz="0" w:space="0" w:color="auto"/>
      </w:divBdr>
    </w:div>
    <w:div w:id="768306890">
      <w:bodyDiv w:val="1"/>
      <w:marLeft w:val="0"/>
      <w:marRight w:val="0"/>
      <w:marTop w:val="0"/>
      <w:marBottom w:val="0"/>
      <w:divBdr>
        <w:top w:val="none" w:sz="0" w:space="0" w:color="auto"/>
        <w:left w:val="none" w:sz="0" w:space="0" w:color="auto"/>
        <w:bottom w:val="none" w:sz="0" w:space="0" w:color="auto"/>
        <w:right w:val="none" w:sz="0" w:space="0" w:color="auto"/>
      </w:divBdr>
    </w:div>
    <w:div w:id="768936761">
      <w:bodyDiv w:val="1"/>
      <w:marLeft w:val="0"/>
      <w:marRight w:val="0"/>
      <w:marTop w:val="0"/>
      <w:marBottom w:val="0"/>
      <w:divBdr>
        <w:top w:val="none" w:sz="0" w:space="0" w:color="auto"/>
        <w:left w:val="none" w:sz="0" w:space="0" w:color="auto"/>
        <w:bottom w:val="none" w:sz="0" w:space="0" w:color="auto"/>
        <w:right w:val="none" w:sz="0" w:space="0" w:color="auto"/>
      </w:divBdr>
    </w:div>
    <w:div w:id="769861054">
      <w:bodyDiv w:val="1"/>
      <w:marLeft w:val="0"/>
      <w:marRight w:val="0"/>
      <w:marTop w:val="0"/>
      <w:marBottom w:val="0"/>
      <w:divBdr>
        <w:top w:val="none" w:sz="0" w:space="0" w:color="auto"/>
        <w:left w:val="none" w:sz="0" w:space="0" w:color="auto"/>
        <w:bottom w:val="none" w:sz="0" w:space="0" w:color="auto"/>
        <w:right w:val="none" w:sz="0" w:space="0" w:color="auto"/>
      </w:divBdr>
    </w:div>
    <w:div w:id="771170346">
      <w:bodyDiv w:val="1"/>
      <w:marLeft w:val="0"/>
      <w:marRight w:val="0"/>
      <w:marTop w:val="0"/>
      <w:marBottom w:val="0"/>
      <w:divBdr>
        <w:top w:val="none" w:sz="0" w:space="0" w:color="auto"/>
        <w:left w:val="none" w:sz="0" w:space="0" w:color="auto"/>
        <w:bottom w:val="none" w:sz="0" w:space="0" w:color="auto"/>
        <w:right w:val="none" w:sz="0" w:space="0" w:color="auto"/>
      </w:divBdr>
    </w:div>
    <w:div w:id="771240872">
      <w:bodyDiv w:val="1"/>
      <w:marLeft w:val="0"/>
      <w:marRight w:val="0"/>
      <w:marTop w:val="0"/>
      <w:marBottom w:val="0"/>
      <w:divBdr>
        <w:top w:val="none" w:sz="0" w:space="0" w:color="auto"/>
        <w:left w:val="none" w:sz="0" w:space="0" w:color="auto"/>
        <w:bottom w:val="none" w:sz="0" w:space="0" w:color="auto"/>
        <w:right w:val="none" w:sz="0" w:space="0" w:color="auto"/>
      </w:divBdr>
    </w:div>
    <w:div w:id="771364549">
      <w:bodyDiv w:val="1"/>
      <w:marLeft w:val="0"/>
      <w:marRight w:val="0"/>
      <w:marTop w:val="0"/>
      <w:marBottom w:val="0"/>
      <w:divBdr>
        <w:top w:val="none" w:sz="0" w:space="0" w:color="auto"/>
        <w:left w:val="none" w:sz="0" w:space="0" w:color="auto"/>
        <w:bottom w:val="none" w:sz="0" w:space="0" w:color="auto"/>
        <w:right w:val="none" w:sz="0" w:space="0" w:color="auto"/>
      </w:divBdr>
    </w:div>
    <w:div w:id="773326388">
      <w:bodyDiv w:val="1"/>
      <w:marLeft w:val="0"/>
      <w:marRight w:val="0"/>
      <w:marTop w:val="0"/>
      <w:marBottom w:val="0"/>
      <w:divBdr>
        <w:top w:val="none" w:sz="0" w:space="0" w:color="auto"/>
        <w:left w:val="none" w:sz="0" w:space="0" w:color="auto"/>
        <w:bottom w:val="none" w:sz="0" w:space="0" w:color="auto"/>
        <w:right w:val="none" w:sz="0" w:space="0" w:color="auto"/>
      </w:divBdr>
    </w:div>
    <w:div w:id="773525405">
      <w:bodyDiv w:val="1"/>
      <w:marLeft w:val="0"/>
      <w:marRight w:val="0"/>
      <w:marTop w:val="0"/>
      <w:marBottom w:val="0"/>
      <w:divBdr>
        <w:top w:val="none" w:sz="0" w:space="0" w:color="auto"/>
        <w:left w:val="none" w:sz="0" w:space="0" w:color="auto"/>
        <w:bottom w:val="none" w:sz="0" w:space="0" w:color="auto"/>
        <w:right w:val="none" w:sz="0" w:space="0" w:color="auto"/>
      </w:divBdr>
    </w:div>
    <w:div w:id="774054775">
      <w:bodyDiv w:val="1"/>
      <w:marLeft w:val="0"/>
      <w:marRight w:val="0"/>
      <w:marTop w:val="0"/>
      <w:marBottom w:val="0"/>
      <w:divBdr>
        <w:top w:val="none" w:sz="0" w:space="0" w:color="auto"/>
        <w:left w:val="none" w:sz="0" w:space="0" w:color="auto"/>
        <w:bottom w:val="none" w:sz="0" w:space="0" w:color="auto"/>
        <w:right w:val="none" w:sz="0" w:space="0" w:color="auto"/>
      </w:divBdr>
    </w:div>
    <w:div w:id="774131751">
      <w:bodyDiv w:val="1"/>
      <w:marLeft w:val="0"/>
      <w:marRight w:val="0"/>
      <w:marTop w:val="0"/>
      <w:marBottom w:val="0"/>
      <w:divBdr>
        <w:top w:val="none" w:sz="0" w:space="0" w:color="auto"/>
        <w:left w:val="none" w:sz="0" w:space="0" w:color="auto"/>
        <w:bottom w:val="none" w:sz="0" w:space="0" w:color="auto"/>
        <w:right w:val="none" w:sz="0" w:space="0" w:color="auto"/>
      </w:divBdr>
    </w:div>
    <w:div w:id="774133961">
      <w:bodyDiv w:val="1"/>
      <w:marLeft w:val="0"/>
      <w:marRight w:val="0"/>
      <w:marTop w:val="0"/>
      <w:marBottom w:val="0"/>
      <w:divBdr>
        <w:top w:val="none" w:sz="0" w:space="0" w:color="auto"/>
        <w:left w:val="none" w:sz="0" w:space="0" w:color="auto"/>
        <w:bottom w:val="none" w:sz="0" w:space="0" w:color="auto"/>
        <w:right w:val="none" w:sz="0" w:space="0" w:color="auto"/>
      </w:divBdr>
    </w:div>
    <w:div w:id="775096115">
      <w:bodyDiv w:val="1"/>
      <w:marLeft w:val="0"/>
      <w:marRight w:val="0"/>
      <w:marTop w:val="0"/>
      <w:marBottom w:val="0"/>
      <w:divBdr>
        <w:top w:val="none" w:sz="0" w:space="0" w:color="auto"/>
        <w:left w:val="none" w:sz="0" w:space="0" w:color="auto"/>
        <w:bottom w:val="none" w:sz="0" w:space="0" w:color="auto"/>
        <w:right w:val="none" w:sz="0" w:space="0" w:color="auto"/>
      </w:divBdr>
    </w:div>
    <w:div w:id="776339817">
      <w:bodyDiv w:val="1"/>
      <w:marLeft w:val="0"/>
      <w:marRight w:val="0"/>
      <w:marTop w:val="0"/>
      <w:marBottom w:val="0"/>
      <w:divBdr>
        <w:top w:val="none" w:sz="0" w:space="0" w:color="auto"/>
        <w:left w:val="none" w:sz="0" w:space="0" w:color="auto"/>
        <w:bottom w:val="none" w:sz="0" w:space="0" w:color="auto"/>
        <w:right w:val="none" w:sz="0" w:space="0" w:color="auto"/>
      </w:divBdr>
    </w:div>
    <w:div w:id="776408418">
      <w:bodyDiv w:val="1"/>
      <w:marLeft w:val="0"/>
      <w:marRight w:val="0"/>
      <w:marTop w:val="0"/>
      <w:marBottom w:val="0"/>
      <w:divBdr>
        <w:top w:val="none" w:sz="0" w:space="0" w:color="auto"/>
        <w:left w:val="none" w:sz="0" w:space="0" w:color="auto"/>
        <w:bottom w:val="none" w:sz="0" w:space="0" w:color="auto"/>
        <w:right w:val="none" w:sz="0" w:space="0" w:color="auto"/>
      </w:divBdr>
    </w:div>
    <w:div w:id="778720056">
      <w:bodyDiv w:val="1"/>
      <w:marLeft w:val="0"/>
      <w:marRight w:val="0"/>
      <w:marTop w:val="0"/>
      <w:marBottom w:val="0"/>
      <w:divBdr>
        <w:top w:val="none" w:sz="0" w:space="0" w:color="auto"/>
        <w:left w:val="none" w:sz="0" w:space="0" w:color="auto"/>
        <w:bottom w:val="none" w:sz="0" w:space="0" w:color="auto"/>
        <w:right w:val="none" w:sz="0" w:space="0" w:color="auto"/>
      </w:divBdr>
    </w:div>
    <w:div w:id="780757118">
      <w:bodyDiv w:val="1"/>
      <w:marLeft w:val="0"/>
      <w:marRight w:val="0"/>
      <w:marTop w:val="0"/>
      <w:marBottom w:val="0"/>
      <w:divBdr>
        <w:top w:val="none" w:sz="0" w:space="0" w:color="auto"/>
        <w:left w:val="none" w:sz="0" w:space="0" w:color="auto"/>
        <w:bottom w:val="none" w:sz="0" w:space="0" w:color="auto"/>
        <w:right w:val="none" w:sz="0" w:space="0" w:color="auto"/>
      </w:divBdr>
    </w:div>
    <w:div w:id="780761899">
      <w:bodyDiv w:val="1"/>
      <w:marLeft w:val="0"/>
      <w:marRight w:val="0"/>
      <w:marTop w:val="0"/>
      <w:marBottom w:val="0"/>
      <w:divBdr>
        <w:top w:val="none" w:sz="0" w:space="0" w:color="auto"/>
        <w:left w:val="none" w:sz="0" w:space="0" w:color="auto"/>
        <w:bottom w:val="none" w:sz="0" w:space="0" w:color="auto"/>
        <w:right w:val="none" w:sz="0" w:space="0" w:color="auto"/>
      </w:divBdr>
    </w:div>
    <w:div w:id="781876956">
      <w:bodyDiv w:val="1"/>
      <w:marLeft w:val="0"/>
      <w:marRight w:val="0"/>
      <w:marTop w:val="0"/>
      <w:marBottom w:val="0"/>
      <w:divBdr>
        <w:top w:val="none" w:sz="0" w:space="0" w:color="auto"/>
        <w:left w:val="none" w:sz="0" w:space="0" w:color="auto"/>
        <w:bottom w:val="none" w:sz="0" w:space="0" w:color="auto"/>
        <w:right w:val="none" w:sz="0" w:space="0" w:color="auto"/>
      </w:divBdr>
    </w:div>
    <w:div w:id="785738017">
      <w:bodyDiv w:val="1"/>
      <w:marLeft w:val="0"/>
      <w:marRight w:val="0"/>
      <w:marTop w:val="0"/>
      <w:marBottom w:val="0"/>
      <w:divBdr>
        <w:top w:val="none" w:sz="0" w:space="0" w:color="auto"/>
        <w:left w:val="none" w:sz="0" w:space="0" w:color="auto"/>
        <w:bottom w:val="none" w:sz="0" w:space="0" w:color="auto"/>
        <w:right w:val="none" w:sz="0" w:space="0" w:color="auto"/>
      </w:divBdr>
    </w:div>
    <w:div w:id="791440607">
      <w:bodyDiv w:val="1"/>
      <w:marLeft w:val="0"/>
      <w:marRight w:val="0"/>
      <w:marTop w:val="0"/>
      <w:marBottom w:val="0"/>
      <w:divBdr>
        <w:top w:val="none" w:sz="0" w:space="0" w:color="auto"/>
        <w:left w:val="none" w:sz="0" w:space="0" w:color="auto"/>
        <w:bottom w:val="none" w:sz="0" w:space="0" w:color="auto"/>
        <w:right w:val="none" w:sz="0" w:space="0" w:color="auto"/>
      </w:divBdr>
    </w:div>
    <w:div w:id="796603872">
      <w:bodyDiv w:val="1"/>
      <w:marLeft w:val="0"/>
      <w:marRight w:val="0"/>
      <w:marTop w:val="0"/>
      <w:marBottom w:val="0"/>
      <w:divBdr>
        <w:top w:val="none" w:sz="0" w:space="0" w:color="auto"/>
        <w:left w:val="none" w:sz="0" w:space="0" w:color="auto"/>
        <w:bottom w:val="none" w:sz="0" w:space="0" w:color="auto"/>
        <w:right w:val="none" w:sz="0" w:space="0" w:color="auto"/>
      </w:divBdr>
    </w:div>
    <w:div w:id="797067286">
      <w:bodyDiv w:val="1"/>
      <w:marLeft w:val="0"/>
      <w:marRight w:val="0"/>
      <w:marTop w:val="0"/>
      <w:marBottom w:val="0"/>
      <w:divBdr>
        <w:top w:val="none" w:sz="0" w:space="0" w:color="auto"/>
        <w:left w:val="none" w:sz="0" w:space="0" w:color="auto"/>
        <w:bottom w:val="none" w:sz="0" w:space="0" w:color="auto"/>
        <w:right w:val="none" w:sz="0" w:space="0" w:color="auto"/>
      </w:divBdr>
    </w:div>
    <w:div w:id="797259225">
      <w:bodyDiv w:val="1"/>
      <w:marLeft w:val="0"/>
      <w:marRight w:val="0"/>
      <w:marTop w:val="0"/>
      <w:marBottom w:val="0"/>
      <w:divBdr>
        <w:top w:val="none" w:sz="0" w:space="0" w:color="auto"/>
        <w:left w:val="none" w:sz="0" w:space="0" w:color="auto"/>
        <w:bottom w:val="none" w:sz="0" w:space="0" w:color="auto"/>
        <w:right w:val="none" w:sz="0" w:space="0" w:color="auto"/>
      </w:divBdr>
    </w:div>
    <w:div w:id="797457957">
      <w:bodyDiv w:val="1"/>
      <w:marLeft w:val="0"/>
      <w:marRight w:val="0"/>
      <w:marTop w:val="0"/>
      <w:marBottom w:val="0"/>
      <w:divBdr>
        <w:top w:val="none" w:sz="0" w:space="0" w:color="auto"/>
        <w:left w:val="none" w:sz="0" w:space="0" w:color="auto"/>
        <w:bottom w:val="none" w:sz="0" w:space="0" w:color="auto"/>
        <w:right w:val="none" w:sz="0" w:space="0" w:color="auto"/>
      </w:divBdr>
    </w:div>
    <w:div w:id="797649940">
      <w:bodyDiv w:val="1"/>
      <w:marLeft w:val="0"/>
      <w:marRight w:val="0"/>
      <w:marTop w:val="0"/>
      <w:marBottom w:val="0"/>
      <w:divBdr>
        <w:top w:val="none" w:sz="0" w:space="0" w:color="auto"/>
        <w:left w:val="none" w:sz="0" w:space="0" w:color="auto"/>
        <w:bottom w:val="none" w:sz="0" w:space="0" w:color="auto"/>
        <w:right w:val="none" w:sz="0" w:space="0" w:color="auto"/>
      </w:divBdr>
    </w:div>
    <w:div w:id="798113499">
      <w:bodyDiv w:val="1"/>
      <w:marLeft w:val="0"/>
      <w:marRight w:val="0"/>
      <w:marTop w:val="0"/>
      <w:marBottom w:val="0"/>
      <w:divBdr>
        <w:top w:val="none" w:sz="0" w:space="0" w:color="auto"/>
        <w:left w:val="none" w:sz="0" w:space="0" w:color="auto"/>
        <w:bottom w:val="none" w:sz="0" w:space="0" w:color="auto"/>
        <w:right w:val="none" w:sz="0" w:space="0" w:color="auto"/>
      </w:divBdr>
    </w:div>
    <w:div w:id="799764682">
      <w:bodyDiv w:val="1"/>
      <w:marLeft w:val="0"/>
      <w:marRight w:val="0"/>
      <w:marTop w:val="0"/>
      <w:marBottom w:val="0"/>
      <w:divBdr>
        <w:top w:val="none" w:sz="0" w:space="0" w:color="auto"/>
        <w:left w:val="none" w:sz="0" w:space="0" w:color="auto"/>
        <w:bottom w:val="none" w:sz="0" w:space="0" w:color="auto"/>
        <w:right w:val="none" w:sz="0" w:space="0" w:color="auto"/>
      </w:divBdr>
    </w:div>
    <w:div w:id="799956942">
      <w:bodyDiv w:val="1"/>
      <w:marLeft w:val="0"/>
      <w:marRight w:val="0"/>
      <w:marTop w:val="0"/>
      <w:marBottom w:val="0"/>
      <w:divBdr>
        <w:top w:val="none" w:sz="0" w:space="0" w:color="auto"/>
        <w:left w:val="none" w:sz="0" w:space="0" w:color="auto"/>
        <w:bottom w:val="none" w:sz="0" w:space="0" w:color="auto"/>
        <w:right w:val="none" w:sz="0" w:space="0" w:color="auto"/>
      </w:divBdr>
    </w:div>
    <w:div w:id="802575200">
      <w:bodyDiv w:val="1"/>
      <w:marLeft w:val="0"/>
      <w:marRight w:val="0"/>
      <w:marTop w:val="0"/>
      <w:marBottom w:val="0"/>
      <w:divBdr>
        <w:top w:val="none" w:sz="0" w:space="0" w:color="auto"/>
        <w:left w:val="none" w:sz="0" w:space="0" w:color="auto"/>
        <w:bottom w:val="none" w:sz="0" w:space="0" w:color="auto"/>
        <w:right w:val="none" w:sz="0" w:space="0" w:color="auto"/>
      </w:divBdr>
    </w:div>
    <w:div w:id="803234768">
      <w:bodyDiv w:val="1"/>
      <w:marLeft w:val="0"/>
      <w:marRight w:val="0"/>
      <w:marTop w:val="0"/>
      <w:marBottom w:val="0"/>
      <w:divBdr>
        <w:top w:val="none" w:sz="0" w:space="0" w:color="auto"/>
        <w:left w:val="none" w:sz="0" w:space="0" w:color="auto"/>
        <w:bottom w:val="none" w:sz="0" w:space="0" w:color="auto"/>
        <w:right w:val="none" w:sz="0" w:space="0" w:color="auto"/>
      </w:divBdr>
    </w:div>
    <w:div w:id="803426902">
      <w:bodyDiv w:val="1"/>
      <w:marLeft w:val="0"/>
      <w:marRight w:val="0"/>
      <w:marTop w:val="0"/>
      <w:marBottom w:val="0"/>
      <w:divBdr>
        <w:top w:val="none" w:sz="0" w:space="0" w:color="auto"/>
        <w:left w:val="none" w:sz="0" w:space="0" w:color="auto"/>
        <w:bottom w:val="none" w:sz="0" w:space="0" w:color="auto"/>
        <w:right w:val="none" w:sz="0" w:space="0" w:color="auto"/>
      </w:divBdr>
    </w:div>
    <w:div w:id="804470425">
      <w:bodyDiv w:val="1"/>
      <w:marLeft w:val="0"/>
      <w:marRight w:val="0"/>
      <w:marTop w:val="0"/>
      <w:marBottom w:val="0"/>
      <w:divBdr>
        <w:top w:val="none" w:sz="0" w:space="0" w:color="auto"/>
        <w:left w:val="none" w:sz="0" w:space="0" w:color="auto"/>
        <w:bottom w:val="none" w:sz="0" w:space="0" w:color="auto"/>
        <w:right w:val="none" w:sz="0" w:space="0" w:color="auto"/>
      </w:divBdr>
    </w:div>
    <w:div w:id="804471738">
      <w:bodyDiv w:val="1"/>
      <w:marLeft w:val="0"/>
      <w:marRight w:val="0"/>
      <w:marTop w:val="0"/>
      <w:marBottom w:val="0"/>
      <w:divBdr>
        <w:top w:val="none" w:sz="0" w:space="0" w:color="auto"/>
        <w:left w:val="none" w:sz="0" w:space="0" w:color="auto"/>
        <w:bottom w:val="none" w:sz="0" w:space="0" w:color="auto"/>
        <w:right w:val="none" w:sz="0" w:space="0" w:color="auto"/>
      </w:divBdr>
    </w:div>
    <w:div w:id="804540577">
      <w:bodyDiv w:val="1"/>
      <w:marLeft w:val="0"/>
      <w:marRight w:val="0"/>
      <w:marTop w:val="0"/>
      <w:marBottom w:val="0"/>
      <w:divBdr>
        <w:top w:val="none" w:sz="0" w:space="0" w:color="auto"/>
        <w:left w:val="none" w:sz="0" w:space="0" w:color="auto"/>
        <w:bottom w:val="none" w:sz="0" w:space="0" w:color="auto"/>
        <w:right w:val="none" w:sz="0" w:space="0" w:color="auto"/>
      </w:divBdr>
    </w:div>
    <w:div w:id="804854053">
      <w:bodyDiv w:val="1"/>
      <w:marLeft w:val="0"/>
      <w:marRight w:val="0"/>
      <w:marTop w:val="0"/>
      <w:marBottom w:val="0"/>
      <w:divBdr>
        <w:top w:val="none" w:sz="0" w:space="0" w:color="auto"/>
        <w:left w:val="none" w:sz="0" w:space="0" w:color="auto"/>
        <w:bottom w:val="none" w:sz="0" w:space="0" w:color="auto"/>
        <w:right w:val="none" w:sz="0" w:space="0" w:color="auto"/>
      </w:divBdr>
    </w:div>
    <w:div w:id="806748784">
      <w:bodyDiv w:val="1"/>
      <w:marLeft w:val="0"/>
      <w:marRight w:val="0"/>
      <w:marTop w:val="0"/>
      <w:marBottom w:val="0"/>
      <w:divBdr>
        <w:top w:val="none" w:sz="0" w:space="0" w:color="auto"/>
        <w:left w:val="none" w:sz="0" w:space="0" w:color="auto"/>
        <w:bottom w:val="none" w:sz="0" w:space="0" w:color="auto"/>
        <w:right w:val="none" w:sz="0" w:space="0" w:color="auto"/>
      </w:divBdr>
    </w:div>
    <w:div w:id="808476409">
      <w:bodyDiv w:val="1"/>
      <w:marLeft w:val="0"/>
      <w:marRight w:val="0"/>
      <w:marTop w:val="0"/>
      <w:marBottom w:val="0"/>
      <w:divBdr>
        <w:top w:val="none" w:sz="0" w:space="0" w:color="auto"/>
        <w:left w:val="none" w:sz="0" w:space="0" w:color="auto"/>
        <w:bottom w:val="none" w:sz="0" w:space="0" w:color="auto"/>
        <w:right w:val="none" w:sz="0" w:space="0" w:color="auto"/>
      </w:divBdr>
    </w:div>
    <w:div w:id="810025562">
      <w:bodyDiv w:val="1"/>
      <w:marLeft w:val="0"/>
      <w:marRight w:val="0"/>
      <w:marTop w:val="0"/>
      <w:marBottom w:val="0"/>
      <w:divBdr>
        <w:top w:val="none" w:sz="0" w:space="0" w:color="auto"/>
        <w:left w:val="none" w:sz="0" w:space="0" w:color="auto"/>
        <w:bottom w:val="none" w:sz="0" w:space="0" w:color="auto"/>
        <w:right w:val="none" w:sz="0" w:space="0" w:color="auto"/>
      </w:divBdr>
    </w:div>
    <w:div w:id="811365120">
      <w:bodyDiv w:val="1"/>
      <w:marLeft w:val="0"/>
      <w:marRight w:val="0"/>
      <w:marTop w:val="0"/>
      <w:marBottom w:val="0"/>
      <w:divBdr>
        <w:top w:val="none" w:sz="0" w:space="0" w:color="auto"/>
        <w:left w:val="none" w:sz="0" w:space="0" w:color="auto"/>
        <w:bottom w:val="none" w:sz="0" w:space="0" w:color="auto"/>
        <w:right w:val="none" w:sz="0" w:space="0" w:color="auto"/>
      </w:divBdr>
    </w:div>
    <w:div w:id="811487940">
      <w:bodyDiv w:val="1"/>
      <w:marLeft w:val="0"/>
      <w:marRight w:val="0"/>
      <w:marTop w:val="0"/>
      <w:marBottom w:val="0"/>
      <w:divBdr>
        <w:top w:val="none" w:sz="0" w:space="0" w:color="auto"/>
        <w:left w:val="none" w:sz="0" w:space="0" w:color="auto"/>
        <w:bottom w:val="none" w:sz="0" w:space="0" w:color="auto"/>
        <w:right w:val="none" w:sz="0" w:space="0" w:color="auto"/>
      </w:divBdr>
    </w:div>
    <w:div w:id="812331123">
      <w:bodyDiv w:val="1"/>
      <w:marLeft w:val="0"/>
      <w:marRight w:val="0"/>
      <w:marTop w:val="0"/>
      <w:marBottom w:val="0"/>
      <w:divBdr>
        <w:top w:val="none" w:sz="0" w:space="0" w:color="auto"/>
        <w:left w:val="none" w:sz="0" w:space="0" w:color="auto"/>
        <w:bottom w:val="none" w:sz="0" w:space="0" w:color="auto"/>
        <w:right w:val="none" w:sz="0" w:space="0" w:color="auto"/>
      </w:divBdr>
    </w:div>
    <w:div w:id="812452911">
      <w:bodyDiv w:val="1"/>
      <w:marLeft w:val="0"/>
      <w:marRight w:val="0"/>
      <w:marTop w:val="0"/>
      <w:marBottom w:val="0"/>
      <w:divBdr>
        <w:top w:val="none" w:sz="0" w:space="0" w:color="auto"/>
        <w:left w:val="none" w:sz="0" w:space="0" w:color="auto"/>
        <w:bottom w:val="none" w:sz="0" w:space="0" w:color="auto"/>
        <w:right w:val="none" w:sz="0" w:space="0" w:color="auto"/>
      </w:divBdr>
    </w:div>
    <w:div w:id="812525188">
      <w:bodyDiv w:val="1"/>
      <w:marLeft w:val="0"/>
      <w:marRight w:val="0"/>
      <w:marTop w:val="0"/>
      <w:marBottom w:val="0"/>
      <w:divBdr>
        <w:top w:val="none" w:sz="0" w:space="0" w:color="auto"/>
        <w:left w:val="none" w:sz="0" w:space="0" w:color="auto"/>
        <w:bottom w:val="none" w:sz="0" w:space="0" w:color="auto"/>
        <w:right w:val="none" w:sz="0" w:space="0" w:color="auto"/>
      </w:divBdr>
    </w:div>
    <w:div w:id="812789742">
      <w:bodyDiv w:val="1"/>
      <w:marLeft w:val="0"/>
      <w:marRight w:val="0"/>
      <w:marTop w:val="0"/>
      <w:marBottom w:val="0"/>
      <w:divBdr>
        <w:top w:val="none" w:sz="0" w:space="0" w:color="auto"/>
        <w:left w:val="none" w:sz="0" w:space="0" w:color="auto"/>
        <w:bottom w:val="none" w:sz="0" w:space="0" w:color="auto"/>
        <w:right w:val="none" w:sz="0" w:space="0" w:color="auto"/>
      </w:divBdr>
    </w:div>
    <w:div w:id="813060076">
      <w:bodyDiv w:val="1"/>
      <w:marLeft w:val="0"/>
      <w:marRight w:val="0"/>
      <w:marTop w:val="0"/>
      <w:marBottom w:val="0"/>
      <w:divBdr>
        <w:top w:val="none" w:sz="0" w:space="0" w:color="auto"/>
        <w:left w:val="none" w:sz="0" w:space="0" w:color="auto"/>
        <w:bottom w:val="none" w:sz="0" w:space="0" w:color="auto"/>
        <w:right w:val="none" w:sz="0" w:space="0" w:color="auto"/>
      </w:divBdr>
    </w:div>
    <w:div w:id="813261130">
      <w:bodyDiv w:val="1"/>
      <w:marLeft w:val="0"/>
      <w:marRight w:val="0"/>
      <w:marTop w:val="0"/>
      <w:marBottom w:val="0"/>
      <w:divBdr>
        <w:top w:val="none" w:sz="0" w:space="0" w:color="auto"/>
        <w:left w:val="none" w:sz="0" w:space="0" w:color="auto"/>
        <w:bottom w:val="none" w:sz="0" w:space="0" w:color="auto"/>
        <w:right w:val="none" w:sz="0" w:space="0" w:color="auto"/>
      </w:divBdr>
    </w:div>
    <w:div w:id="813328958">
      <w:bodyDiv w:val="1"/>
      <w:marLeft w:val="0"/>
      <w:marRight w:val="0"/>
      <w:marTop w:val="0"/>
      <w:marBottom w:val="0"/>
      <w:divBdr>
        <w:top w:val="none" w:sz="0" w:space="0" w:color="auto"/>
        <w:left w:val="none" w:sz="0" w:space="0" w:color="auto"/>
        <w:bottom w:val="none" w:sz="0" w:space="0" w:color="auto"/>
        <w:right w:val="none" w:sz="0" w:space="0" w:color="auto"/>
      </w:divBdr>
    </w:div>
    <w:div w:id="815995293">
      <w:bodyDiv w:val="1"/>
      <w:marLeft w:val="0"/>
      <w:marRight w:val="0"/>
      <w:marTop w:val="0"/>
      <w:marBottom w:val="0"/>
      <w:divBdr>
        <w:top w:val="none" w:sz="0" w:space="0" w:color="auto"/>
        <w:left w:val="none" w:sz="0" w:space="0" w:color="auto"/>
        <w:bottom w:val="none" w:sz="0" w:space="0" w:color="auto"/>
        <w:right w:val="none" w:sz="0" w:space="0" w:color="auto"/>
      </w:divBdr>
    </w:div>
    <w:div w:id="816532253">
      <w:bodyDiv w:val="1"/>
      <w:marLeft w:val="0"/>
      <w:marRight w:val="0"/>
      <w:marTop w:val="0"/>
      <w:marBottom w:val="0"/>
      <w:divBdr>
        <w:top w:val="none" w:sz="0" w:space="0" w:color="auto"/>
        <w:left w:val="none" w:sz="0" w:space="0" w:color="auto"/>
        <w:bottom w:val="none" w:sz="0" w:space="0" w:color="auto"/>
        <w:right w:val="none" w:sz="0" w:space="0" w:color="auto"/>
      </w:divBdr>
    </w:div>
    <w:div w:id="816723699">
      <w:bodyDiv w:val="1"/>
      <w:marLeft w:val="0"/>
      <w:marRight w:val="0"/>
      <w:marTop w:val="0"/>
      <w:marBottom w:val="0"/>
      <w:divBdr>
        <w:top w:val="none" w:sz="0" w:space="0" w:color="auto"/>
        <w:left w:val="none" w:sz="0" w:space="0" w:color="auto"/>
        <w:bottom w:val="none" w:sz="0" w:space="0" w:color="auto"/>
        <w:right w:val="none" w:sz="0" w:space="0" w:color="auto"/>
      </w:divBdr>
    </w:div>
    <w:div w:id="816800640">
      <w:bodyDiv w:val="1"/>
      <w:marLeft w:val="0"/>
      <w:marRight w:val="0"/>
      <w:marTop w:val="0"/>
      <w:marBottom w:val="0"/>
      <w:divBdr>
        <w:top w:val="none" w:sz="0" w:space="0" w:color="auto"/>
        <w:left w:val="none" w:sz="0" w:space="0" w:color="auto"/>
        <w:bottom w:val="none" w:sz="0" w:space="0" w:color="auto"/>
        <w:right w:val="none" w:sz="0" w:space="0" w:color="auto"/>
      </w:divBdr>
    </w:div>
    <w:div w:id="817380344">
      <w:bodyDiv w:val="1"/>
      <w:marLeft w:val="0"/>
      <w:marRight w:val="0"/>
      <w:marTop w:val="0"/>
      <w:marBottom w:val="0"/>
      <w:divBdr>
        <w:top w:val="none" w:sz="0" w:space="0" w:color="auto"/>
        <w:left w:val="none" w:sz="0" w:space="0" w:color="auto"/>
        <w:bottom w:val="none" w:sz="0" w:space="0" w:color="auto"/>
        <w:right w:val="none" w:sz="0" w:space="0" w:color="auto"/>
      </w:divBdr>
    </w:div>
    <w:div w:id="818183707">
      <w:bodyDiv w:val="1"/>
      <w:marLeft w:val="0"/>
      <w:marRight w:val="0"/>
      <w:marTop w:val="0"/>
      <w:marBottom w:val="0"/>
      <w:divBdr>
        <w:top w:val="none" w:sz="0" w:space="0" w:color="auto"/>
        <w:left w:val="none" w:sz="0" w:space="0" w:color="auto"/>
        <w:bottom w:val="none" w:sz="0" w:space="0" w:color="auto"/>
        <w:right w:val="none" w:sz="0" w:space="0" w:color="auto"/>
      </w:divBdr>
    </w:div>
    <w:div w:id="819616312">
      <w:bodyDiv w:val="1"/>
      <w:marLeft w:val="0"/>
      <w:marRight w:val="0"/>
      <w:marTop w:val="0"/>
      <w:marBottom w:val="0"/>
      <w:divBdr>
        <w:top w:val="none" w:sz="0" w:space="0" w:color="auto"/>
        <w:left w:val="none" w:sz="0" w:space="0" w:color="auto"/>
        <w:bottom w:val="none" w:sz="0" w:space="0" w:color="auto"/>
        <w:right w:val="none" w:sz="0" w:space="0" w:color="auto"/>
      </w:divBdr>
    </w:div>
    <w:div w:id="820653083">
      <w:bodyDiv w:val="1"/>
      <w:marLeft w:val="0"/>
      <w:marRight w:val="0"/>
      <w:marTop w:val="0"/>
      <w:marBottom w:val="0"/>
      <w:divBdr>
        <w:top w:val="none" w:sz="0" w:space="0" w:color="auto"/>
        <w:left w:val="none" w:sz="0" w:space="0" w:color="auto"/>
        <w:bottom w:val="none" w:sz="0" w:space="0" w:color="auto"/>
        <w:right w:val="none" w:sz="0" w:space="0" w:color="auto"/>
      </w:divBdr>
    </w:div>
    <w:div w:id="821460023">
      <w:bodyDiv w:val="1"/>
      <w:marLeft w:val="0"/>
      <w:marRight w:val="0"/>
      <w:marTop w:val="0"/>
      <w:marBottom w:val="0"/>
      <w:divBdr>
        <w:top w:val="none" w:sz="0" w:space="0" w:color="auto"/>
        <w:left w:val="none" w:sz="0" w:space="0" w:color="auto"/>
        <w:bottom w:val="none" w:sz="0" w:space="0" w:color="auto"/>
        <w:right w:val="none" w:sz="0" w:space="0" w:color="auto"/>
      </w:divBdr>
    </w:div>
    <w:div w:id="821581905">
      <w:bodyDiv w:val="1"/>
      <w:marLeft w:val="0"/>
      <w:marRight w:val="0"/>
      <w:marTop w:val="0"/>
      <w:marBottom w:val="0"/>
      <w:divBdr>
        <w:top w:val="none" w:sz="0" w:space="0" w:color="auto"/>
        <w:left w:val="none" w:sz="0" w:space="0" w:color="auto"/>
        <w:bottom w:val="none" w:sz="0" w:space="0" w:color="auto"/>
        <w:right w:val="none" w:sz="0" w:space="0" w:color="auto"/>
      </w:divBdr>
    </w:div>
    <w:div w:id="823592232">
      <w:bodyDiv w:val="1"/>
      <w:marLeft w:val="0"/>
      <w:marRight w:val="0"/>
      <w:marTop w:val="0"/>
      <w:marBottom w:val="0"/>
      <w:divBdr>
        <w:top w:val="none" w:sz="0" w:space="0" w:color="auto"/>
        <w:left w:val="none" w:sz="0" w:space="0" w:color="auto"/>
        <w:bottom w:val="none" w:sz="0" w:space="0" w:color="auto"/>
        <w:right w:val="none" w:sz="0" w:space="0" w:color="auto"/>
      </w:divBdr>
    </w:div>
    <w:div w:id="823737759">
      <w:bodyDiv w:val="1"/>
      <w:marLeft w:val="0"/>
      <w:marRight w:val="0"/>
      <w:marTop w:val="0"/>
      <w:marBottom w:val="0"/>
      <w:divBdr>
        <w:top w:val="none" w:sz="0" w:space="0" w:color="auto"/>
        <w:left w:val="none" w:sz="0" w:space="0" w:color="auto"/>
        <w:bottom w:val="none" w:sz="0" w:space="0" w:color="auto"/>
        <w:right w:val="none" w:sz="0" w:space="0" w:color="auto"/>
      </w:divBdr>
    </w:div>
    <w:div w:id="823937955">
      <w:bodyDiv w:val="1"/>
      <w:marLeft w:val="0"/>
      <w:marRight w:val="0"/>
      <w:marTop w:val="0"/>
      <w:marBottom w:val="0"/>
      <w:divBdr>
        <w:top w:val="none" w:sz="0" w:space="0" w:color="auto"/>
        <w:left w:val="none" w:sz="0" w:space="0" w:color="auto"/>
        <w:bottom w:val="none" w:sz="0" w:space="0" w:color="auto"/>
        <w:right w:val="none" w:sz="0" w:space="0" w:color="auto"/>
      </w:divBdr>
    </w:div>
    <w:div w:id="824586631">
      <w:bodyDiv w:val="1"/>
      <w:marLeft w:val="0"/>
      <w:marRight w:val="0"/>
      <w:marTop w:val="0"/>
      <w:marBottom w:val="0"/>
      <w:divBdr>
        <w:top w:val="none" w:sz="0" w:space="0" w:color="auto"/>
        <w:left w:val="none" w:sz="0" w:space="0" w:color="auto"/>
        <w:bottom w:val="none" w:sz="0" w:space="0" w:color="auto"/>
        <w:right w:val="none" w:sz="0" w:space="0" w:color="auto"/>
      </w:divBdr>
    </w:div>
    <w:div w:id="825585139">
      <w:bodyDiv w:val="1"/>
      <w:marLeft w:val="0"/>
      <w:marRight w:val="0"/>
      <w:marTop w:val="0"/>
      <w:marBottom w:val="0"/>
      <w:divBdr>
        <w:top w:val="none" w:sz="0" w:space="0" w:color="auto"/>
        <w:left w:val="none" w:sz="0" w:space="0" w:color="auto"/>
        <w:bottom w:val="none" w:sz="0" w:space="0" w:color="auto"/>
        <w:right w:val="none" w:sz="0" w:space="0" w:color="auto"/>
      </w:divBdr>
    </w:div>
    <w:div w:id="826244455">
      <w:bodyDiv w:val="1"/>
      <w:marLeft w:val="0"/>
      <w:marRight w:val="0"/>
      <w:marTop w:val="0"/>
      <w:marBottom w:val="0"/>
      <w:divBdr>
        <w:top w:val="none" w:sz="0" w:space="0" w:color="auto"/>
        <w:left w:val="none" w:sz="0" w:space="0" w:color="auto"/>
        <w:bottom w:val="none" w:sz="0" w:space="0" w:color="auto"/>
        <w:right w:val="none" w:sz="0" w:space="0" w:color="auto"/>
      </w:divBdr>
    </w:div>
    <w:div w:id="826475697">
      <w:bodyDiv w:val="1"/>
      <w:marLeft w:val="0"/>
      <w:marRight w:val="0"/>
      <w:marTop w:val="0"/>
      <w:marBottom w:val="0"/>
      <w:divBdr>
        <w:top w:val="none" w:sz="0" w:space="0" w:color="auto"/>
        <w:left w:val="none" w:sz="0" w:space="0" w:color="auto"/>
        <w:bottom w:val="none" w:sz="0" w:space="0" w:color="auto"/>
        <w:right w:val="none" w:sz="0" w:space="0" w:color="auto"/>
      </w:divBdr>
    </w:div>
    <w:div w:id="826937373">
      <w:bodyDiv w:val="1"/>
      <w:marLeft w:val="0"/>
      <w:marRight w:val="0"/>
      <w:marTop w:val="0"/>
      <w:marBottom w:val="0"/>
      <w:divBdr>
        <w:top w:val="none" w:sz="0" w:space="0" w:color="auto"/>
        <w:left w:val="none" w:sz="0" w:space="0" w:color="auto"/>
        <w:bottom w:val="none" w:sz="0" w:space="0" w:color="auto"/>
        <w:right w:val="none" w:sz="0" w:space="0" w:color="auto"/>
      </w:divBdr>
    </w:div>
    <w:div w:id="828208308">
      <w:bodyDiv w:val="1"/>
      <w:marLeft w:val="0"/>
      <w:marRight w:val="0"/>
      <w:marTop w:val="0"/>
      <w:marBottom w:val="0"/>
      <w:divBdr>
        <w:top w:val="none" w:sz="0" w:space="0" w:color="auto"/>
        <w:left w:val="none" w:sz="0" w:space="0" w:color="auto"/>
        <w:bottom w:val="none" w:sz="0" w:space="0" w:color="auto"/>
        <w:right w:val="none" w:sz="0" w:space="0" w:color="auto"/>
      </w:divBdr>
    </w:div>
    <w:div w:id="828402093">
      <w:bodyDiv w:val="1"/>
      <w:marLeft w:val="0"/>
      <w:marRight w:val="0"/>
      <w:marTop w:val="0"/>
      <w:marBottom w:val="0"/>
      <w:divBdr>
        <w:top w:val="none" w:sz="0" w:space="0" w:color="auto"/>
        <w:left w:val="none" w:sz="0" w:space="0" w:color="auto"/>
        <w:bottom w:val="none" w:sz="0" w:space="0" w:color="auto"/>
        <w:right w:val="none" w:sz="0" w:space="0" w:color="auto"/>
      </w:divBdr>
    </w:div>
    <w:div w:id="828983648">
      <w:bodyDiv w:val="1"/>
      <w:marLeft w:val="0"/>
      <w:marRight w:val="0"/>
      <w:marTop w:val="0"/>
      <w:marBottom w:val="0"/>
      <w:divBdr>
        <w:top w:val="none" w:sz="0" w:space="0" w:color="auto"/>
        <w:left w:val="none" w:sz="0" w:space="0" w:color="auto"/>
        <w:bottom w:val="none" w:sz="0" w:space="0" w:color="auto"/>
        <w:right w:val="none" w:sz="0" w:space="0" w:color="auto"/>
      </w:divBdr>
    </w:div>
    <w:div w:id="830100327">
      <w:bodyDiv w:val="1"/>
      <w:marLeft w:val="0"/>
      <w:marRight w:val="0"/>
      <w:marTop w:val="0"/>
      <w:marBottom w:val="0"/>
      <w:divBdr>
        <w:top w:val="none" w:sz="0" w:space="0" w:color="auto"/>
        <w:left w:val="none" w:sz="0" w:space="0" w:color="auto"/>
        <w:bottom w:val="none" w:sz="0" w:space="0" w:color="auto"/>
        <w:right w:val="none" w:sz="0" w:space="0" w:color="auto"/>
      </w:divBdr>
    </w:div>
    <w:div w:id="830605440">
      <w:bodyDiv w:val="1"/>
      <w:marLeft w:val="0"/>
      <w:marRight w:val="0"/>
      <w:marTop w:val="0"/>
      <w:marBottom w:val="0"/>
      <w:divBdr>
        <w:top w:val="none" w:sz="0" w:space="0" w:color="auto"/>
        <w:left w:val="none" w:sz="0" w:space="0" w:color="auto"/>
        <w:bottom w:val="none" w:sz="0" w:space="0" w:color="auto"/>
        <w:right w:val="none" w:sz="0" w:space="0" w:color="auto"/>
      </w:divBdr>
    </w:div>
    <w:div w:id="831524804">
      <w:bodyDiv w:val="1"/>
      <w:marLeft w:val="0"/>
      <w:marRight w:val="0"/>
      <w:marTop w:val="0"/>
      <w:marBottom w:val="0"/>
      <w:divBdr>
        <w:top w:val="none" w:sz="0" w:space="0" w:color="auto"/>
        <w:left w:val="none" w:sz="0" w:space="0" w:color="auto"/>
        <w:bottom w:val="none" w:sz="0" w:space="0" w:color="auto"/>
        <w:right w:val="none" w:sz="0" w:space="0" w:color="auto"/>
      </w:divBdr>
    </w:div>
    <w:div w:id="831720864">
      <w:bodyDiv w:val="1"/>
      <w:marLeft w:val="0"/>
      <w:marRight w:val="0"/>
      <w:marTop w:val="0"/>
      <w:marBottom w:val="0"/>
      <w:divBdr>
        <w:top w:val="none" w:sz="0" w:space="0" w:color="auto"/>
        <w:left w:val="none" w:sz="0" w:space="0" w:color="auto"/>
        <w:bottom w:val="none" w:sz="0" w:space="0" w:color="auto"/>
        <w:right w:val="none" w:sz="0" w:space="0" w:color="auto"/>
      </w:divBdr>
    </w:div>
    <w:div w:id="831988553">
      <w:bodyDiv w:val="1"/>
      <w:marLeft w:val="0"/>
      <w:marRight w:val="0"/>
      <w:marTop w:val="0"/>
      <w:marBottom w:val="0"/>
      <w:divBdr>
        <w:top w:val="none" w:sz="0" w:space="0" w:color="auto"/>
        <w:left w:val="none" w:sz="0" w:space="0" w:color="auto"/>
        <w:bottom w:val="none" w:sz="0" w:space="0" w:color="auto"/>
        <w:right w:val="none" w:sz="0" w:space="0" w:color="auto"/>
      </w:divBdr>
    </w:div>
    <w:div w:id="832332009">
      <w:bodyDiv w:val="1"/>
      <w:marLeft w:val="0"/>
      <w:marRight w:val="0"/>
      <w:marTop w:val="0"/>
      <w:marBottom w:val="0"/>
      <w:divBdr>
        <w:top w:val="none" w:sz="0" w:space="0" w:color="auto"/>
        <w:left w:val="none" w:sz="0" w:space="0" w:color="auto"/>
        <w:bottom w:val="none" w:sz="0" w:space="0" w:color="auto"/>
        <w:right w:val="none" w:sz="0" w:space="0" w:color="auto"/>
      </w:divBdr>
    </w:div>
    <w:div w:id="832793342">
      <w:bodyDiv w:val="1"/>
      <w:marLeft w:val="0"/>
      <w:marRight w:val="0"/>
      <w:marTop w:val="0"/>
      <w:marBottom w:val="0"/>
      <w:divBdr>
        <w:top w:val="none" w:sz="0" w:space="0" w:color="auto"/>
        <w:left w:val="none" w:sz="0" w:space="0" w:color="auto"/>
        <w:bottom w:val="none" w:sz="0" w:space="0" w:color="auto"/>
        <w:right w:val="none" w:sz="0" w:space="0" w:color="auto"/>
      </w:divBdr>
    </w:div>
    <w:div w:id="833881253">
      <w:bodyDiv w:val="1"/>
      <w:marLeft w:val="0"/>
      <w:marRight w:val="0"/>
      <w:marTop w:val="0"/>
      <w:marBottom w:val="0"/>
      <w:divBdr>
        <w:top w:val="none" w:sz="0" w:space="0" w:color="auto"/>
        <w:left w:val="none" w:sz="0" w:space="0" w:color="auto"/>
        <w:bottom w:val="none" w:sz="0" w:space="0" w:color="auto"/>
        <w:right w:val="none" w:sz="0" w:space="0" w:color="auto"/>
      </w:divBdr>
    </w:div>
    <w:div w:id="834420463">
      <w:bodyDiv w:val="1"/>
      <w:marLeft w:val="0"/>
      <w:marRight w:val="0"/>
      <w:marTop w:val="0"/>
      <w:marBottom w:val="0"/>
      <w:divBdr>
        <w:top w:val="none" w:sz="0" w:space="0" w:color="auto"/>
        <w:left w:val="none" w:sz="0" w:space="0" w:color="auto"/>
        <w:bottom w:val="none" w:sz="0" w:space="0" w:color="auto"/>
        <w:right w:val="none" w:sz="0" w:space="0" w:color="auto"/>
      </w:divBdr>
    </w:div>
    <w:div w:id="836189089">
      <w:bodyDiv w:val="1"/>
      <w:marLeft w:val="0"/>
      <w:marRight w:val="0"/>
      <w:marTop w:val="0"/>
      <w:marBottom w:val="0"/>
      <w:divBdr>
        <w:top w:val="none" w:sz="0" w:space="0" w:color="auto"/>
        <w:left w:val="none" w:sz="0" w:space="0" w:color="auto"/>
        <w:bottom w:val="none" w:sz="0" w:space="0" w:color="auto"/>
        <w:right w:val="none" w:sz="0" w:space="0" w:color="auto"/>
      </w:divBdr>
    </w:div>
    <w:div w:id="837578062">
      <w:bodyDiv w:val="1"/>
      <w:marLeft w:val="0"/>
      <w:marRight w:val="0"/>
      <w:marTop w:val="0"/>
      <w:marBottom w:val="0"/>
      <w:divBdr>
        <w:top w:val="none" w:sz="0" w:space="0" w:color="auto"/>
        <w:left w:val="none" w:sz="0" w:space="0" w:color="auto"/>
        <w:bottom w:val="none" w:sz="0" w:space="0" w:color="auto"/>
        <w:right w:val="none" w:sz="0" w:space="0" w:color="auto"/>
      </w:divBdr>
    </w:div>
    <w:div w:id="839807504">
      <w:bodyDiv w:val="1"/>
      <w:marLeft w:val="0"/>
      <w:marRight w:val="0"/>
      <w:marTop w:val="0"/>
      <w:marBottom w:val="0"/>
      <w:divBdr>
        <w:top w:val="none" w:sz="0" w:space="0" w:color="auto"/>
        <w:left w:val="none" w:sz="0" w:space="0" w:color="auto"/>
        <w:bottom w:val="none" w:sz="0" w:space="0" w:color="auto"/>
        <w:right w:val="none" w:sz="0" w:space="0" w:color="auto"/>
      </w:divBdr>
    </w:div>
    <w:div w:id="840125361">
      <w:bodyDiv w:val="1"/>
      <w:marLeft w:val="0"/>
      <w:marRight w:val="0"/>
      <w:marTop w:val="0"/>
      <w:marBottom w:val="0"/>
      <w:divBdr>
        <w:top w:val="none" w:sz="0" w:space="0" w:color="auto"/>
        <w:left w:val="none" w:sz="0" w:space="0" w:color="auto"/>
        <w:bottom w:val="none" w:sz="0" w:space="0" w:color="auto"/>
        <w:right w:val="none" w:sz="0" w:space="0" w:color="auto"/>
      </w:divBdr>
    </w:div>
    <w:div w:id="840775850">
      <w:bodyDiv w:val="1"/>
      <w:marLeft w:val="0"/>
      <w:marRight w:val="0"/>
      <w:marTop w:val="0"/>
      <w:marBottom w:val="0"/>
      <w:divBdr>
        <w:top w:val="none" w:sz="0" w:space="0" w:color="auto"/>
        <w:left w:val="none" w:sz="0" w:space="0" w:color="auto"/>
        <w:bottom w:val="none" w:sz="0" w:space="0" w:color="auto"/>
        <w:right w:val="none" w:sz="0" w:space="0" w:color="auto"/>
      </w:divBdr>
    </w:div>
    <w:div w:id="842361084">
      <w:bodyDiv w:val="1"/>
      <w:marLeft w:val="0"/>
      <w:marRight w:val="0"/>
      <w:marTop w:val="0"/>
      <w:marBottom w:val="0"/>
      <w:divBdr>
        <w:top w:val="none" w:sz="0" w:space="0" w:color="auto"/>
        <w:left w:val="none" w:sz="0" w:space="0" w:color="auto"/>
        <w:bottom w:val="none" w:sz="0" w:space="0" w:color="auto"/>
        <w:right w:val="none" w:sz="0" w:space="0" w:color="auto"/>
      </w:divBdr>
    </w:div>
    <w:div w:id="843057803">
      <w:bodyDiv w:val="1"/>
      <w:marLeft w:val="0"/>
      <w:marRight w:val="0"/>
      <w:marTop w:val="0"/>
      <w:marBottom w:val="0"/>
      <w:divBdr>
        <w:top w:val="none" w:sz="0" w:space="0" w:color="auto"/>
        <w:left w:val="none" w:sz="0" w:space="0" w:color="auto"/>
        <w:bottom w:val="none" w:sz="0" w:space="0" w:color="auto"/>
        <w:right w:val="none" w:sz="0" w:space="0" w:color="auto"/>
      </w:divBdr>
    </w:div>
    <w:div w:id="843518777">
      <w:bodyDiv w:val="1"/>
      <w:marLeft w:val="0"/>
      <w:marRight w:val="0"/>
      <w:marTop w:val="0"/>
      <w:marBottom w:val="0"/>
      <w:divBdr>
        <w:top w:val="none" w:sz="0" w:space="0" w:color="auto"/>
        <w:left w:val="none" w:sz="0" w:space="0" w:color="auto"/>
        <w:bottom w:val="none" w:sz="0" w:space="0" w:color="auto"/>
        <w:right w:val="none" w:sz="0" w:space="0" w:color="auto"/>
      </w:divBdr>
    </w:div>
    <w:div w:id="843596859">
      <w:bodyDiv w:val="1"/>
      <w:marLeft w:val="0"/>
      <w:marRight w:val="0"/>
      <w:marTop w:val="0"/>
      <w:marBottom w:val="0"/>
      <w:divBdr>
        <w:top w:val="none" w:sz="0" w:space="0" w:color="auto"/>
        <w:left w:val="none" w:sz="0" w:space="0" w:color="auto"/>
        <w:bottom w:val="none" w:sz="0" w:space="0" w:color="auto"/>
        <w:right w:val="none" w:sz="0" w:space="0" w:color="auto"/>
      </w:divBdr>
    </w:div>
    <w:div w:id="843666555">
      <w:bodyDiv w:val="1"/>
      <w:marLeft w:val="0"/>
      <w:marRight w:val="0"/>
      <w:marTop w:val="0"/>
      <w:marBottom w:val="0"/>
      <w:divBdr>
        <w:top w:val="none" w:sz="0" w:space="0" w:color="auto"/>
        <w:left w:val="none" w:sz="0" w:space="0" w:color="auto"/>
        <w:bottom w:val="none" w:sz="0" w:space="0" w:color="auto"/>
        <w:right w:val="none" w:sz="0" w:space="0" w:color="auto"/>
      </w:divBdr>
    </w:div>
    <w:div w:id="843979968">
      <w:bodyDiv w:val="1"/>
      <w:marLeft w:val="0"/>
      <w:marRight w:val="0"/>
      <w:marTop w:val="0"/>
      <w:marBottom w:val="0"/>
      <w:divBdr>
        <w:top w:val="none" w:sz="0" w:space="0" w:color="auto"/>
        <w:left w:val="none" w:sz="0" w:space="0" w:color="auto"/>
        <w:bottom w:val="none" w:sz="0" w:space="0" w:color="auto"/>
        <w:right w:val="none" w:sz="0" w:space="0" w:color="auto"/>
      </w:divBdr>
    </w:div>
    <w:div w:id="846406346">
      <w:bodyDiv w:val="1"/>
      <w:marLeft w:val="0"/>
      <w:marRight w:val="0"/>
      <w:marTop w:val="0"/>
      <w:marBottom w:val="0"/>
      <w:divBdr>
        <w:top w:val="none" w:sz="0" w:space="0" w:color="auto"/>
        <w:left w:val="none" w:sz="0" w:space="0" w:color="auto"/>
        <w:bottom w:val="none" w:sz="0" w:space="0" w:color="auto"/>
        <w:right w:val="none" w:sz="0" w:space="0" w:color="auto"/>
      </w:divBdr>
    </w:div>
    <w:div w:id="846940700">
      <w:bodyDiv w:val="1"/>
      <w:marLeft w:val="0"/>
      <w:marRight w:val="0"/>
      <w:marTop w:val="0"/>
      <w:marBottom w:val="0"/>
      <w:divBdr>
        <w:top w:val="none" w:sz="0" w:space="0" w:color="auto"/>
        <w:left w:val="none" w:sz="0" w:space="0" w:color="auto"/>
        <w:bottom w:val="none" w:sz="0" w:space="0" w:color="auto"/>
        <w:right w:val="none" w:sz="0" w:space="0" w:color="auto"/>
      </w:divBdr>
    </w:div>
    <w:div w:id="851259231">
      <w:bodyDiv w:val="1"/>
      <w:marLeft w:val="0"/>
      <w:marRight w:val="0"/>
      <w:marTop w:val="0"/>
      <w:marBottom w:val="0"/>
      <w:divBdr>
        <w:top w:val="none" w:sz="0" w:space="0" w:color="auto"/>
        <w:left w:val="none" w:sz="0" w:space="0" w:color="auto"/>
        <w:bottom w:val="none" w:sz="0" w:space="0" w:color="auto"/>
        <w:right w:val="none" w:sz="0" w:space="0" w:color="auto"/>
      </w:divBdr>
    </w:div>
    <w:div w:id="851336310">
      <w:bodyDiv w:val="1"/>
      <w:marLeft w:val="0"/>
      <w:marRight w:val="0"/>
      <w:marTop w:val="0"/>
      <w:marBottom w:val="0"/>
      <w:divBdr>
        <w:top w:val="none" w:sz="0" w:space="0" w:color="auto"/>
        <w:left w:val="none" w:sz="0" w:space="0" w:color="auto"/>
        <w:bottom w:val="none" w:sz="0" w:space="0" w:color="auto"/>
        <w:right w:val="none" w:sz="0" w:space="0" w:color="auto"/>
      </w:divBdr>
    </w:div>
    <w:div w:id="853811164">
      <w:bodyDiv w:val="1"/>
      <w:marLeft w:val="0"/>
      <w:marRight w:val="0"/>
      <w:marTop w:val="0"/>
      <w:marBottom w:val="0"/>
      <w:divBdr>
        <w:top w:val="none" w:sz="0" w:space="0" w:color="auto"/>
        <w:left w:val="none" w:sz="0" w:space="0" w:color="auto"/>
        <w:bottom w:val="none" w:sz="0" w:space="0" w:color="auto"/>
        <w:right w:val="none" w:sz="0" w:space="0" w:color="auto"/>
      </w:divBdr>
    </w:div>
    <w:div w:id="855114775">
      <w:bodyDiv w:val="1"/>
      <w:marLeft w:val="0"/>
      <w:marRight w:val="0"/>
      <w:marTop w:val="0"/>
      <w:marBottom w:val="0"/>
      <w:divBdr>
        <w:top w:val="none" w:sz="0" w:space="0" w:color="auto"/>
        <w:left w:val="none" w:sz="0" w:space="0" w:color="auto"/>
        <w:bottom w:val="none" w:sz="0" w:space="0" w:color="auto"/>
        <w:right w:val="none" w:sz="0" w:space="0" w:color="auto"/>
      </w:divBdr>
    </w:div>
    <w:div w:id="855117512">
      <w:bodyDiv w:val="1"/>
      <w:marLeft w:val="0"/>
      <w:marRight w:val="0"/>
      <w:marTop w:val="0"/>
      <w:marBottom w:val="0"/>
      <w:divBdr>
        <w:top w:val="none" w:sz="0" w:space="0" w:color="auto"/>
        <w:left w:val="none" w:sz="0" w:space="0" w:color="auto"/>
        <w:bottom w:val="none" w:sz="0" w:space="0" w:color="auto"/>
        <w:right w:val="none" w:sz="0" w:space="0" w:color="auto"/>
      </w:divBdr>
    </w:div>
    <w:div w:id="855849181">
      <w:bodyDiv w:val="1"/>
      <w:marLeft w:val="0"/>
      <w:marRight w:val="0"/>
      <w:marTop w:val="0"/>
      <w:marBottom w:val="0"/>
      <w:divBdr>
        <w:top w:val="none" w:sz="0" w:space="0" w:color="auto"/>
        <w:left w:val="none" w:sz="0" w:space="0" w:color="auto"/>
        <w:bottom w:val="none" w:sz="0" w:space="0" w:color="auto"/>
        <w:right w:val="none" w:sz="0" w:space="0" w:color="auto"/>
      </w:divBdr>
    </w:div>
    <w:div w:id="856120950">
      <w:bodyDiv w:val="1"/>
      <w:marLeft w:val="0"/>
      <w:marRight w:val="0"/>
      <w:marTop w:val="0"/>
      <w:marBottom w:val="0"/>
      <w:divBdr>
        <w:top w:val="none" w:sz="0" w:space="0" w:color="auto"/>
        <w:left w:val="none" w:sz="0" w:space="0" w:color="auto"/>
        <w:bottom w:val="none" w:sz="0" w:space="0" w:color="auto"/>
        <w:right w:val="none" w:sz="0" w:space="0" w:color="auto"/>
      </w:divBdr>
    </w:div>
    <w:div w:id="856384509">
      <w:bodyDiv w:val="1"/>
      <w:marLeft w:val="0"/>
      <w:marRight w:val="0"/>
      <w:marTop w:val="0"/>
      <w:marBottom w:val="0"/>
      <w:divBdr>
        <w:top w:val="none" w:sz="0" w:space="0" w:color="auto"/>
        <w:left w:val="none" w:sz="0" w:space="0" w:color="auto"/>
        <w:bottom w:val="none" w:sz="0" w:space="0" w:color="auto"/>
        <w:right w:val="none" w:sz="0" w:space="0" w:color="auto"/>
      </w:divBdr>
    </w:div>
    <w:div w:id="856770066">
      <w:bodyDiv w:val="1"/>
      <w:marLeft w:val="0"/>
      <w:marRight w:val="0"/>
      <w:marTop w:val="0"/>
      <w:marBottom w:val="0"/>
      <w:divBdr>
        <w:top w:val="none" w:sz="0" w:space="0" w:color="auto"/>
        <w:left w:val="none" w:sz="0" w:space="0" w:color="auto"/>
        <w:bottom w:val="none" w:sz="0" w:space="0" w:color="auto"/>
        <w:right w:val="none" w:sz="0" w:space="0" w:color="auto"/>
      </w:divBdr>
    </w:div>
    <w:div w:id="856770548">
      <w:bodyDiv w:val="1"/>
      <w:marLeft w:val="0"/>
      <w:marRight w:val="0"/>
      <w:marTop w:val="0"/>
      <w:marBottom w:val="0"/>
      <w:divBdr>
        <w:top w:val="none" w:sz="0" w:space="0" w:color="auto"/>
        <w:left w:val="none" w:sz="0" w:space="0" w:color="auto"/>
        <w:bottom w:val="none" w:sz="0" w:space="0" w:color="auto"/>
        <w:right w:val="none" w:sz="0" w:space="0" w:color="auto"/>
      </w:divBdr>
    </w:div>
    <w:div w:id="857961603">
      <w:bodyDiv w:val="1"/>
      <w:marLeft w:val="0"/>
      <w:marRight w:val="0"/>
      <w:marTop w:val="0"/>
      <w:marBottom w:val="0"/>
      <w:divBdr>
        <w:top w:val="none" w:sz="0" w:space="0" w:color="auto"/>
        <w:left w:val="none" w:sz="0" w:space="0" w:color="auto"/>
        <w:bottom w:val="none" w:sz="0" w:space="0" w:color="auto"/>
        <w:right w:val="none" w:sz="0" w:space="0" w:color="auto"/>
      </w:divBdr>
    </w:div>
    <w:div w:id="858856815">
      <w:bodyDiv w:val="1"/>
      <w:marLeft w:val="0"/>
      <w:marRight w:val="0"/>
      <w:marTop w:val="0"/>
      <w:marBottom w:val="0"/>
      <w:divBdr>
        <w:top w:val="none" w:sz="0" w:space="0" w:color="auto"/>
        <w:left w:val="none" w:sz="0" w:space="0" w:color="auto"/>
        <w:bottom w:val="none" w:sz="0" w:space="0" w:color="auto"/>
        <w:right w:val="none" w:sz="0" w:space="0" w:color="auto"/>
      </w:divBdr>
    </w:div>
    <w:div w:id="860120045">
      <w:bodyDiv w:val="1"/>
      <w:marLeft w:val="0"/>
      <w:marRight w:val="0"/>
      <w:marTop w:val="0"/>
      <w:marBottom w:val="0"/>
      <w:divBdr>
        <w:top w:val="none" w:sz="0" w:space="0" w:color="auto"/>
        <w:left w:val="none" w:sz="0" w:space="0" w:color="auto"/>
        <w:bottom w:val="none" w:sz="0" w:space="0" w:color="auto"/>
        <w:right w:val="none" w:sz="0" w:space="0" w:color="auto"/>
      </w:divBdr>
    </w:div>
    <w:div w:id="862281736">
      <w:bodyDiv w:val="1"/>
      <w:marLeft w:val="0"/>
      <w:marRight w:val="0"/>
      <w:marTop w:val="0"/>
      <w:marBottom w:val="0"/>
      <w:divBdr>
        <w:top w:val="none" w:sz="0" w:space="0" w:color="auto"/>
        <w:left w:val="none" w:sz="0" w:space="0" w:color="auto"/>
        <w:bottom w:val="none" w:sz="0" w:space="0" w:color="auto"/>
        <w:right w:val="none" w:sz="0" w:space="0" w:color="auto"/>
      </w:divBdr>
    </w:div>
    <w:div w:id="862791089">
      <w:bodyDiv w:val="1"/>
      <w:marLeft w:val="0"/>
      <w:marRight w:val="0"/>
      <w:marTop w:val="0"/>
      <w:marBottom w:val="0"/>
      <w:divBdr>
        <w:top w:val="none" w:sz="0" w:space="0" w:color="auto"/>
        <w:left w:val="none" w:sz="0" w:space="0" w:color="auto"/>
        <w:bottom w:val="none" w:sz="0" w:space="0" w:color="auto"/>
        <w:right w:val="none" w:sz="0" w:space="0" w:color="auto"/>
      </w:divBdr>
    </w:div>
    <w:div w:id="864099663">
      <w:bodyDiv w:val="1"/>
      <w:marLeft w:val="0"/>
      <w:marRight w:val="0"/>
      <w:marTop w:val="0"/>
      <w:marBottom w:val="0"/>
      <w:divBdr>
        <w:top w:val="none" w:sz="0" w:space="0" w:color="auto"/>
        <w:left w:val="none" w:sz="0" w:space="0" w:color="auto"/>
        <w:bottom w:val="none" w:sz="0" w:space="0" w:color="auto"/>
        <w:right w:val="none" w:sz="0" w:space="0" w:color="auto"/>
      </w:divBdr>
    </w:div>
    <w:div w:id="864828049">
      <w:bodyDiv w:val="1"/>
      <w:marLeft w:val="0"/>
      <w:marRight w:val="0"/>
      <w:marTop w:val="0"/>
      <w:marBottom w:val="0"/>
      <w:divBdr>
        <w:top w:val="none" w:sz="0" w:space="0" w:color="auto"/>
        <w:left w:val="none" w:sz="0" w:space="0" w:color="auto"/>
        <w:bottom w:val="none" w:sz="0" w:space="0" w:color="auto"/>
        <w:right w:val="none" w:sz="0" w:space="0" w:color="auto"/>
      </w:divBdr>
    </w:div>
    <w:div w:id="866717442">
      <w:bodyDiv w:val="1"/>
      <w:marLeft w:val="0"/>
      <w:marRight w:val="0"/>
      <w:marTop w:val="0"/>
      <w:marBottom w:val="0"/>
      <w:divBdr>
        <w:top w:val="none" w:sz="0" w:space="0" w:color="auto"/>
        <w:left w:val="none" w:sz="0" w:space="0" w:color="auto"/>
        <w:bottom w:val="none" w:sz="0" w:space="0" w:color="auto"/>
        <w:right w:val="none" w:sz="0" w:space="0" w:color="auto"/>
      </w:divBdr>
    </w:div>
    <w:div w:id="867450691">
      <w:bodyDiv w:val="1"/>
      <w:marLeft w:val="0"/>
      <w:marRight w:val="0"/>
      <w:marTop w:val="0"/>
      <w:marBottom w:val="0"/>
      <w:divBdr>
        <w:top w:val="none" w:sz="0" w:space="0" w:color="auto"/>
        <w:left w:val="none" w:sz="0" w:space="0" w:color="auto"/>
        <w:bottom w:val="none" w:sz="0" w:space="0" w:color="auto"/>
        <w:right w:val="none" w:sz="0" w:space="0" w:color="auto"/>
      </w:divBdr>
    </w:div>
    <w:div w:id="868372579">
      <w:bodyDiv w:val="1"/>
      <w:marLeft w:val="0"/>
      <w:marRight w:val="0"/>
      <w:marTop w:val="0"/>
      <w:marBottom w:val="0"/>
      <w:divBdr>
        <w:top w:val="none" w:sz="0" w:space="0" w:color="auto"/>
        <w:left w:val="none" w:sz="0" w:space="0" w:color="auto"/>
        <w:bottom w:val="none" w:sz="0" w:space="0" w:color="auto"/>
        <w:right w:val="none" w:sz="0" w:space="0" w:color="auto"/>
      </w:divBdr>
    </w:div>
    <w:div w:id="868376052">
      <w:bodyDiv w:val="1"/>
      <w:marLeft w:val="0"/>
      <w:marRight w:val="0"/>
      <w:marTop w:val="0"/>
      <w:marBottom w:val="0"/>
      <w:divBdr>
        <w:top w:val="none" w:sz="0" w:space="0" w:color="auto"/>
        <w:left w:val="none" w:sz="0" w:space="0" w:color="auto"/>
        <w:bottom w:val="none" w:sz="0" w:space="0" w:color="auto"/>
        <w:right w:val="none" w:sz="0" w:space="0" w:color="auto"/>
      </w:divBdr>
    </w:div>
    <w:div w:id="868494589">
      <w:bodyDiv w:val="1"/>
      <w:marLeft w:val="0"/>
      <w:marRight w:val="0"/>
      <w:marTop w:val="0"/>
      <w:marBottom w:val="0"/>
      <w:divBdr>
        <w:top w:val="none" w:sz="0" w:space="0" w:color="auto"/>
        <w:left w:val="none" w:sz="0" w:space="0" w:color="auto"/>
        <w:bottom w:val="none" w:sz="0" w:space="0" w:color="auto"/>
        <w:right w:val="none" w:sz="0" w:space="0" w:color="auto"/>
      </w:divBdr>
    </w:div>
    <w:div w:id="868645530">
      <w:bodyDiv w:val="1"/>
      <w:marLeft w:val="0"/>
      <w:marRight w:val="0"/>
      <w:marTop w:val="0"/>
      <w:marBottom w:val="0"/>
      <w:divBdr>
        <w:top w:val="none" w:sz="0" w:space="0" w:color="auto"/>
        <w:left w:val="none" w:sz="0" w:space="0" w:color="auto"/>
        <w:bottom w:val="none" w:sz="0" w:space="0" w:color="auto"/>
        <w:right w:val="none" w:sz="0" w:space="0" w:color="auto"/>
      </w:divBdr>
    </w:div>
    <w:div w:id="869148629">
      <w:bodyDiv w:val="1"/>
      <w:marLeft w:val="0"/>
      <w:marRight w:val="0"/>
      <w:marTop w:val="0"/>
      <w:marBottom w:val="0"/>
      <w:divBdr>
        <w:top w:val="none" w:sz="0" w:space="0" w:color="auto"/>
        <w:left w:val="none" w:sz="0" w:space="0" w:color="auto"/>
        <w:bottom w:val="none" w:sz="0" w:space="0" w:color="auto"/>
        <w:right w:val="none" w:sz="0" w:space="0" w:color="auto"/>
      </w:divBdr>
    </w:div>
    <w:div w:id="873159121">
      <w:bodyDiv w:val="1"/>
      <w:marLeft w:val="0"/>
      <w:marRight w:val="0"/>
      <w:marTop w:val="0"/>
      <w:marBottom w:val="0"/>
      <w:divBdr>
        <w:top w:val="none" w:sz="0" w:space="0" w:color="auto"/>
        <w:left w:val="none" w:sz="0" w:space="0" w:color="auto"/>
        <w:bottom w:val="none" w:sz="0" w:space="0" w:color="auto"/>
        <w:right w:val="none" w:sz="0" w:space="0" w:color="auto"/>
      </w:divBdr>
    </w:div>
    <w:div w:id="873929313">
      <w:bodyDiv w:val="1"/>
      <w:marLeft w:val="0"/>
      <w:marRight w:val="0"/>
      <w:marTop w:val="0"/>
      <w:marBottom w:val="0"/>
      <w:divBdr>
        <w:top w:val="none" w:sz="0" w:space="0" w:color="auto"/>
        <w:left w:val="none" w:sz="0" w:space="0" w:color="auto"/>
        <w:bottom w:val="none" w:sz="0" w:space="0" w:color="auto"/>
        <w:right w:val="none" w:sz="0" w:space="0" w:color="auto"/>
      </w:divBdr>
    </w:div>
    <w:div w:id="875384727">
      <w:bodyDiv w:val="1"/>
      <w:marLeft w:val="0"/>
      <w:marRight w:val="0"/>
      <w:marTop w:val="0"/>
      <w:marBottom w:val="0"/>
      <w:divBdr>
        <w:top w:val="none" w:sz="0" w:space="0" w:color="auto"/>
        <w:left w:val="none" w:sz="0" w:space="0" w:color="auto"/>
        <w:bottom w:val="none" w:sz="0" w:space="0" w:color="auto"/>
        <w:right w:val="none" w:sz="0" w:space="0" w:color="auto"/>
      </w:divBdr>
    </w:div>
    <w:div w:id="876356370">
      <w:bodyDiv w:val="1"/>
      <w:marLeft w:val="0"/>
      <w:marRight w:val="0"/>
      <w:marTop w:val="0"/>
      <w:marBottom w:val="0"/>
      <w:divBdr>
        <w:top w:val="none" w:sz="0" w:space="0" w:color="auto"/>
        <w:left w:val="none" w:sz="0" w:space="0" w:color="auto"/>
        <w:bottom w:val="none" w:sz="0" w:space="0" w:color="auto"/>
        <w:right w:val="none" w:sz="0" w:space="0" w:color="auto"/>
      </w:divBdr>
    </w:div>
    <w:div w:id="876551662">
      <w:bodyDiv w:val="1"/>
      <w:marLeft w:val="0"/>
      <w:marRight w:val="0"/>
      <w:marTop w:val="0"/>
      <w:marBottom w:val="0"/>
      <w:divBdr>
        <w:top w:val="none" w:sz="0" w:space="0" w:color="auto"/>
        <w:left w:val="none" w:sz="0" w:space="0" w:color="auto"/>
        <w:bottom w:val="none" w:sz="0" w:space="0" w:color="auto"/>
        <w:right w:val="none" w:sz="0" w:space="0" w:color="auto"/>
      </w:divBdr>
    </w:div>
    <w:div w:id="876892242">
      <w:bodyDiv w:val="1"/>
      <w:marLeft w:val="0"/>
      <w:marRight w:val="0"/>
      <w:marTop w:val="0"/>
      <w:marBottom w:val="0"/>
      <w:divBdr>
        <w:top w:val="none" w:sz="0" w:space="0" w:color="auto"/>
        <w:left w:val="none" w:sz="0" w:space="0" w:color="auto"/>
        <w:bottom w:val="none" w:sz="0" w:space="0" w:color="auto"/>
        <w:right w:val="none" w:sz="0" w:space="0" w:color="auto"/>
      </w:divBdr>
    </w:div>
    <w:div w:id="876897303">
      <w:bodyDiv w:val="1"/>
      <w:marLeft w:val="0"/>
      <w:marRight w:val="0"/>
      <w:marTop w:val="0"/>
      <w:marBottom w:val="0"/>
      <w:divBdr>
        <w:top w:val="none" w:sz="0" w:space="0" w:color="auto"/>
        <w:left w:val="none" w:sz="0" w:space="0" w:color="auto"/>
        <w:bottom w:val="none" w:sz="0" w:space="0" w:color="auto"/>
        <w:right w:val="none" w:sz="0" w:space="0" w:color="auto"/>
      </w:divBdr>
    </w:div>
    <w:div w:id="877008652">
      <w:bodyDiv w:val="1"/>
      <w:marLeft w:val="0"/>
      <w:marRight w:val="0"/>
      <w:marTop w:val="0"/>
      <w:marBottom w:val="0"/>
      <w:divBdr>
        <w:top w:val="none" w:sz="0" w:space="0" w:color="auto"/>
        <w:left w:val="none" w:sz="0" w:space="0" w:color="auto"/>
        <w:bottom w:val="none" w:sz="0" w:space="0" w:color="auto"/>
        <w:right w:val="none" w:sz="0" w:space="0" w:color="auto"/>
      </w:divBdr>
    </w:div>
    <w:div w:id="877547689">
      <w:bodyDiv w:val="1"/>
      <w:marLeft w:val="0"/>
      <w:marRight w:val="0"/>
      <w:marTop w:val="0"/>
      <w:marBottom w:val="0"/>
      <w:divBdr>
        <w:top w:val="none" w:sz="0" w:space="0" w:color="auto"/>
        <w:left w:val="none" w:sz="0" w:space="0" w:color="auto"/>
        <w:bottom w:val="none" w:sz="0" w:space="0" w:color="auto"/>
        <w:right w:val="none" w:sz="0" w:space="0" w:color="auto"/>
      </w:divBdr>
    </w:div>
    <w:div w:id="877859915">
      <w:bodyDiv w:val="1"/>
      <w:marLeft w:val="0"/>
      <w:marRight w:val="0"/>
      <w:marTop w:val="0"/>
      <w:marBottom w:val="0"/>
      <w:divBdr>
        <w:top w:val="none" w:sz="0" w:space="0" w:color="auto"/>
        <w:left w:val="none" w:sz="0" w:space="0" w:color="auto"/>
        <w:bottom w:val="none" w:sz="0" w:space="0" w:color="auto"/>
        <w:right w:val="none" w:sz="0" w:space="0" w:color="auto"/>
      </w:divBdr>
    </w:div>
    <w:div w:id="878783813">
      <w:bodyDiv w:val="1"/>
      <w:marLeft w:val="0"/>
      <w:marRight w:val="0"/>
      <w:marTop w:val="0"/>
      <w:marBottom w:val="0"/>
      <w:divBdr>
        <w:top w:val="none" w:sz="0" w:space="0" w:color="auto"/>
        <w:left w:val="none" w:sz="0" w:space="0" w:color="auto"/>
        <w:bottom w:val="none" w:sz="0" w:space="0" w:color="auto"/>
        <w:right w:val="none" w:sz="0" w:space="0" w:color="auto"/>
      </w:divBdr>
    </w:div>
    <w:div w:id="878863318">
      <w:bodyDiv w:val="1"/>
      <w:marLeft w:val="0"/>
      <w:marRight w:val="0"/>
      <w:marTop w:val="0"/>
      <w:marBottom w:val="0"/>
      <w:divBdr>
        <w:top w:val="none" w:sz="0" w:space="0" w:color="auto"/>
        <w:left w:val="none" w:sz="0" w:space="0" w:color="auto"/>
        <w:bottom w:val="none" w:sz="0" w:space="0" w:color="auto"/>
        <w:right w:val="none" w:sz="0" w:space="0" w:color="auto"/>
      </w:divBdr>
    </w:div>
    <w:div w:id="879324511">
      <w:bodyDiv w:val="1"/>
      <w:marLeft w:val="0"/>
      <w:marRight w:val="0"/>
      <w:marTop w:val="0"/>
      <w:marBottom w:val="0"/>
      <w:divBdr>
        <w:top w:val="none" w:sz="0" w:space="0" w:color="auto"/>
        <w:left w:val="none" w:sz="0" w:space="0" w:color="auto"/>
        <w:bottom w:val="none" w:sz="0" w:space="0" w:color="auto"/>
        <w:right w:val="none" w:sz="0" w:space="0" w:color="auto"/>
      </w:divBdr>
    </w:div>
    <w:div w:id="879367431">
      <w:bodyDiv w:val="1"/>
      <w:marLeft w:val="0"/>
      <w:marRight w:val="0"/>
      <w:marTop w:val="0"/>
      <w:marBottom w:val="0"/>
      <w:divBdr>
        <w:top w:val="none" w:sz="0" w:space="0" w:color="auto"/>
        <w:left w:val="none" w:sz="0" w:space="0" w:color="auto"/>
        <w:bottom w:val="none" w:sz="0" w:space="0" w:color="auto"/>
        <w:right w:val="none" w:sz="0" w:space="0" w:color="auto"/>
      </w:divBdr>
    </w:div>
    <w:div w:id="880289152">
      <w:bodyDiv w:val="1"/>
      <w:marLeft w:val="0"/>
      <w:marRight w:val="0"/>
      <w:marTop w:val="0"/>
      <w:marBottom w:val="0"/>
      <w:divBdr>
        <w:top w:val="none" w:sz="0" w:space="0" w:color="auto"/>
        <w:left w:val="none" w:sz="0" w:space="0" w:color="auto"/>
        <w:bottom w:val="none" w:sz="0" w:space="0" w:color="auto"/>
        <w:right w:val="none" w:sz="0" w:space="0" w:color="auto"/>
      </w:divBdr>
    </w:div>
    <w:div w:id="880365200">
      <w:bodyDiv w:val="1"/>
      <w:marLeft w:val="0"/>
      <w:marRight w:val="0"/>
      <w:marTop w:val="0"/>
      <w:marBottom w:val="0"/>
      <w:divBdr>
        <w:top w:val="none" w:sz="0" w:space="0" w:color="auto"/>
        <w:left w:val="none" w:sz="0" w:space="0" w:color="auto"/>
        <w:bottom w:val="none" w:sz="0" w:space="0" w:color="auto"/>
        <w:right w:val="none" w:sz="0" w:space="0" w:color="auto"/>
      </w:divBdr>
    </w:div>
    <w:div w:id="882406647">
      <w:bodyDiv w:val="1"/>
      <w:marLeft w:val="0"/>
      <w:marRight w:val="0"/>
      <w:marTop w:val="0"/>
      <w:marBottom w:val="0"/>
      <w:divBdr>
        <w:top w:val="none" w:sz="0" w:space="0" w:color="auto"/>
        <w:left w:val="none" w:sz="0" w:space="0" w:color="auto"/>
        <w:bottom w:val="none" w:sz="0" w:space="0" w:color="auto"/>
        <w:right w:val="none" w:sz="0" w:space="0" w:color="auto"/>
      </w:divBdr>
    </w:div>
    <w:div w:id="885068922">
      <w:bodyDiv w:val="1"/>
      <w:marLeft w:val="0"/>
      <w:marRight w:val="0"/>
      <w:marTop w:val="0"/>
      <w:marBottom w:val="0"/>
      <w:divBdr>
        <w:top w:val="none" w:sz="0" w:space="0" w:color="auto"/>
        <w:left w:val="none" w:sz="0" w:space="0" w:color="auto"/>
        <w:bottom w:val="none" w:sz="0" w:space="0" w:color="auto"/>
        <w:right w:val="none" w:sz="0" w:space="0" w:color="auto"/>
      </w:divBdr>
    </w:div>
    <w:div w:id="885290418">
      <w:bodyDiv w:val="1"/>
      <w:marLeft w:val="0"/>
      <w:marRight w:val="0"/>
      <w:marTop w:val="0"/>
      <w:marBottom w:val="0"/>
      <w:divBdr>
        <w:top w:val="none" w:sz="0" w:space="0" w:color="auto"/>
        <w:left w:val="none" w:sz="0" w:space="0" w:color="auto"/>
        <w:bottom w:val="none" w:sz="0" w:space="0" w:color="auto"/>
        <w:right w:val="none" w:sz="0" w:space="0" w:color="auto"/>
      </w:divBdr>
    </w:div>
    <w:div w:id="885414372">
      <w:bodyDiv w:val="1"/>
      <w:marLeft w:val="0"/>
      <w:marRight w:val="0"/>
      <w:marTop w:val="0"/>
      <w:marBottom w:val="0"/>
      <w:divBdr>
        <w:top w:val="none" w:sz="0" w:space="0" w:color="auto"/>
        <w:left w:val="none" w:sz="0" w:space="0" w:color="auto"/>
        <w:bottom w:val="none" w:sz="0" w:space="0" w:color="auto"/>
        <w:right w:val="none" w:sz="0" w:space="0" w:color="auto"/>
      </w:divBdr>
    </w:div>
    <w:div w:id="885525637">
      <w:bodyDiv w:val="1"/>
      <w:marLeft w:val="0"/>
      <w:marRight w:val="0"/>
      <w:marTop w:val="0"/>
      <w:marBottom w:val="0"/>
      <w:divBdr>
        <w:top w:val="none" w:sz="0" w:space="0" w:color="auto"/>
        <w:left w:val="none" w:sz="0" w:space="0" w:color="auto"/>
        <w:bottom w:val="none" w:sz="0" w:space="0" w:color="auto"/>
        <w:right w:val="none" w:sz="0" w:space="0" w:color="auto"/>
      </w:divBdr>
    </w:div>
    <w:div w:id="885878099">
      <w:bodyDiv w:val="1"/>
      <w:marLeft w:val="0"/>
      <w:marRight w:val="0"/>
      <w:marTop w:val="0"/>
      <w:marBottom w:val="0"/>
      <w:divBdr>
        <w:top w:val="none" w:sz="0" w:space="0" w:color="auto"/>
        <w:left w:val="none" w:sz="0" w:space="0" w:color="auto"/>
        <w:bottom w:val="none" w:sz="0" w:space="0" w:color="auto"/>
        <w:right w:val="none" w:sz="0" w:space="0" w:color="auto"/>
      </w:divBdr>
    </w:div>
    <w:div w:id="886406377">
      <w:bodyDiv w:val="1"/>
      <w:marLeft w:val="0"/>
      <w:marRight w:val="0"/>
      <w:marTop w:val="0"/>
      <w:marBottom w:val="0"/>
      <w:divBdr>
        <w:top w:val="none" w:sz="0" w:space="0" w:color="auto"/>
        <w:left w:val="none" w:sz="0" w:space="0" w:color="auto"/>
        <w:bottom w:val="none" w:sz="0" w:space="0" w:color="auto"/>
        <w:right w:val="none" w:sz="0" w:space="0" w:color="auto"/>
      </w:divBdr>
    </w:div>
    <w:div w:id="886451481">
      <w:bodyDiv w:val="1"/>
      <w:marLeft w:val="0"/>
      <w:marRight w:val="0"/>
      <w:marTop w:val="0"/>
      <w:marBottom w:val="0"/>
      <w:divBdr>
        <w:top w:val="none" w:sz="0" w:space="0" w:color="auto"/>
        <w:left w:val="none" w:sz="0" w:space="0" w:color="auto"/>
        <w:bottom w:val="none" w:sz="0" w:space="0" w:color="auto"/>
        <w:right w:val="none" w:sz="0" w:space="0" w:color="auto"/>
      </w:divBdr>
    </w:div>
    <w:div w:id="886844282">
      <w:bodyDiv w:val="1"/>
      <w:marLeft w:val="0"/>
      <w:marRight w:val="0"/>
      <w:marTop w:val="0"/>
      <w:marBottom w:val="0"/>
      <w:divBdr>
        <w:top w:val="none" w:sz="0" w:space="0" w:color="auto"/>
        <w:left w:val="none" w:sz="0" w:space="0" w:color="auto"/>
        <w:bottom w:val="none" w:sz="0" w:space="0" w:color="auto"/>
        <w:right w:val="none" w:sz="0" w:space="0" w:color="auto"/>
      </w:divBdr>
    </w:div>
    <w:div w:id="887689427">
      <w:bodyDiv w:val="1"/>
      <w:marLeft w:val="0"/>
      <w:marRight w:val="0"/>
      <w:marTop w:val="0"/>
      <w:marBottom w:val="0"/>
      <w:divBdr>
        <w:top w:val="none" w:sz="0" w:space="0" w:color="auto"/>
        <w:left w:val="none" w:sz="0" w:space="0" w:color="auto"/>
        <w:bottom w:val="none" w:sz="0" w:space="0" w:color="auto"/>
        <w:right w:val="none" w:sz="0" w:space="0" w:color="auto"/>
      </w:divBdr>
    </w:div>
    <w:div w:id="889461528">
      <w:bodyDiv w:val="1"/>
      <w:marLeft w:val="0"/>
      <w:marRight w:val="0"/>
      <w:marTop w:val="0"/>
      <w:marBottom w:val="0"/>
      <w:divBdr>
        <w:top w:val="none" w:sz="0" w:space="0" w:color="auto"/>
        <w:left w:val="none" w:sz="0" w:space="0" w:color="auto"/>
        <w:bottom w:val="none" w:sz="0" w:space="0" w:color="auto"/>
        <w:right w:val="none" w:sz="0" w:space="0" w:color="auto"/>
      </w:divBdr>
    </w:div>
    <w:div w:id="891120272">
      <w:bodyDiv w:val="1"/>
      <w:marLeft w:val="0"/>
      <w:marRight w:val="0"/>
      <w:marTop w:val="0"/>
      <w:marBottom w:val="0"/>
      <w:divBdr>
        <w:top w:val="none" w:sz="0" w:space="0" w:color="auto"/>
        <w:left w:val="none" w:sz="0" w:space="0" w:color="auto"/>
        <w:bottom w:val="none" w:sz="0" w:space="0" w:color="auto"/>
        <w:right w:val="none" w:sz="0" w:space="0" w:color="auto"/>
      </w:divBdr>
    </w:div>
    <w:div w:id="894243093">
      <w:bodyDiv w:val="1"/>
      <w:marLeft w:val="0"/>
      <w:marRight w:val="0"/>
      <w:marTop w:val="0"/>
      <w:marBottom w:val="0"/>
      <w:divBdr>
        <w:top w:val="none" w:sz="0" w:space="0" w:color="auto"/>
        <w:left w:val="none" w:sz="0" w:space="0" w:color="auto"/>
        <w:bottom w:val="none" w:sz="0" w:space="0" w:color="auto"/>
        <w:right w:val="none" w:sz="0" w:space="0" w:color="auto"/>
      </w:divBdr>
    </w:div>
    <w:div w:id="894509035">
      <w:bodyDiv w:val="1"/>
      <w:marLeft w:val="0"/>
      <w:marRight w:val="0"/>
      <w:marTop w:val="0"/>
      <w:marBottom w:val="0"/>
      <w:divBdr>
        <w:top w:val="none" w:sz="0" w:space="0" w:color="auto"/>
        <w:left w:val="none" w:sz="0" w:space="0" w:color="auto"/>
        <w:bottom w:val="none" w:sz="0" w:space="0" w:color="auto"/>
        <w:right w:val="none" w:sz="0" w:space="0" w:color="auto"/>
      </w:divBdr>
    </w:div>
    <w:div w:id="894700434">
      <w:bodyDiv w:val="1"/>
      <w:marLeft w:val="0"/>
      <w:marRight w:val="0"/>
      <w:marTop w:val="0"/>
      <w:marBottom w:val="0"/>
      <w:divBdr>
        <w:top w:val="none" w:sz="0" w:space="0" w:color="auto"/>
        <w:left w:val="none" w:sz="0" w:space="0" w:color="auto"/>
        <w:bottom w:val="none" w:sz="0" w:space="0" w:color="auto"/>
        <w:right w:val="none" w:sz="0" w:space="0" w:color="auto"/>
      </w:divBdr>
    </w:div>
    <w:div w:id="895319629">
      <w:bodyDiv w:val="1"/>
      <w:marLeft w:val="0"/>
      <w:marRight w:val="0"/>
      <w:marTop w:val="0"/>
      <w:marBottom w:val="0"/>
      <w:divBdr>
        <w:top w:val="none" w:sz="0" w:space="0" w:color="auto"/>
        <w:left w:val="none" w:sz="0" w:space="0" w:color="auto"/>
        <w:bottom w:val="none" w:sz="0" w:space="0" w:color="auto"/>
        <w:right w:val="none" w:sz="0" w:space="0" w:color="auto"/>
      </w:divBdr>
    </w:div>
    <w:div w:id="896086779">
      <w:bodyDiv w:val="1"/>
      <w:marLeft w:val="0"/>
      <w:marRight w:val="0"/>
      <w:marTop w:val="0"/>
      <w:marBottom w:val="0"/>
      <w:divBdr>
        <w:top w:val="none" w:sz="0" w:space="0" w:color="auto"/>
        <w:left w:val="none" w:sz="0" w:space="0" w:color="auto"/>
        <w:bottom w:val="none" w:sz="0" w:space="0" w:color="auto"/>
        <w:right w:val="none" w:sz="0" w:space="0" w:color="auto"/>
      </w:divBdr>
    </w:div>
    <w:div w:id="896429926">
      <w:bodyDiv w:val="1"/>
      <w:marLeft w:val="0"/>
      <w:marRight w:val="0"/>
      <w:marTop w:val="0"/>
      <w:marBottom w:val="0"/>
      <w:divBdr>
        <w:top w:val="none" w:sz="0" w:space="0" w:color="auto"/>
        <w:left w:val="none" w:sz="0" w:space="0" w:color="auto"/>
        <w:bottom w:val="none" w:sz="0" w:space="0" w:color="auto"/>
        <w:right w:val="none" w:sz="0" w:space="0" w:color="auto"/>
      </w:divBdr>
    </w:div>
    <w:div w:id="897283548">
      <w:bodyDiv w:val="1"/>
      <w:marLeft w:val="0"/>
      <w:marRight w:val="0"/>
      <w:marTop w:val="0"/>
      <w:marBottom w:val="0"/>
      <w:divBdr>
        <w:top w:val="none" w:sz="0" w:space="0" w:color="auto"/>
        <w:left w:val="none" w:sz="0" w:space="0" w:color="auto"/>
        <w:bottom w:val="none" w:sz="0" w:space="0" w:color="auto"/>
        <w:right w:val="none" w:sz="0" w:space="0" w:color="auto"/>
      </w:divBdr>
    </w:div>
    <w:div w:id="897939054">
      <w:bodyDiv w:val="1"/>
      <w:marLeft w:val="0"/>
      <w:marRight w:val="0"/>
      <w:marTop w:val="0"/>
      <w:marBottom w:val="0"/>
      <w:divBdr>
        <w:top w:val="none" w:sz="0" w:space="0" w:color="auto"/>
        <w:left w:val="none" w:sz="0" w:space="0" w:color="auto"/>
        <w:bottom w:val="none" w:sz="0" w:space="0" w:color="auto"/>
        <w:right w:val="none" w:sz="0" w:space="0" w:color="auto"/>
      </w:divBdr>
    </w:div>
    <w:div w:id="899096774">
      <w:bodyDiv w:val="1"/>
      <w:marLeft w:val="0"/>
      <w:marRight w:val="0"/>
      <w:marTop w:val="0"/>
      <w:marBottom w:val="0"/>
      <w:divBdr>
        <w:top w:val="none" w:sz="0" w:space="0" w:color="auto"/>
        <w:left w:val="none" w:sz="0" w:space="0" w:color="auto"/>
        <w:bottom w:val="none" w:sz="0" w:space="0" w:color="auto"/>
        <w:right w:val="none" w:sz="0" w:space="0" w:color="auto"/>
      </w:divBdr>
    </w:div>
    <w:div w:id="900871282">
      <w:bodyDiv w:val="1"/>
      <w:marLeft w:val="0"/>
      <w:marRight w:val="0"/>
      <w:marTop w:val="0"/>
      <w:marBottom w:val="0"/>
      <w:divBdr>
        <w:top w:val="none" w:sz="0" w:space="0" w:color="auto"/>
        <w:left w:val="none" w:sz="0" w:space="0" w:color="auto"/>
        <w:bottom w:val="none" w:sz="0" w:space="0" w:color="auto"/>
        <w:right w:val="none" w:sz="0" w:space="0" w:color="auto"/>
      </w:divBdr>
    </w:div>
    <w:div w:id="901212382">
      <w:bodyDiv w:val="1"/>
      <w:marLeft w:val="0"/>
      <w:marRight w:val="0"/>
      <w:marTop w:val="0"/>
      <w:marBottom w:val="0"/>
      <w:divBdr>
        <w:top w:val="none" w:sz="0" w:space="0" w:color="auto"/>
        <w:left w:val="none" w:sz="0" w:space="0" w:color="auto"/>
        <w:bottom w:val="none" w:sz="0" w:space="0" w:color="auto"/>
        <w:right w:val="none" w:sz="0" w:space="0" w:color="auto"/>
      </w:divBdr>
    </w:div>
    <w:div w:id="901334634">
      <w:bodyDiv w:val="1"/>
      <w:marLeft w:val="0"/>
      <w:marRight w:val="0"/>
      <w:marTop w:val="0"/>
      <w:marBottom w:val="0"/>
      <w:divBdr>
        <w:top w:val="none" w:sz="0" w:space="0" w:color="auto"/>
        <w:left w:val="none" w:sz="0" w:space="0" w:color="auto"/>
        <w:bottom w:val="none" w:sz="0" w:space="0" w:color="auto"/>
        <w:right w:val="none" w:sz="0" w:space="0" w:color="auto"/>
      </w:divBdr>
    </w:div>
    <w:div w:id="902174857">
      <w:bodyDiv w:val="1"/>
      <w:marLeft w:val="0"/>
      <w:marRight w:val="0"/>
      <w:marTop w:val="0"/>
      <w:marBottom w:val="0"/>
      <w:divBdr>
        <w:top w:val="none" w:sz="0" w:space="0" w:color="auto"/>
        <w:left w:val="none" w:sz="0" w:space="0" w:color="auto"/>
        <w:bottom w:val="none" w:sz="0" w:space="0" w:color="auto"/>
        <w:right w:val="none" w:sz="0" w:space="0" w:color="auto"/>
      </w:divBdr>
    </w:div>
    <w:div w:id="902328411">
      <w:bodyDiv w:val="1"/>
      <w:marLeft w:val="0"/>
      <w:marRight w:val="0"/>
      <w:marTop w:val="0"/>
      <w:marBottom w:val="0"/>
      <w:divBdr>
        <w:top w:val="none" w:sz="0" w:space="0" w:color="auto"/>
        <w:left w:val="none" w:sz="0" w:space="0" w:color="auto"/>
        <w:bottom w:val="none" w:sz="0" w:space="0" w:color="auto"/>
        <w:right w:val="none" w:sz="0" w:space="0" w:color="auto"/>
      </w:divBdr>
    </w:div>
    <w:div w:id="902764425">
      <w:bodyDiv w:val="1"/>
      <w:marLeft w:val="0"/>
      <w:marRight w:val="0"/>
      <w:marTop w:val="0"/>
      <w:marBottom w:val="0"/>
      <w:divBdr>
        <w:top w:val="none" w:sz="0" w:space="0" w:color="auto"/>
        <w:left w:val="none" w:sz="0" w:space="0" w:color="auto"/>
        <w:bottom w:val="none" w:sz="0" w:space="0" w:color="auto"/>
        <w:right w:val="none" w:sz="0" w:space="0" w:color="auto"/>
      </w:divBdr>
    </w:div>
    <w:div w:id="906190220">
      <w:bodyDiv w:val="1"/>
      <w:marLeft w:val="0"/>
      <w:marRight w:val="0"/>
      <w:marTop w:val="0"/>
      <w:marBottom w:val="0"/>
      <w:divBdr>
        <w:top w:val="none" w:sz="0" w:space="0" w:color="auto"/>
        <w:left w:val="none" w:sz="0" w:space="0" w:color="auto"/>
        <w:bottom w:val="none" w:sz="0" w:space="0" w:color="auto"/>
        <w:right w:val="none" w:sz="0" w:space="0" w:color="auto"/>
      </w:divBdr>
    </w:div>
    <w:div w:id="910578173">
      <w:bodyDiv w:val="1"/>
      <w:marLeft w:val="0"/>
      <w:marRight w:val="0"/>
      <w:marTop w:val="0"/>
      <w:marBottom w:val="0"/>
      <w:divBdr>
        <w:top w:val="none" w:sz="0" w:space="0" w:color="auto"/>
        <w:left w:val="none" w:sz="0" w:space="0" w:color="auto"/>
        <w:bottom w:val="none" w:sz="0" w:space="0" w:color="auto"/>
        <w:right w:val="none" w:sz="0" w:space="0" w:color="auto"/>
      </w:divBdr>
    </w:div>
    <w:div w:id="911157415">
      <w:bodyDiv w:val="1"/>
      <w:marLeft w:val="0"/>
      <w:marRight w:val="0"/>
      <w:marTop w:val="0"/>
      <w:marBottom w:val="0"/>
      <w:divBdr>
        <w:top w:val="none" w:sz="0" w:space="0" w:color="auto"/>
        <w:left w:val="none" w:sz="0" w:space="0" w:color="auto"/>
        <w:bottom w:val="none" w:sz="0" w:space="0" w:color="auto"/>
        <w:right w:val="none" w:sz="0" w:space="0" w:color="auto"/>
      </w:divBdr>
    </w:div>
    <w:div w:id="912855368">
      <w:bodyDiv w:val="1"/>
      <w:marLeft w:val="0"/>
      <w:marRight w:val="0"/>
      <w:marTop w:val="0"/>
      <w:marBottom w:val="0"/>
      <w:divBdr>
        <w:top w:val="none" w:sz="0" w:space="0" w:color="auto"/>
        <w:left w:val="none" w:sz="0" w:space="0" w:color="auto"/>
        <w:bottom w:val="none" w:sz="0" w:space="0" w:color="auto"/>
        <w:right w:val="none" w:sz="0" w:space="0" w:color="auto"/>
      </w:divBdr>
    </w:div>
    <w:div w:id="913047971">
      <w:bodyDiv w:val="1"/>
      <w:marLeft w:val="0"/>
      <w:marRight w:val="0"/>
      <w:marTop w:val="0"/>
      <w:marBottom w:val="0"/>
      <w:divBdr>
        <w:top w:val="none" w:sz="0" w:space="0" w:color="auto"/>
        <w:left w:val="none" w:sz="0" w:space="0" w:color="auto"/>
        <w:bottom w:val="none" w:sz="0" w:space="0" w:color="auto"/>
        <w:right w:val="none" w:sz="0" w:space="0" w:color="auto"/>
      </w:divBdr>
    </w:div>
    <w:div w:id="914390164">
      <w:bodyDiv w:val="1"/>
      <w:marLeft w:val="0"/>
      <w:marRight w:val="0"/>
      <w:marTop w:val="0"/>
      <w:marBottom w:val="0"/>
      <w:divBdr>
        <w:top w:val="none" w:sz="0" w:space="0" w:color="auto"/>
        <w:left w:val="none" w:sz="0" w:space="0" w:color="auto"/>
        <w:bottom w:val="none" w:sz="0" w:space="0" w:color="auto"/>
        <w:right w:val="none" w:sz="0" w:space="0" w:color="auto"/>
      </w:divBdr>
    </w:div>
    <w:div w:id="914819723">
      <w:bodyDiv w:val="1"/>
      <w:marLeft w:val="0"/>
      <w:marRight w:val="0"/>
      <w:marTop w:val="0"/>
      <w:marBottom w:val="0"/>
      <w:divBdr>
        <w:top w:val="none" w:sz="0" w:space="0" w:color="auto"/>
        <w:left w:val="none" w:sz="0" w:space="0" w:color="auto"/>
        <w:bottom w:val="none" w:sz="0" w:space="0" w:color="auto"/>
        <w:right w:val="none" w:sz="0" w:space="0" w:color="auto"/>
      </w:divBdr>
    </w:div>
    <w:div w:id="915626253">
      <w:bodyDiv w:val="1"/>
      <w:marLeft w:val="0"/>
      <w:marRight w:val="0"/>
      <w:marTop w:val="0"/>
      <w:marBottom w:val="0"/>
      <w:divBdr>
        <w:top w:val="none" w:sz="0" w:space="0" w:color="auto"/>
        <w:left w:val="none" w:sz="0" w:space="0" w:color="auto"/>
        <w:bottom w:val="none" w:sz="0" w:space="0" w:color="auto"/>
        <w:right w:val="none" w:sz="0" w:space="0" w:color="auto"/>
      </w:divBdr>
    </w:div>
    <w:div w:id="915632679">
      <w:bodyDiv w:val="1"/>
      <w:marLeft w:val="0"/>
      <w:marRight w:val="0"/>
      <w:marTop w:val="0"/>
      <w:marBottom w:val="0"/>
      <w:divBdr>
        <w:top w:val="none" w:sz="0" w:space="0" w:color="auto"/>
        <w:left w:val="none" w:sz="0" w:space="0" w:color="auto"/>
        <w:bottom w:val="none" w:sz="0" w:space="0" w:color="auto"/>
        <w:right w:val="none" w:sz="0" w:space="0" w:color="auto"/>
      </w:divBdr>
    </w:div>
    <w:div w:id="919144305">
      <w:bodyDiv w:val="1"/>
      <w:marLeft w:val="0"/>
      <w:marRight w:val="0"/>
      <w:marTop w:val="0"/>
      <w:marBottom w:val="0"/>
      <w:divBdr>
        <w:top w:val="none" w:sz="0" w:space="0" w:color="auto"/>
        <w:left w:val="none" w:sz="0" w:space="0" w:color="auto"/>
        <w:bottom w:val="none" w:sz="0" w:space="0" w:color="auto"/>
        <w:right w:val="none" w:sz="0" w:space="0" w:color="auto"/>
      </w:divBdr>
    </w:div>
    <w:div w:id="919217375">
      <w:bodyDiv w:val="1"/>
      <w:marLeft w:val="0"/>
      <w:marRight w:val="0"/>
      <w:marTop w:val="0"/>
      <w:marBottom w:val="0"/>
      <w:divBdr>
        <w:top w:val="none" w:sz="0" w:space="0" w:color="auto"/>
        <w:left w:val="none" w:sz="0" w:space="0" w:color="auto"/>
        <w:bottom w:val="none" w:sz="0" w:space="0" w:color="auto"/>
        <w:right w:val="none" w:sz="0" w:space="0" w:color="auto"/>
      </w:divBdr>
    </w:div>
    <w:div w:id="919556671">
      <w:bodyDiv w:val="1"/>
      <w:marLeft w:val="0"/>
      <w:marRight w:val="0"/>
      <w:marTop w:val="0"/>
      <w:marBottom w:val="0"/>
      <w:divBdr>
        <w:top w:val="none" w:sz="0" w:space="0" w:color="auto"/>
        <w:left w:val="none" w:sz="0" w:space="0" w:color="auto"/>
        <w:bottom w:val="none" w:sz="0" w:space="0" w:color="auto"/>
        <w:right w:val="none" w:sz="0" w:space="0" w:color="auto"/>
      </w:divBdr>
    </w:div>
    <w:div w:id="920023478">
      <w:bodyDiv w:val="1"/>
      <w:marLeft w:val="0"/>
      <w:marRight w:val="0"/>
      <w:marTop w:val="0"/>
      <w:marBottom w:val="0"/>
      <w:divBdr>
        <w:top w:val="none" w:sz="0" w:space="0" w:color="auto"/>
        <w:left w:val="none" w:sz="0" w:space="0" w:color="auto"/>
        <w:bottom w:val="none" w:sz="0" w:space="0" w:color="auto"/>
        <w:right w:val="none" w:sz="0" w:space="0" w:color="auto"/>
      </w:divBdr>
    </w:div>
    <w:div w:id="921065352">
      <w:bodyDiv w:val="1"/>
      <w:marLeft w:val="0"/>
      <w:marRight w:val="0"/>
      <w:marTop w:val="0"/>
      <w:marBottom w:val="0"/>
      <w:divBdr>
        <w:top w:val="none" w:sz="0" w:space="0" w:color="auto"/>
        <w:left w:val="none" w:sz="0" w:space="0" w:color="auto"/>
        <w:bottom w:val="none" w:sz="0" w:space="0" w:color="auto"/>
        <w:right w:val="none" w:sz="0" w:space="0" w:color="auto"/>
      </w:divBdr>
    </w:div>
    <w:div w:id="921455739">
      <w:bodyDiv w:val="1"/>
      <w:marLeft w:val="0"/>
      <w:marRight w:val="0"/>
      <w:marTop w:val="0"/>
      <w:marBottom w:val="0"/>
      <w:divBdr>
        <w:top w:val="none" w:sz="0" w:space="0" w:color="auto"/>
        <w:left w:val="none" w:sz="0" w:space="0" w:color="auto"/>
        <w:bottom w:val="none" w:sz="0" w:space="0" w:color="auto"/>
        <w:right w:val="none" w:sz="0" w:space="0" w:color="auto"/>
      </w:divBdr>
    </w:div>
    <w:div w:id="922226120">
      <w:bodyDiv w:val="1"/>
      <w:marLeft w:val="0"/>
      <w:marRight w:val="0"/>
      <w:marTop w:val="0"/>
      <w:marBottom w:val="0"/>
      <w:divBdr>
        <w:top w:val="none" w:sz="0" w:space="0" w:color="auto"/>
        <w:left w:val="none" w:sz="0" w:space="0" w:color="auto"/>
        <w:bottom w:val="none" w:sz="0" w:space="0" w:color="auto"/>
        <w:right w:val="none" w:sz="0" w:space="0" w:color="auto"/>
      </w:divBdr>
    </w:div>
    <w:div w:id="923689595">
      <w:bodyDiv w:val="1"/>
      <w:marLeft w:val="0"/>
      <w:marRight w:val="0"/>
      <w:marTop w:val="0"/>
      <w:marBottom w:val="0"/>
      <w:divBdr>
        <w:top w:val="none" w:sz="0" w:space="0" w:color="auto"/>
        <w:left w:val="none" w:sz="0" w:space="0" w:color="auto"/>
        <w:bottom w:val="none" w:sz="0" w:space="0" w:color="auto"/>
        <w:right w:val="none" w:sz="0" w:space="0" w:color="auto"/>
      </w:divBdr>
    </w:div>
    <w:div w:id="924144998">
      <w:bodyDiv w:val="1"/>
      <w:marLeft w:val="0"/>
      <w:marRight w:val="0"/>
      <w:marTop w:val="0"/>
      <w:marBottom w:val="0"/>
      <w:divBdr>
        <w:top w:val="none" w:sz="0" w:space="0" w:color="auto"/>
        <w:left w:val="none" w:sz="0" w:space="0" w:color="auto"/>
        <w:bottom w:val="none" w:sz="0" w:space="0" w:color="auto"/>
        <w:right w:val="none" w:sz="0" w:space="0" w:color="auto"/>
      </w:divBdr>
    </w:div>
    <w:div w:id="924145256">
      <w:bodyDiv w:val="1"/>
      <w:marLeft w:val="0"/>
      <w:marRight w:val="0"/>
      <w:marTop w:val="0"/>
      <w:marBottom w:val="0"/>
      <w:divBdr>
        <w:top w:val="none" w:sz="0" w:space="0" w:color="auto"/>
        <w:left w:val="none" w:sz="0" w:space="0" w:color="auto"/>
        <w:bottom w:val="none" w:sz="0" w:space="0" w:color="auto"/>
        <w:right w:val="none" w:sz="0" w:space="0" w:color="auto"/>
      </w:divBdr>
    </w:div>
    <w:div w:id="924340073">
      <w:bodyDiv w:val="1"/>
      <w:marLeft w:val="0"/>
      <w:marRight w:val="0"/>
      <w:marTop w:val="0"/>
      <w:marBottom w:val="0"/>
      <w:divBdr>
        <w:top w:val="none" w:sz="0" w:space="0" w:color="auto"/>
        <w:left w:val="none" w:sz="0" w:space="0" w:color="auto"/>
        <w:bottom w:val="none" w:sz="0" w:space="0" w:color="auto"/>
        <w:right w:val="none" w:sz="0" w:space="0" w:color="auto"/>
      </w:divBdr>
    </w:div>
    <w:div w:id="924342561">
      <w:bodyDiv w:val="1"/>
      <w:marLeft w:val="0"/>
      <w:marRight w:val="0"/>
      <w:marTop w:val="0"/>
      <w:marBottom w:val="0"/>
      <w:divBdr>
        <w:top w:val="none" w:sz="0" w:space="0" w:color="auto"/>
        <w:left w:val="none" w:sz="0" w:space="0" w:color="auto"/>
        <w:bottom w:val="none" w:sz="0" w:space="0" w:color="auto"/>
        <w:right w:val="none" w:sz="0" w:space="0" w:color="auto"/>
      </w:divBdr>
    </w:div>
    <w:div w:id="928125438">
      <w:bodyDiv w:val="1"/>
      <w:marLeft w:val="0"/>
      <w:marRight w:val="0"/>
      <w:marTop w:val="0"/>
      <w:marBottom w:val="0"/>
      <w:divBdr>
        <w:top w:val="none" w:sz="0" w:space="0" w:color="auto"/>
        <w:left w:val="none" w:sz="0" w:space="0" w:color="auto"/>
        <w:bottom w:val="none" w:sz="0" w:space="0" w:color="auto"/>
        <w:right w:val="none" w:sz="0" w:space="0" w:color="auto"/>
      </w:divBdr>
    </w:div>
    <w:div w:id="930814612">
      <w:bodyDiv w:val="1"/>
      <w:marLeft w:val="0"/>
      <w:marRight w:val="0"/>
      <w:marTop w:val="0"/>
      <w:marBottom w:val="0"/>
      <w:divBdr>
        <w:top w:val="none" w:sz="0" w:space="0" w:color="auto"/>
        <w:left w:val="none" w:sz="0" w:space="0" w:color="auto"/>
        <w:bottom w:val="none" w:sz="0" w:space="0" w:color="auto"/>
        <w:right w:val="none" w:sz="0" w:space="0" w:color="auto"/>
      </w:divBdr>
    </w:div>
    <w:div w:id="931864101">
      <w:bodyDiv w:val="1"/>
      <w:marLeft w:val="0"/>
      <w:marRight w:val="0"/>
      <w:marTop w:val="0"/>
      <w:marBottom w:val="0"/>
      <w:divBdr>
        <w:top w:val="none" w:sz="0" w:space="0" w:color="auto"/>
        <w:left w:val="none" w:sz="0" w:space="0" w:color="auto"/>
        <w:bottom w:val="none" w:sz="0" w:space="0" w:color="auto"/>
        <w:right w:val="none" w:sz="0" w:space="0" w:color="auto"/>
      </w:divBdr>
    </w:div>
    <w:div w:id="932129291">
      <w:bodyDiv w:val="1"/>
      <w:marLeft w:val="0"/>
      <w:marRight w:val="0"/>
      <w:marTop w:val="0"/>
      <w:marBottom w:val="0"/>
      <w:divBdr>
        <w:top w:val="none" w:sz="0" w:space="0" w:color="auto"/>
        <w:left w:val="none" w:sz="0" w:space="0" w:color="auto"/>
        <w:bottom w:val="none" w:sz="0" w:space="0" w:color="auto"/>
        <w:right w:val="none" w:sz="0" w:space="0" w:color="auto"/>
      </w:divBdr>
    </w:div>
    <w:div w:id="932324204">
      <w:bodyDiv w:val="1"/>
      <w:marLeft w:val="0"/>
      <w:marRight w:val="0"/>
      <w:marTop w:val="0"/>
      <w:marBottom w:val="0"/>
      <w:divBdr>
        <w:top w:val="none" w:sz="0" w:space="0" w:color="auto"/>
        <w:left w:val="none" w:sz="0" w:space="0" w:color="auto"/>
        <w:bottom w:val="none" w:sz="0" w:space="0" w:color="auto"/>
        <w:right w:val="none" w:sz="0" w:space="0" w:color="auto"/>
      </w:divBdr>
    </w:div>
    <w:div w:id="933897723">
      <w:bodyDiv w:val="1"/>
      <w:marLeft w:val="0"/>
      <w:marRight w:val="0"/>
      <w:marTop w:val="0"/>
      <w:marBottom w:val="0"/>
      <w:divBdr>
        <w:top w:val="none" w:sz="0" w:space="0" w:color="auto"/>
        <w:left w:val="none" w:sz="0" w:space="0" w:color="auto"/>
        <w:bottom w:val="none" w:sz="0" w:space="0" w:color="auto"/>
        <w:right w:val="none" w:sz="0" w:space="0" w:color="auto"/>
      </w:divBdr>
    </w:div>
    <w:div w:id="934484183">
      <w:bodyDiv w:val="1"/>
      <w:marLeft w:val="0"/>
      <w:marRight w:val="0"/>
      <w:marTop w:val="0"/>
      <w:marBottom w:val="0"/>
      <w:divBdr>
        <w:top w:val="none" w:sz="0" w:space="0" w:color="auto"/>
        <w:left w:val="none" w:sz="0" w:space="0" w:color="auto"/>
        <w:bottom w:val="none" w:sz="0" w:space="0" w:color="auto"/>
        <w:right w:val="none" w:sz="0" w:space="0" w:color="auto"/>
      </w:divBdr>
    </w:div>
    <w:div w:id="934938888">
      <w:bodyDiv w:val="1"/>
      <w:marLeft w:val="0"/>
      <w:marRight w:val="0"/>
      <w:marTop w:val="0"/>
      <w:marBottom w:val="0"/>
      <w:divBdr>
        <w:top w:val="none" w:sz="0" w:space="0" w:color="auto"/>
        <w:left w:val="none" w:sz="0" w:space="0" w:color="auto"/>
        <w:bottom w:val="none" w:sz="0" w:space="0" w:color="auto"/>
        <w:right w:val="none" w:sz="0" w:space="0" w:color="auto"/>
      </w:divBdr>
    </w:div>
    <w:div w:id="937369577">
      <w:bodyDiv w:val="1"/>
      <w:marLeft w:val="0"/>
      <w:marRight w:val="0"/>
      <w:marTop w:val="0"/>
      <w:marBottom w:val="0"/>
      <w:divBdr>
        <w:top w:val="none" w:sz="0" w:space="0" w:color="auto"/>
        <w:left w:val="none" w:sz="0" w:space="0" w:color="auto"/>
        <w:bottom w:val="none" w:sz="0" w:space="0" w:color="auto"/>
        <w:right w:val="none" w:sz="0" w:space="0" w:color="auto"/>
      </w:divBdr>
    </w:div>
    <w:div w:id="939484791">
      <w:bodyDiv w:val="1"/>
      <w:marLeft w:val="0"/>
      <w:marRight w:val="0"/>
      <w:marTop w:val="0"/>
      <w:marBottom w:val="0"/>
      <w:divBdr>
        <w:top w:val="none" w:sz="0" w:space="0" w:color="auto"/>
        <w:left w:val="none" w:sz="0" w:space="0" w:color="auto"/>
        <w:bottom w:val="none" w:sz="0" w:space="0" w:color="auto"/>
        <w:right w:val="none" w:sz="0" w:space="0" w:color="auto"/>
      </w:divBdr>
    </w:div>
    <w:div w:id="939948693">
      <w:bodyDiv w:val="1"/>
      <w:marLeft w:val="0"/>
      <w:marRight w:val="0"/>
      <w:marTop w:val="0"/>
      <w:marBottom w:val="0"/>
      <w:divBdr>
        <w:top w:val="none" w:sz="0" w:space="0" w:color="auto"/>
        <w:left w:val="none" w:sz="0" w:space="0" w:color="auto"/>
        <w:bottom w:val="none" w:sz="0" w:space="0" w:color="auto"/>
        <w:right w:val="none" w:sz="0" w:space="0" w:color="auto"/>
      </w:divBdr>
    </w:div>
    <w:div w:id="940064160">
      <w:bodyDiv w:val="1"/>
      <w:marLeft w:val="0"/>
      <w:marRight w:val="0"/>
      <w:marTop w:val="0"/>
      <w:marBottom w:val="0"/>
      <w:divBdr>
        <w:top w:val="none" w:sz="0" w:space="0" w:color="auto"/>
        <w:left w:val="none" w:sz="0" w:space="0" w:color="auto"/>
        <w:bottom w:val="none" w:sz="0" w:space="0" w:color="auto"/>
        <w:right w:val="none" w:sz="0" w:space="0" w:color="auto"/>
      </w:divBdr>
    </w:div>
    <w:div w:id="940533092">
      <w:bodyDiv w:val="1"/>
      <w:marLeft w:val="0"/>
      <w:marRight w:val="0"/>
      <w:marTop w:val="0"/>
      <w:marBottom w:val="0"/>
      <w:divBdr>
        <w:top w:val="none" w:sz="0" w:space="0" w:color="auto"/>
        <w:left w:val="none" w:sz="0" w:space="0" w:color="auto"/>
        <w:bottom w:val="none" w:sz="0" w:space="0" w:color="auto"/>
        <w:right w:val="none" w:sz="0" w:space="0" w:color="auto"/>
      </w:divBdr>
    </w:div>
    <w:div w:id="940604487">
      <w:bodyDiv w:val="1"/>
      <w:marLeft w:val="0"/>
      <w:marRight w:val="0"/>
      <w:marTop w:val="0"/>
      <w:marBottom w:val="0"/>
      <w:divBdr>
        <w:top w:val="none" w:sz="0" w:space="0" w:color="auto"/>
        <w:left w:val="none" w:sz="0" w:space="0" w:color="auto"/>
        <w:bottom w:val="none" w:sz="0" w:space="0" w:color="auto"/>
        <w:right w:val="none" w:sz="0" w:space="0" w:color="auto"/>
      </w:divBdr>
    </w:div>
    <w:div w:id="940912437">
      <w:bodyDiv w:val="1"/>
      <w:marLeft w:val="0"/>
      <w:marRight w:val="0"/>
      <w:marTop w:val="0"/>
      <w:marBottom w:val="0"/>
      <w:divBdr>
        <w:top w:val="none" w:sz="0" w:space="0" w:color="auto"/>
        <w:left w:val="none" w:sz="0" w:space="0" w:color="auto"/>
        <w:bottom w:val="none" w:sz="0" w:space="0" w:color="auto"/>
        <w:right w:val="none" w:sz="0" w:space="0" w:color="auto"/>
      </w:divBdr>
    </w:div>
    <w:div w:id="941183104">
      <w:bodyDiv w:val="1"/>
      <w:marLeft w:val="0"/>
      <w:marRight w:val="0"/>
      <w:marTop w:val="0"/>
      <w:marBottom w:val="0"/>
      <w:divBdr>
        <w:top w:val="none" w:sz="0" w:space="0" w:color="auto"/>
        <w:left w:val="none" w:sz="0" w:space="0" w:color="auto"/>
        <w:bottom w:val="none" w:sz="0" w:space="0" w:color="auto"/>
        <w:right w:val="none" w:sz="0" w:space="0" w:color="auto"/>
      </w:divBdr>
    </w:div>
    <w:div w:id="942223364">
      <w:bodyDiv w:val="1"/>
      <w:marLeft w:val="0"/>
      <w:marRight w:val="0"/>
      <w:marTop w:val="0"/>
      <w:marBottom w:val="0"/>
      <w:divBdr>
        <w:top w:val="none" w:sz="0" w:space="0" w:color="auto"/>
        <w:left w:val="none" w:sz="0" w:space="0" w:color="auto"/>
        <w:bottom w:val="none" w:sz="0" w:space="0" w:color="auto"/>
        <w:right w:val="none" w:sz="0" w:space="0" w:color="auto"/>
      </w:divBdr>
    </w:div>
    <w:div w:id="942955390">
      <w:bodyDiv w:val="1"/>
      <w:marLeft w:val="0"/>
      <w:marRight w:val="0"/>
      <w:marTop w:val="0"/>
      <w:marBottom w:val="0"/>
      <w:divBdr>
        <w:top w:val="none" w:sz="0" w:space="0" w:color="auto"/>
        <w:left w:val="none" w:sz="0" w:space="0" w:color="auto"/>
        <w:bottom w:val="none" w:sz="0" w:space="0" w:color="auto"/>
        <w:right w:val="none" w:sz="0" w:space="0" w:color="auto"/>
      </w:divBdr>
    </w:div>
    <w:div w:id="943924400">
      <w:bodyDiv w:val="1"/>
      <w:marLeft w:val="0"/>
      <w:marRight w:val="0"/>
      <w:marTop w:val="0"/>
      <w:marBottom w:val="0"/>
      <w:divBdr>
        <w:top w:val="none" w:sz="0" w:space="0" w:color="auto"/>
        <w:left w:val="none" w:sz="0" w:space="0" w:color="auto"/>
        <w:bottom w:val="none" w:sz="0" w:space="0" w:color="auto"/>
        <w:right w:val="none" w:sz="0" w:space="0" w:color="auto"/>
      </w:divBdr>
    </w:div>
    <w:div w:id="946305164">
      <w:bodyDiv w:val="1"/>
      <w:marLeft w:val="0"/>
      <w:marRight w:val="0"/>
      <w:marTop w:val="0"/>
      <w:marBottom w:val="0"/>
      <w:divBdr>
        <w:top w:val="none" w:sz="0" w:space="0" w:color="auto"/>
        <w:left w:val="none" w:sz="0" w:space="0" w:color="auto"/>
        <w:bottom w:val="none" w:sz="0" w:space="0" w:color="auto"/>
        <w:right w:val="none" w:sz="0" w:space="0" w:color="auto"/>
      </w:divBdr>
    </w:div>
    <w:div w:id="948506273">
      <w:bodyDiv w:val="1"/>
      <w:marLeft w:val="0"/>
      <w:marRight w:val="0"/>
      <w:marTop w:val="0"/>
      <w:marBottom w:val="0"/>
      <w:divBdr>
        <w:top w:val="none" w:sz="0" w:space="0" w:color="auto"/>
        <w:left w:val="none" w:sz="0" w:space="0" w:color="auto"/>
        <w:bottom w:val="none" w:sz="0" w:space="0" w:color="auto"/>
        <w:right w:val="none" w:sz="0" w:space="0" w:color="auto"/>
      </w:divBdr>
    </w:div>
    <w:div w:id="948514916">
      <w:bodyDiv w:val="1"/>
      <w:marLeft w:val="0"/>
      <w:marRight w:val="0"/>
      <w:marTop w:val="0"/>
      <w:marBottom w:val="0"/>
      <w:divBdr>
        <w:top w:val="none" w:sz="0" w:space="0" w:color="auto"/>
        <w:left w:val="none" w:sz="0" w:space="0" w:color="auto"/>
        <w:bottom w:val="none" w:sz="0" w:space="0" w:color="auto"/>
        <w:right w:val="none" w:sz="0" w:space="0" w:color="auto"/>
      </w:divBdr>
    </w:div>
    <w:div w:id="948584389">
      <w:bodyDiv w:val="1"/>
      <w:marLeft w:val="0"/>
      <w:marRight w:val="0"/>
      <w:marTop w:val="0"/>
      <w:marBottom w:val="0"/>
      <w:divBdr>
        <w:top w:val="none" w:sz="0" w:space="0" w:color="auto"/>
        <w:left w:val="none" w:sz="0" w:space="0" w:color="auto"/>
        <w:bottom w:val="none" w:sz="0" w:space="0" w:color="auto"/>
        <w:right w:val="none" w:sz="0" w:space="0" w:color="auto"/>
      </w:divBdr>
    </w:div>
    <w:div w:id="948853389">
      <w:bodyDiv w:val="1"/>
      <w:marLeft w:val="0"/>
      <w:marRight w:val="0"/>
      <w:marTop w:val="0"/>
      <w:marBottom w:val="0"/>
      <w:divBdr>
        <w:top w:val="none" w:sz="0" w:space="0" w:color="auto"/>
        <w:left w:val="none" w:sz="0" w:space="0" w:color="auto"/>
        <w:bottom w:val="none" w:sz="0" w:space="0" w:color="auto"/>
        <w:right w:val="none" w:sz="0" w:space="0" w:color="auto"/>
      </w:divBdr>
    </w:div>
    <w:div w:id="949242578">
      <w:bodyDiv w:val="1"/>
      <w:marLeft w:val="0"/>
      <w:marRight w:val="0"/>
      <w:marTop w:val="0"/>
      <w:marBottom w:val="0"/>
      <w:divBdr>
        <w:top w:val="none" w:sz="0" w:space="0" w:color="auto"/>
        <w:left w:val="none" w:sz="0" w:space="0" w:color="auto"/>
        <w:bottom w:val="none" w:sz="0" w:space="0" w:color="auto"/>
        <w:right w:val="none" w:sz="0" w:space="0" w:color="auto"/>
      </w:divBdr>
    </w:div>
    <w:div w:id="949509075">
      <w:bodyDiv w:val="1"/>
      <w:marLeft w:val="0"/>
      <w:marRight w:val="0"/>
      <w:marTop w:val="0"/>
      <w:marBottom w:val="0"/>
      <w:divBdr>
        <w:top w:val="none" w:sz="0" w:space="0" w:color="auto"/>
        <w:left w:val="none" w:sz="0" w:space="0" w:color="auto"/>
        <w:bottom w:val="none" w:sz="0" w:space="0" w:color="auto"/>
        <w:right w:val="none" w:sz="0" w:space="0" w:color="auto"/>
      </w:divBdr>
    </w:div>
    <w:div w:id="952901651">
      <w:bodyDiv w:val="1"/>
      <w:marLeft w:val="0"/>
      <w:marRight w:val="0"/>
      <w:marTop w:val="0"/>
      <w:marBottom w:val="0"/>
      <w:divBdr>
        <w:top w:val="none" w:sz="0" w:space="0" w:color="auto"/>
        <w:left w:val="none" w:sz="0" w:space="0" w:color="auto"/>
        <w:bottom w:val="none" w:sz="0" w:space="0" w:color="auto"/>
        <w:right w:val="none" w:sz="0" w:space="0" w:color="auto"/>
      </w:divBdr>
    </w:div>
    <w:div w:id="953443570">
      <w:bodyDiv w:val="1"/>
      <w:marLeft w:val="0"/>
      <w:marRight w:val="0"/>
      <w:marTop w:val="0"/>
      <w:marBottom w:val="0"/>
      <w:divBdr>
        <w:top w:val="none" w:sz="0" w:space="0" w:color="auto"/>
        <w:left w:val="none" w:sz="0" w:space="0" w:color="auto"/>
        <w:bottom w:val="none" w:sz="0" w:space="0" w:color="auto"/>
        <w:right w:val="none" w:sz="0" w:space="0" w:color="auto"/>
      </w:divBdr>
    </w:div>
    <w:div w:id="953832263">
      <w:bodyDiv w:val="1"/>
      <w:marLeft w:val="0"/>
      <w:marRight w:val="0"/>
      <w:marTop w:val="0"/>
      <w:marBottom w:val="0"/>
      <w:divBdr>
        <w:top w:val="none" w:sz="0" w:space="0" w:color="auto"/>
        <w:left w:val="none" w:sz="0" w:space="0" w:color="auto"/>
        <w:bottom w:val="none" w:sz="0" w:space="0" w:color="auto"/>
        <w:right w:val="none" w:sz="0" w:space="0" w:color="auto"/>
      </w:divBdr>
    </w:div>
    <w:div w:id="954948690">
      <w:bodyDiv w:val="1"/>
      <w:marLeft w:val="0"/>
      <w:marRight w:val="0"/>
      <w:marTop w:val="0"/>
      <w:marBottom w:val="0"/>
      <w:divBdr>
        <w:top w:val="none" w:sz="0" w:space="0" w:color="auto"/>
        <w:left w:val="none" w:sz="0" w:space="0" w:color="auto"/>
        <w:bottom w:val="none" w:sz="0" w:space="0" w:color="auto"/>
        <w:right w:val="none" w:sz="0" w:space="0" w:color="auto"/>
      </w:divBdr>
    </w:div>
    <w:div w:id="955211183">
      <w:bodyDiv w:val="1"/>
      <w:marLeft w:val="0"/>
      <w:marRight w:val="0"/>
      <w:marTop w:val="0"/>
      <w:marBottom w:val="0"/>
      <w:divBdr>
        <w:top w:val="none" w:sz="0" w:space="0" w:color="auto"/>
        <w:left w:val="none" w:sz="0" w:space="0" w:color="auto"/>
        <w:bottom w:val="none" w:sz="0" w:space="0" w:color="auto"/>
        <w:right w:val="none" w:sz="0" w:space="0" w:color="auto"/>
      </w:divBdr>
    </w:div>
    <w:div w:id="957029606">
      <w:bodyDiv w:val="1"/>
      <w:marLeft w:val="0"/>
      <w:marRight w:val="0"/>
      <w:marTop w:val="0"/>
      <w:marBottom w:val="0"/>
      <w:divBdr>
        <w:top w:val="none" w:sz="0" w:space="0" w:color="auto"/>
        <w:left w:val="none" w:sz="0" w:space="0" w:color="auto"/>
        <w:bottom w:val="none" w:sz="0" w:space="0" w:color="auto"/>
        <w:right w:val="none" w:sz="0" w:space="0" w:color="auto"/>
      </w:divBdr>
    </w:div>
    <w:div w:id="957376075">
      <w:bodyDiv w:val="1"/>
      <w:marLeft w:val="0"/>
      <w:marRight w:val="0"/>
      <w:marTop w:val="0"/>
      <w:marBottom w:val="0"/>
      <w:divBdr>
        <w:top w:val="none" w:sz="0" w:space="0" w:color="auto"/>
        <w:left w:val="none" w:sz="0" w:space="0" w:color="auto"/>
        <w:bottom w:val="none" w:sz="0" w:space="0" w:color="auto"/>
        <w:right w:val="none" w:sz="0" w:space="0" w:color="auto"/>
      </w:divBdr>
    </w:div>
    <w:div w:id="957644649">
      <w:bodyDiv w:val="1"/>
      <w:marLeft w:val="0"/>
      <w:marRight w:val="0"/>
      <w:marTop w:val="0"/>
      <w:marBottom w:val="0"/>
      <w:divBdr>
        <w:top w:val="none" w:sz="0" w:space="0" w:color="auto"/>
        <w:left w:val="none" w:sz="0" w:space="0" w:color="auto"/>
        <w:bottom w:val="none" w:sz="0" w:space="0" w:color="auto"/>
        <w:right w:val="none" w:sz="0" w:space="0" w:color="auto"/>
      </w:divBdr>
    </w:div>
    <w:div w:id="957879215">
      <w:bodyDiv w:val="1"/>
      <w:marLeft w:val="0"/>
      <w:marRight w:val="0"/>
      <w:marTop w:val="0"/>
      <w:marBottom w:val="0"/>
      <w:divBdr>
        <w:top w:val="none" w:sz="0" w:space="0" w:color="auto"/>
        <w:left w:val="none" w:sz="0" w:space="0" w:color="auto"/>
        <w:bottom w:val="none" w:sz="0" w:space="0" w:color="auto"/>
        <w:right w:val="none" w:sz="0" w:space="0" w:color="auto"/>
      </w:divBdr>
    </w:div>
    <w:div w:id="958416629">
      <w:bodyDiv w:val="1"/>
      <w:marLeft w:val="0"/>
      <w:marRight w:val="0"/>
      <w:marTop w:val="0"/>
      <w:marBottom w:val="0"/>
      <w:divBdr>
        <w:top w:val="none" w:sz="0" w:space="0" w:color="auto"/>
        <w:left w:val="none" w:sz="0" w:space="0" w:color="auto"/>
        <w:bottom w:val="none" w:sz="0" w:space="0" w:color="auto"/>
        <w:right w:val="none" w:sz="0" w:space="0" w:color="auto"/>
      </w:divBdr>
    </w:div>
    <w:div w:id="958951036">
      <w:bodyDiv w:val="1"/>
      <w:marLeft w:val="0"/>
      <w:marRight w:val="0"/>
      <w:marTop w:val="0"/>
      <w:marBottom w:val="0"/>
      <w:divBdr>
        <w:top w:val="none" w:sz="0" w:space="0" w:color="auto"/>
        <w:left w:val="none" w:sz="0" w:space="0" w:color="auto"/>
        <w:bottom w:val="none" w:sz="0" w:space="0" w:color="auto"/>
        <w:right w:val="none" w:sz="0" w:space="0" w:color="auto"/>
      </w:divBdr>
    </w:div>
    <w:div w:id="959722358">
      <w:bodyDiv w:val="1"/>
      <w:marLeft w:val="0"/>
      <w:marRight w:val="0"/>
      <w:marTop w:val="0"/>
      <w:marBottom w:val="0"/>
      <w:divBdr>
        <w:top w:val="none" w:sz="0" w:space="0" w:color="auto"/>
        <w:left w:val="none" w:sz="0" w:space="0" w:color="auto"/>
        <w:bottom w:val="none" w:sz="0" w:space="0" w:color="auto"/>
        <w:right w:val="none" w:sz="0" w:space="0" w:color="auto"/>
      </w:divBdr>
    </w:div>
    <w:div w:id="960376880">
      <w:bodyDiv w:val="1"/>
      <w:marLeft w:val="0"/>
      <w:marRight w:val="0"/>
      <w:marTop w:val="0"/>
      <w:marBottom w:val="0"/>
      <w:divBdr>
        <w:top w:val="none" w:sz="0" w:space="0" w:color="auto"/>
        <w:left w:val="none" w:sz="0" w:space="0" w:color="auto"/>
        <w:bottom w:val="none" w:sz="0" w:space="0" w:color="auto"/>
        <w:right w:val="none" w:sz="0" w:space="0" w:color="auto"/>
      </w:divBdr>
    </w:div>
    <w:div w:id="960769411">
      <w:bodyDiv w:val="1"/>
      <w:marLeft w:val="0"/>
      <w:marRight w:val="0"/>
      <w:marTop w:val="0"/>
      <w:marBottom w:val="0"/>
      <w:divBdr>
        <w:top w:val="none" w:sz="0" w:space="0" w:color="auto"/>
        <w:left w:val="none" w:sz="0" w:space="0" w:color="auto"/>
        <w:bottom w:val="none" w:sz="0" w:space="0" w:color="auto"/>
        <w:right w:val="none" w:sz="0" w:space="0" w:color="auto"/>
      </w:divBdr>
    </w:div>
    <w:div w:id="961958307">
      <w:bodyDiv w:val="1"/>
      <w:marLeft w:val="0"/>
      <w:marRight w:val="0"/>
      <w:marTop w:val="0"/>
      <w:marBottom w:val="0"/>
      <w:divBdr>
        <w:top w:val="none" w:sz="0" w:space="0" w:color="auto"/>
        <w:left w:val="none" w:sz="0" w:space="0" w:color="auto"/>
        <w:bottom w:val="none" w:sz="0" w:space="0" w:color="auto"/>
        <w:right w:val="none" w:sz="0" w:space="0" w:color="auto"/>
      </w:divBdr>
    </w:div>
    <w:div w:id="962729344">
      <w:bodyDiv w:val="1"/>
      <w:marLeft w:val="0"/>
      <w:marRight w:val="0"/>
      <w:marTop w:val="0"/>
      <w:marBottom w:val="0"/>
      <w:divBdr>
        <w:top w:val="none" w:sz="0" w:space="0" w:color="auto"/>
        <w:left w:val="none" w:sz="0" w:space="0" w:color="auto"/>
        <w:bottom w:val="none" w:sz="0" w:space="0" w:color="auto"/>
        <w:right w:val="none" w:sz="0" w:space="0" w:color="auto"/>
      </w:divBdr>
    </w:div>
    <w:div w:id="962884746">
      <w:bodyDiv w:val="1"/>
      <w:marLeft w:val="0"/>
      <w:marRight w:val="0"/>
      <w:marTop w:val="0"/>
      <w:marBottom w:val="0"/>
      <w:divBdr>
        <w:top w:val="none" w:sz="0" w:space="0" w:color="auto"/>
        <w:left w:val="none" w:sz="0" w:space="0" w:color="auto"/>
        <w:bottom w:val="none" w:sz="0" w:space="0" w:color="auto"/>
        <w:right w:val="none" w:sz="0" w:space="0" w:color="auto"/>
      </w:divBdr>
    </w:div>
    <w:div w:id="963192094">
      <w:bodyDiv w:val="1"/>
      <w:marLeft w:val="0"/>
      <w:marRight w:val="0"/>
      <w:marTop w:val="0"/>
      <w:marBottom w:val="0"/>
      <w:divBdr>
        <w:top w:val="none" w:sz="0" w:space="0" w:color="auto"/>
        <w:left w:val="none" w:sz="0" w:space="0" w:color="auto"/>
        <w:bottom w:val="none" w:sz="0" w:space="0" w:color="auto"/>
        <w:right w:val="none" w:sz="0" w:space="0" w:color="auto"/>
      </w:divBdr>
    </w:div>
    <w:div w:id="964890611">
      <w:bodyDiv w:val="1"/>
      <w:marLeft w:val="0"/>
      <w:marRight w:val="0"/>
      <w:marTop w:val="0"/>
      <w:marBottom w:val="0"/>
      <w:divBdr>
        <w:top w:val="none" w:sz="0" w:space="0" w:color="auto"/>
        <w:left w:val="none" w:sz="0" w:space="0" w:color="auto"/>
        <w:bottom w:val="none" w:sz="0" w:space="0" w:color="auto"/>
        <w:right w:val="none" w:sz="0" w:space="0" w:color="auto"/>
      </w:divBdr>
    </w:div>
    <w:div w:id="966082937">
      <w:bodyDiv w:val="1"/>
      <w:marLeft w:val="0"/>
      <w:marRight w:val="0"/>
      <w:marTop w:val="0"/>
      <w:marBottom w:val="0"/>
      <w:divBdr>
        <w:top w:val="none" w:sz="0" w:space="0" w:color="auto"/>
        <w:left w:val="none" w:sz="0" w:space="0" w:color="auto"/>
        <w:bottom w:val="none" w:sz="0" w:space="0" w:color="auto"/>
        <w:right w:val="none" w:sz="0" w:space="0" w:color="auto"/>
      </w:divBdr>
    </w:div>
    <w:div w:id="966741766">
      <w:bodyDiv w:val="1"/>
      <w:marLeft w:val="0"/>
      <w:marRight w:val="0"/>
      <w:marTop w:val="0"/>
      <w:marBottom w:val="0"/>
      <w:divBdr>
        <w:top w:val="none" w:sz="0" w:space="0" w:color="auto"/>
        <w:left w:val="none" w:sz="0" w:space="0" w:color="auto"/>
        <w:bottom w:val="none" w:sz="0" w:space="0" w:color="auto"/>
        <w:right w:val="none" w:sz="0" w:space="0" w:color="auto"/>
      </w:divBdr>
    </w:div>
    <w:div w:id="966937619">
      <w:bodyDiv w:val="1"/>
      <w:marLeft w:val="0"/>
      <w:marRight w:val="0"/>
      <w:marTop w:val="0"/>
      <w:marBottom w:val="0"/>
      <w:divBdr>
        <w:top w:val="none" w:sz="0" w:space="0" w:color="auto"/>
        <w:left w:val="none" w:sz="0" w:space="0" w:color="auto"/>
        <w:bottom w:val="none" w:sz="0" w:space="0" w:color="auto"/>
        <w:right w:val="none" w:sz="0" w:space="0" w:color="auto"/>
      </w:divBdr>
    </w:div>
    <w:div w:id="967009806">
      <w:bodyDiv w:val="1"/>
      <w:marLeft w:val="0"/>
      <w:marRight w:val="0"/>
      <w:marTop w:val="0"/>
      <w:marBottom w:val="0"/>
      <w:divBdr>
        <w:top w:val="none" w:sz="0" w:space="0" w:color="auto"/>
        <w:left w:val="none" w:sz="0" w:space="0" w:color="auto"/>
        <w:bottom w:val="none" w:sz="0" w:space="0" w:color="auto"/>
        <w:right w:val="none" w:sz="0" w:space="0" w:color="auto"/>
      </w:divBdr>
    </w:div>
    <w:div w:id="968245505">
      <w:bodyDiv w:val="1"/>
      <w:marLeft w:val="0"/>
      <w:marRight w:val="0"/>
      <w:marTop w:val="0"/>
      <w:marBottom w:val="0"/>
      <w:divBdr>
        <w:top w:val="none" w:sz="0" w:space="0" w:color="auto"/>
        <w:left w:val="none" w:sz="0" w:space="0" w:color="auto"/>
        <w:bottom w:val="none" w:sz="0" w:space="0" w:color="auto"/>
        <w:right w:val="none" w:sz="0" w:space="0" w:color="auto"/>
      </w:divBdr>
    </w:div>
    <w:div w:id="972296104">
      <w:bodyDiv w:val="1"/>
      <w:marLeft w:val="0"/>
      <w:marRight w:val="0"/>
      <w:marTop w:val="0"/>
      <w:marBottom w:val="0"/>
      <w:divBdr>
        <w:top w:val="none" w:sz="0" w:space="0" w:color="auto"/>
        <w:left w:val="none" w:sz="0" w:space="0" w:color="auto"/>
        <w:bottom w:val="none" w:sz="0" w:space="0" w:color="auto"/>
        <w:right w:val="none" w:sz="0" w:space="0" w:color="auto"/>
      </w:divBdr>
    </w:div>
    <w:div w:id="974485361">
      <w:bodyDiv w:val="1"/>
      <w:marLeft w:val="0"/>
      <w:marRight w:val="0"/>
      <w:marTop w:val="0"/>
      <w:marBottom w:val="0"/>
      <w:divBdr>
        <w:top w:val="none" w:sz="0" w:space="0" w:color="auto"/>
        <w:left w:val="none" w:sz="0" w:space="0" w:color="auto"/>
        <w:bottom w:val="none" w:sz="0" w:space="0" w:color="auto"/>
        <w:right w:val="none" w:sz="0" w:space="0" w:color="auto"/>
      </w:divBdr>
    </w:div>
    <w:div w:id="975178592">
      <w:bodyDiv w:val="1"/>
      <w:marLeft w:val="0"/>
      <w:marRight w:val="0"/>
      <w:marTop w:val="0"/>
      <w:marBottom w:val="0"/>
      <w:divBdr>
        <w:top w:val="none" w:sz="0" w:space="0" w:color="auto"/>
        <w:left w:val="none" w:sz="0" w:space="0" w:color="auto"/>
        <w:bottom w:val="none" w:sz="0" w:space="0" w:color="auto"/>
        <w:right w:val="none" w:sz="0" w:space="0" w:color="auto"/>
      </w:divBdr>
    </w:div>
    <w:div w:id="975640319">
      <w:bodyDiv w:val="1"/>
      <w:marLeft w:val="0"/>
      <w:marRight w:val="0"/>
      <w:marTop w:val="0"/>
      <w:marBottom w:val="0"/>
      <w:divBdr>
        <w:top w:val="none" w:sz="0" w:space="0" w:color="auto"/>
        <w:left w:val="none" w:sz="0" w:space="0" w:color="auto"/>
        <w:bottom w:val="none" w:sz="0" w:space="0" w:color="auto"/>
        <w:right w:val="none" w:sz="0" w:space="0" w:color="auto"/>
      </w:divBdr>
    </w:div>
    <w:div w:id="976956508">
      <w:bodyDiv w:val="1"/>
      <w:marLeft w:val="0"/>
      <w:marRight w:val="0"/>
      <w:marTop w:val="0"/>
      <w:marBottom w:val="0"/>
      <w:divBdr>
        <w:top w:val="none" w:sz="0" w:space="0" w:color="auto"/>
        <w:left w:val="none" w:sz="0" w:space="0" w:color="auto"/>
        <w:bottom w:val="none" w:sz="0" w:space="0" w:color="auto"/>
        <w:right w:val="none" w:sz="0" w:space="0" w:color="auto"/>
      </w:divBdr>
    </w:div>
    <w:div w:id="977106898">
      <w:bodyDiv w:val="1"/>
      <w:marLeft w:val="0"/>
      <w:marRight w:val="0"/>
      <w:marTop w:val="0"/>
      <w:marBottom w:val="0"/>
      <w:divBdr>
        <w:top w:val="none" w:sz="0" w:space="0" w:color="auto"/>
        <w:left w:val="none" w:sz="0" w:space="0" w:color="auto"/>
        <w:bottom w:val="none" w:sz="0" w:space="0" w:color="auto"/>
        <w:right w:val="none" w:sz="0" w:space="0" w:color="auto"/>
      </w:divBdr>
    </w:div>
    <w:div w:id="977535025">
      <w:bodyDiv w:val="1"/>
      <w:marLeft w:val="0"/>
      <w:marRight w:val="0"/>
      <w:marTop w:val="0"/>
      <w:marBottom w:val="0"/>
      <w:divBdr>
        <w:top w:val="none" w:sz="0" w:space="0" w:color="auto"/>
        <w:left w:val="none" w:sz="0" w:space="0" w:color="auto"/>
        <w:bottom w:val="none" w:sz="0" w:space="0" w:color="auto"/>
        <w:right w:val="none" w:sz="0" w:space="0" w:color="auto"/>
      </w:divBdr>
    </w:div>
    <w:div w:id="977875371">
      <w:bodyDiv w:val="1"/>
      <w:marLeft w:val="0"/>
      <w:marRight w:val="0"/>
      <w:marTop w:val="0"/>
      <w:marBottom w:val="0"/>
      <w:divBdr>
        <w:top w:val="none" w:sz="0" w:space="0" w:color="auto"/>
        <w:left w:val="none" w:sz="0" w:space="0" w:color="auto"/>
        <w:bottom w:val="none" w:sz="0" w:space="0" w:color="auto"/>
        <w:right w:val="none" w:sz="0" w:space="0" w:color="auto"/>
      </w:divBdr>
    </w:div>
    <w:div w:id="978149141">
      <w:bodyDiv w:val="1"/>
      <w:marLeft w:val="0"/>
      <w:marRight w:val="0"/>
      <w:marTop w:val="0"/>
      <w:marBottom w:val="0"/>
      <w:divBdr>
        <w:top w:val="none" w:sz="0" w:space="0" w:color="auto"/>
        <w:left w:val="none" w:sz="0" w:space="0" w:color="auto"/>
        <w:bottom w:val="none" w:sz="0" w:space="0" w:color="auto"/>
        <w:right w:val="none" w:sz="0" w:space="0" w:color="auto"/>
      </w:divBdr>
    </w:div>
    <w:div w:id="980229247">
      <w:bodyDiv w:val="1"/>
      <w:marLeft w:val="0"/>
      <w:marRight w:val="0"/>
      <w:marTop w:val="0"/>
      <w:marBottom w:val="0"/>
      <w:divBdr>
        <w:top w:val="none" w:sz="0" w:space="0" w:color="auto"/>
        <w:left w:val="none" w:sz="0" w:space="0" w:color="auto"/>
        <w:bottom w:val="none" w:sz="0" w:space="0" w:color="auto"/>
        <w:right w:val="none" w:sz="0" w:space="0" w:color="auto"/>
      </w:divBdr>
    </w:div>
    <w:div w:id="980886272">
      <w:bodyDiv w:val="1"/>
      <w:marLeft w:val="0"/>
      <w:marRight w:val="0"/>
      <w:marTop w:val="0"/>
      <w:marBottom w:val="0"/>
      <w:divBdr>
        <w:top w:val="none" w:sz="0" w:space="0" w:color="auto"/>
        <w:left w:val="none" w:sz="0" w:space="0" w:color="auto"/>
        <w:bottom w:val="none" w:sz="0" w:space="0" w:color="auto"/>
        <w:right w:val="none" w:sz="0" w:space="0" w:color="auto"/>
      </w:divBdr>
    </w:div>
    <w:div w:id="982001572">
      <w:bodyDiv w:val="1"/>
      <w:marLeft w:val="0"/>
      <w:marRight w:val="0"/>
      <w:marTop w:val="0"/>
      <w:marBottom w:val="0"/>
      <w:divBdr>
        <w:top w:val="none" w:sz="0" w:space="0" w:color="auto"/>
        <w:left w:val="none" w:sz="0" w:space="0" w:color="auto"/>
        <w:bottom w:val="none" w:sz="0" w:space="0" w:color="auto"/>
        <w:right w:val="none" w:sz="0" w:space="0" w:color="auto"/>
      </w:divBdr>
    </w:div>
    <w:div w:id="982344345">
      <w:bodyDiv w:val="1"/>
      <w:marLeft w:val="0"/>
      <w:marRight w:val="0"/>
      <w:marTop w:val="0"/>
      <w:marBottom w:val="0"/>
      <w:divBdr>
        <w:top w:val="none" w:sz="0" w:space="0" w:color="auto"/>
        <w:left w:val="none" w:sz="0" w:space="0" w:color="auto"/>
        <w:bottom w:val="none" w:sz="0" w:space="0" w:color="auto"/>
        <w:right w:val="none" w:sz="0" w:space="0" w:color="auto"/>
      </w:divBdr>
    </w:div>
    <w:div w:id="984120375">
      <w:bodyDiv w:val="1"/>
      <w:marLeft w:val="0"/>
      <w:marRight w:val="0"/>
      <w:marTop w:val="0"/>
      <w:marBottom w:val="0"/>
      <w:divBdr>
        <w:top w:val="none" w:sz="0" w:space="0" w:color="auto"/>
        <w:left w:val="none" w:sz="0" w:space="0" w:color="auto"/>
        <w:bottom w:val="none" w:sz="0" w:space="0" w:color="auto"/>
        <w:right w:val="none" w:sz="0" w:space="0" w:color="auto"/>
      </w:divBdr>
    </w:div>
    <w:div w:id="986057966">
      <w:bodyDiv w:val="1"/>
      <w:marLeft w:val="0"/>
      <w:marRight w:val="0"/>
      <w:marTop w:val="0"/>
      <w:marBottom w:val="0"/>
      <w:divBdr>
        <w:top w:val="none" w:sz="0" w:space="0" w:color="auto"/>
        <w:left w:val="none" w:sz="0" w:space="0" w:color="auto"/>
        <w:bottom w:val="none" w:sz="0" w:space="0" w:color="auto"/>
        <w:right w:val="none" w:sz="0" w:space="0" w:color="auto"/>
      </w:divBdr>
    </w:div>
    <w:div w:id="987052363">
      <w:bodyDiv w:val="1"/>
      <w:marLeft w:val="0"/>
      <w:marRight w:val="0"/>
      <w:marTop w:val="0"/>
      <w:marBottom w:val="0"/>
      <w:divBdr>
        <w:top w:val="none" w:sz="0" w:space="0" w:color="auto"/>
        <w:left w:val="none" w:sz="0" w:space="0" w:color="auto"/>
        <w:bottom w:val="none" w:sz="0" w:space="0" w:color="auto"/>
        <w:right w:val="none" w:sz="0" w:space="0" w:color="auto"/>
      </w:divBdr>
    </w:div>
    <w:div w:id="988049681">
      <w:bodyDiv w:val="1"/>
      <w:marLeft w:val="0"/>
      <w:marRight w:val="0"/>
      <w:marTop w:val="0"/>
      <w:marBottom w:val="0"/>
      <w:divBdr>
        <w:top w:val="none" w:sz="0" w:space="0" w:color="auto"/>
        <w:left w:val="none" w:sz="0" w:space="0" w:color="auto"/>
        <w:bottom w:val="none" w:sz="0" w:space="0" w:color="auto"/>
        <w:right w:val="none" w:sz="0" w:space="0" w:color="auto"/>
      </w:divBdr>
    </w:div>
    <w:div w:id="988096488">
      <w:bodyDiv w:val="1"/>
      <w:marLeft w:val="0"/>
      <w:marRight w:val="0"/>
      <w:marTop w:val="0"/>
      <w:marBottom w:val="0"/>
      <w:divBdr>
        <w:top w:val="none" w:sz="0" w:space="0" w:color="auto"/>
        <w:left w:val="none" w:sz="0" w:space="0" w:color="auto"/>
        <w:bottom w:val="none" w:sz="0" w:space="0" w:color="auto"/>
        <w:right w:val="none" w:sz="0" w:space="0" w:color="auto"/>
      </w:divBdr>
    </w:div>
    <w:div w:id="988361813">
      <w:bodyDiv w:val="1"/>
      <w:marLeft w:val="0"/>
      <w:marRight w:val="0"/>
      <w:marTop w:val="0"/>
      <w:marBottom w:val="0"/>
      <w:divBdr>
        <w:top w:val="none" w:sz="0" w:space="0" w:color="auto"/>
        <w:left w:val="none" w:sz="0" w:space="0" w:color="auto"/>
        <w:bottom w:val="none" w:sz="0" w:space="0" w:color="auto"/>
        <w:right w:val="none" w:sz="0" w:space="0" w:color="auto"/>
      </w:divBdr>
    </w:div>
    <w:div w:id="988872724">
      <w:bodyDiv w:val="1"/>
      <w:marLeft w:val="0"/>
      <w:marRight w:val="0"/>
      <w:marTop w:val="0"/>
      <w:marBottom w:val="0"/>
      <w:divBdr>
        <w:top w:val="none" w:sz="0" w:space="0" w:color="auto"/>
        <w:left w:val="none" w:sz="0" w:space="0" w:color="auto"/>
        <w:bottom w:val="none" w:sz="0" w:space="0" w:color="auto"/>
        <w:right w:val="none" w:sz="0" w:space="0" w:color="auto"/>
      </w:divBdr>
    </w:div>
    <w:div w:id="990136352">
      <w:bodyDiv w:val="1"/>
      <w:marLeft w:val="0"/>
      <w:marRight w:val="0"/>
      <w:marTop w:val="0"/>
      <w:marBottom w:val="0"/>
      <w:divBdr>
        <w:top w:val="none" w:sz="0" w:space="0" w:color="auto"/>
        <w:left w:val="none" w:sz="0" w:space="0" w:color="auto"/>
        <w:bottom w:val="none" w:sz="0" w:space="0" w:color="auto"/>
        <w:right w:val="none" w:sz="0" w:space="0" w:color="auto"/>
      </w:divBdr>
    </w:div>
    <w:div w:id="991106469">
      <w:bodyDiv w:val="1"/>
      <w:marLeft w:val="0"/>
      <w:marRight w:val="0"/>
      <w:marTop w:val="0"/>
      <w:marBottom w:val="0"/>
      <w:divBdr>
        <w:top w:val="none" w:sz="0" w:space="0" w:color="auto"/>
        <w:left w:val="none" w:sz="0" w:space="0" w:color="auto"/>
        <w:bottom w:val="none" w:sz="0" w:space="0" w:color="auto"/>
        <w:right w:val="none" w:sz="0" w:space="0" w:color="auto"/>
      </w:divBdr>
    </w:div>
    <w:div w:id="992222353">
      <w:bodyDiv w:val="1"/>
      <w:marLeft w:val="0"/>
      <w:marRight w:val="0"/>
      <w:marTop w:val="0"/>
      <w:marBottom w:val="0"/>
      <w:divBdr>
        <w:top w:val="none" w:sz="0" w:space="0" w:color="auto"/>
        <w:left w:val="none" w:sz="0" w:space="0" w:color="auto"/>
        <w:bottom w:val="none" w:sz="0" w:space="0" w:color="auto"/>
        <w:right w:val="none" w:sz="0" w:space="0" w:color="auto"/>
      </w:divBdr>
    </w:div>
    <w:div w:id="992484456">
      <w:bodyDiv w:val="1"/>
      <w:marLeft w:val="0"/>
      <w:marRight w:val="0"/>
      <w:marTop w:val="0"/>
      <w:marBottom w:val="0"/>
      <w:divBdr>
        <w:top w:val="none" w:sz="0" w:space="0" w:color="auto"/>
        <w:left w:val="none" w:sz="0" w:space="0" w:color="auto"/>
        <w:bottom w:val="none" w:sz="0" w:space="0" w:color="auto"/>
        <w:right w:val="none" w:sz="0" w:space="0" w:color="auto"/>
      </w:divBdr>
    </w:div>
    <w:div w:id="993025754">
      <w:bodyDiv w:val="1"/>
      <w:marLeft w:val="0"/>
      <w:marRight w:val="0"/>
      <w:marTop w:val="0"/>
      <w:marBottom w:val="0"/>
      <w:divBdr>
        <w:top w:val="none" w:sz="0" w:space="0" w:color="auto"/>
        <w:left w:val="none" w:sz="0" w:space="0" w:color="auto"/>
        <w:bottom w:val="none" w:sz="0" w:space="0" w:color="auto"/>
        <w:right w:val="none" w:sz="0" w:space="0" w:color="auto"/>
      </w:divBdr>
    </w:div>
    <w:div w:id="993214876">
      <w:bodyDiv w:val="1"/>
      <w:marLeft w:val="0"/>
      <w:marRight w:val="0"/>
      <w:marTop w:val="0"/>
      <w:marBottom w:val="0"/>
      <w:divBdr>
        <w:top w:val="none" w:sz="0" w:space="0" w:color="auto"/>
        <w:left w:val="none" w:sz="0" w:space="0" w:color="auto"/>
        <w:bottom w:val="none" w:sz="0" w:space="0" w:color="auto"/>
        <w:right w:val="none" w:sz="0" w:space="0" w:color="auto"/>
      </w:divBdr>
    </w:div>
    <w:div w:id="993216839">
      <w:bodyDiv w:val="1"/>
      <w:marLeft w:val="0"/>
      <w:marRight w:val="0"/>
      <w:marTop w:val="0"/>
      <w:marBottom w:val="0"/>
      <w:divBdr>
        <w:top w:val="none" w:sz="0" w:space="0" w:color="auto"/>
        <w:left w:val="none" w:sz="0" w:space="0" w:color="auto"/>
        <w:bottom w:val="none" w:sz="0" w:space="0" w:color="auto"/>
        <w:right w:val="none" w:sz="0" w:space="0" w:color="auto"/>
      </w:divBdr>
    </w:div>
    <w:div w:id="995300769">
      <w:bodyDiv w:val="1"/>
      <w:marLeft w:val="0"/>
      <w:marRight w:val="0"/>
      <w:marTop w:val="0"/>
      <w:marBottom w:val="0"/>
      <w:divBdr>
        <w:top w:val="none" w:sz="0" w:space="0" w:color="auto"/>
        <w:left w:val="none" w:sz="0" w:space="0" w:color="auto"/>
        <w:bottom w:val="none" w:sz="0" w:space="0" w:color="auto"/>
        <w:right w:val="none" w:sz="0" w:space="0" w:color="auto"/>
      </w:divBdr>
    </w:div>
    <w:div w:id="995769320">
      <w:bodyDiv w:val="1"/>
      <w:marLeft w:val="0"/>
      <w:marRight w:val="0"/>
      <w:marTop w:val="0"/>
      <w:marBottom w:val="0"/>
      <w:divBdr>
        <w:top w:val="none" w:sz="0" w:space="0" w:color="auto"/>
        <w:left w:val="none" w:sz="0" w:space="0" w:color="auto"/>
        <w:bottom w:val="none" w:sz="0" w:space="0" w:color="auto"/>
        <w:right w:val="none" w:sz="0" w:space="0" w:color="auto"/>
      </w:divBdr>
    </w:div>
    <w:div w:id="996302163">
      <w:bodyDiv w:val="1"/>
      <w:marLeft w:val="0"/>
      <w:marRight w:val="0"/>
      <w:marTop w:val="0"/>
      <w:marBottom w:val="0"/>
      <w:divBdr>
        <w:top w:val="none" w:sz="0" w:space="0" w:color="auto"/>
        <w:left w:val="none" w:sz="0" w:space="0" w:color="auto"/>
        <w:bottom w:val="none" w:sz="0" w:space="0" w:color="auto"/>
        <w:right w:val="none" w:sz="0" w:space="0" w:color="auto"/>
      </w:divBdr>
    </w:div>
    <w:div w:id="996374649">
      <w:bodyDiv w:val="1"/>
      <w:marLeft w:val="0"/>
      <w:marRight w:val="0"/>
      <w:marTop w:val="0"/>
      <w:marBottom w:val="0"/>
      <w:divBdr>
        <w:top w:val="none" w:sz="0" w:space="0" w:color="auto"/>
        <w:left w:val="none" w:sz="0" w:space="0" w:color="auto"/>
        <w:bottom w:val="none" w:sz="0" w:space="0" w:color="auto"/>
        <w:right w:val="none" w:sz="0" w:space="0" w:color="auto"/>
      </w:divBdr>
    </w:div>
    <w:div w:id="997269670">
      <w:bodyDiv w:val="1"/>
      <w:marLeft w:val="0"/>
      <w:marRight w:val="0"/>
      <w:marTop w:val="0"/>
      <w:marBottom w:val="0"/>
      <w:divBdr>
        <w:top w:val="none" w:sz="0" w:space="0" w:color="auto"/>
        <w:left w:val="none" w:sz="0" w:space="0" w:color="auto"/>
        <w:bottom w:val="none" w:sz="0" w:space="0" w:color="auto"/>
        <w:right w:val="none" w:sz="0" w:space="0" w:color="auto"/>
      </w:divBdr>
    </w:div>
    <w:div w:id="997686191">
      <w:bodyDiv w:val="1"/>
      <w:marLeft w:val="0"/>
      <w:marRight w:val="0"/>
      <w:marTop w:val="0"/>
      <w:marBottom w:val="0"/>
      <w:divBdr>
        <w:top w:val="none" w:sz="0" w:space="0" w:color="auto"/>
        <w:left w:val="none" w:sz="0" w:space="0" w:color="auto"/>
        <w:bottom w:val="none" w:sz="0" w:space="0" w:color="auto"/>
        <w:right w:val="none" w:sz="0" w:space="0" w:color="auto"/>
      </w:divBdr>
    </w:div>
    <w:div w:id="998995460">
      <w:bodyDiv w:val="1"/>
      <w:marLeft w:val="0"/>
      <w:marRight w:val="0"/>
      <w:marTop w:val="0"/>
      <w:marBottom w:val="0"/>
      <w:divBdr>
        <w:top w:val="none" w:sz="0" w:space="0" w:color="auto"/>
        <w:left w:val="none" w:sz="0" w:space="0" w:color="auto"/>
        <w:bottom w:val="none" w:sz="0" w:space="0" w:color="auto"/>
        <w:right w:val="none" w:sz="0" w:space="0" w:color="auto"/>
      </w:divBdr>
    </w:div>
    <w:div w:id="999041642">
      <w:bodyDiv w:val="1"/>
      <w:marLeft w:val="0"/>
      <w:marRight w:val="0"/>
      <w:marTop w:val="0"/>
      <w:marBottom w:val="0"/>
      <w:divBdr>
        <w:top w:val="none" w:sz="0" w:space="0" w:color="auto"/>
        <w:left w:val="none" w:sz="0" w:space="0" w:color="auto"/>
        <w:bottom w:val="none" w:sz="0" w:space="0" w:color="auto"/>
        <w:right w:val="none" w:sz="0" w:space="0" w:color="auto"/>
      </w:divBdr>
    </w:div>
    <w:div w:id="1001154886">
      <w:bodyDiv w:val="1"/>
      <w:marLeft w:val="0"/>
      <w:marRight w:val="0"/>
      <w:marTop w:val="0"/>
      <w:marBottom w:val="0"/>
      <w:divBdr>
        <w:top w:val="none" w:sz="0" w:space="0" w:color="auto"/>
        <w:left w:val="none" w:sz="0" w:space="0" w:color="auto"/>
        <w:bottom w:val="none" w:sz="0" w:space="0" w:color="auto"/>
        <w:right w:val="none" w:sz="0" w:space="0" w:color="auto"/>
      </w:divBdr>
    </w:div>
    <w:div w:id="1003624105">
      <w:bodyDiv w:val="1"/>
      <w:marLeft w:val="0"/>
      <w:marRight w:val="0"/>
      <w:marTop w:val="0"/>
      <w:marBottom w:val="0"/>
      <w:divBdr>
        <w:top w:val="none" w:sz="0" w:space="0" w:color="auto"/>
        <w:left w:val="none" w:sz="0" w:space="0" w:color="auto"/>
        <w:bottom w:val="none" w:sz="0" w:space="0" w:color="auto"/>
        <w:right w:val="none" w:sz="0" w:space="0" w:color="auto"/>
      </w:divBdr>
    </w:div>
    <w:div w:id="1006519664">
      <w:bodyDiv w:val="1"/>
      <w:marLeft w:val="0"/>
      <w:marRight w:val="0"/>
      <w:marTop w:val="0"/>
      <w:marBottom w:val="0"/>
      <w:divBdr>
        <w:top w:val="none" w:sz="0" w:space="0" w:color="auto"/>
        <w:left w:val="none" w:sz="0" w:space="0" w:color="auto"/>
        <w:bottom w:val="none" w:sz="0" w:space="0" w:color="auto"/>
        <w:right w:val="none" w:sz="0" w:space="0" w:color="auto"/>
      </w:divBdr>
    </w:div>
    <w:div w:id="1007488901">
      <w:bodyDiv w:val="1"/>
      <w:marLeft w:val="0"/>
      <w:marRight w:val="0"/>
      <w:marTop w:val="0"/>
      <w:marBottom w:val="0"/>
      <w:divBdr>
        <w:top w:val="none" w:sz="0" w:space="0" w:color="auto"/>
        <w:left w:val="none" w:sz="0" w:space="0" w:color="auto"/>
        <w:bottom w:val="none" w:sz="0" w:space="0" w:color="auto"/>
        <w:right w:val="none" w:sz="0" w:space="0" w:color="auto"/>
      </w:divBdr>
    </w:div>
    <w:div w:id="1007829136">
      <w:bodyDiv w:val="1"/>
      <w:marLeft w:val="0"/>
      <w:marRight w:val="0"/>
      <w:marTop w:val="0"/>
      <w:marBottom w:val="0"/>
      <w:divBdr>
        <w:top w:val="none" w:sz="0" w:space="0" w:color="auto"/>
        <w:left w:val="none" w:sz="0" w:space="0" w:color="auto"/>
        <w:bottom w:val="none" w:sz="0" w:space="0" w:color="auto"/>
        <w:right w:val="none" w:sz="0" w:space="0" w:color="auto"/>
      </w:divBdr>
    </w:div>
    <w:div w:id="1009525843">
      <w:bodyDiv w:val="1"/>
      <w:marLeft w:val="0"/>
      <w:marRight w:val="0"/>
      <w:marTop w:val="0"/>
      <w:marBottom w:val="0"/>
      <w:divBdr>
        <w:top w:val="none" w:sz="0" w:space="0" w:color="auto"/>
        <w:left w:val="none" w:sz="0" w:space="0" w:color="auto"/>
        <w:bottom w:val="none" w:sz="0" w:space="0" w:color="auto"/>
        <w:right w:val="none" w:sz="0" w:space="0" w:color="auto"/>
      </w:divBdr>
    </w:div>
    <w:div w:id="1009717579">
      <w:bodyDiv w:val="1"/>
      <w:marLeft w:val="0"/>
      <w:marRight w:val="0"/>
      <w:marTop w:val="0"/>
      <w:marBottom w:val="0"/>
      <w:divBdr>
        <w:top w:val="none" w:sz="0" w:space="0" w:color="auto"/>
        <w:left w:val="none" w:sz="0" w:space="0" w:color="auto"/>
        <w:bottom w:val="none" w:sz="0" w:space="0" w:color="auto"/>
        <w:right w:val="none" w:sz="0" w:space="0" w:color="auto"/>
      </w:divBdr>
    </w:div>
    <w:div w:id="1012994867">
      <w:bodyDiv w:val="1"/>
      <w:marLeft w:val="0"/>
      <w:marRight w:val="0"/>
      <w:marTop w:val="0"/>
      <w:marBottom w:val="0"/>
      <w:divBdr>
        <w:top w:val="none" w:sz="0" w:space="0" w:color="auto"/>
        <w:left w:val="none" w:sz="0" w:space="0" w:color="auto"/>
        <w:bottom w:val="none" w:sz="0" w:space="0" w:color="auto"/>
        <w:right w:val="none" w:sz="0" w:space="0" w:color="auto"/>
      </w:divBdr>
    </w:div>
    <w:div w:id="1013189980">
      <w:bodyDiv w:val="1"/>
      <w:marLeft w:val="0"/>
      <w:marRight w:val="0"/>
      <w:marTop w:val="0"/>
      <w:marBottom w:val="0"/>
      <w:divBdr>
        <w:top w:val="none" w:sz="0" w:space="0" w:color="auto"/>
        <w:left w:val="none" w:sz="0" w:space="0" w:color="auto"/>
        <w:bottom w:val="none" w:sz="0" w:space="0" w:color="auto"/>
        <w:right w:val="none" w:sz="0" w:space="0" w:color="auto"/>
      </w:divBdr>
    </w:div>
    <w:div w:id="1013648480">
      <w:bodyDiv w:val="1"/>
      <w:marLeft w:val="0"/>
      <w:marRight w:val="0"/>
      <w:marTop w:val="0"/>
      <w:marBottom w:val="0"/>
      <w:divBdr>
        <w:top w:val="none" w:sz="0" w:space="0" w:color="auto"/>
        <w:left w:val="none" w:sz="0" w:space="0" w:color="auto"/>
        <w:bottom w:val="none" w:sz="0" w:space="0" w:color="auto"/>
        <w:right w:val="none" w:sz="0" w:space="0" w:color="auto"/>
      </w:divBdr>
    </w:div>
    <w:div w:id="1014305560">
      <w:bodyDiv w:val="1"/>
      <w:marLeft w:val="0"/>
      <w:marRight w:val="0"/>
      <w:marTop w:val="0"/>
      <w:marBottom w:val="0"/>
      <w:divBdr>
        <w:top w:val="none" w:sz="0" w:space="0" w:color="auto"/>
        <w:left w:val="none" w:sz="0" w:space="0" w:color="auto"/>
        <w:bottom w:val="none" w:sz="0" w:space="0" w:color="auto"/>
        <w:right w:val="none" w:sz="0" w:space="0" w:color="auto"/>
      </w:divBdr>
    </w:div>
    <w:div w:id="1017541967">
      <w:bodyDiv w:val="1"/>
      <w:marLeft w:val="0"/>
      <w:marRight w:val="0"/>
      <w:marTop w:val="0"/>
      <w:marBottom w:val="0"/>
      <w:divBdr>
        <w:top w:val="none" w:sz="0" w:space="0" w:color="auto"/>
        <w:left w:val="none" w:sz="0" w:space="0" w:color="auto"/>
        <w:bottom w:val="none" w:sz="0" w:space="0" w:color="auto"/>
        <w:right w:val="none" w:sz="0" w:space="0" w:color="auto"/>
      </w:divBdr>
    </w:div>
    <w:div w:id="1017730485">
      <w:bodyDiv w:val="1"/>
      <w:marLeft w:val="0"/>
      <w:marRight w:val="0"/>
      <w:marTop w:val="0"/>
      <w:marBottom w:val="0"/>
      <w:divBdr>
        <w:top w:val="none" w:sz="0" w:space="0" w:color="auto"/>
        <w:left w:val="none" w:sz="0" w:space="0" w:color="auto"/>
        <w:bottom w:val="none" w:sz="0" w:space="0" w:color="auto"/>
        <w:right w:val="none" w:sz="0" w:space="0" w:color="auto"/>
      </w:divBdr>
    </w:div>
    <w:div w:id="1018702797">
      <w:bodyDiv w:val="1"/>
      <w:marLeft w:val="0"/>
      <w:marRight w:val="0"/>
      <w:marTop w:val="0"/>
      <w:marBottom w:val="0"/>
      <w:divBdr>
        <w:top w:val="none" w:sz="0" w:space="0" w:color="auto"/>
        <w:left w:val="none" w:sz="0" w:space="0" w:color="auto"/>
        <w:bottom w:val="none" w:sz="0" w:space="0" w:color="auto"/>
        <w:right w:val="none" w:sz="0" w:space="0" w:color="auto"/>
      </w:divBdr>
    </w:div>
    <w:div w:id="1019433133">
      <w:bodyDiv w:val="1"/>
      <w:marLeft w:val="0"/>
      <w:marRight w:val="0"/>
      <w:marTop w:val="0"/>
      <w:marBottom w:val="0"/>
      <w:divBdr>
        <w:top w:val="none" w:sz="0" w:space="0" w:color="auto"/>
        <w:left w:val="none" w:sz="0" w:space="0" w:color="auto"/>
        <w:bottom w:val="none" w:sz="0" w:space="0" w:color="auto"/>
        <w:right w:val="none" w:sz="0" w:space="0" w:color="auto"/>
      </w:divBdr>
    </w:div>
    <w:div w:id="1020159624">
      <w:bodyDiv w:val="1"/>
      <w:marLeft w:val="0"/>
      <w:marRight w:val="0"/>
      <w:marTop w:val="0"/>
      <w:marBottom w:val="0"/>
      <w:divBdr>
        <w:top w:val="none" w:sz="0" w:space="0" w:color="auto"/>
        <w:left w:val="none" w:sz="0" w:space="0" w:color="auto"/>
        <w:bottom w:val="none" w:sz="0" w:space="0" w:color="auto"/>
        <w:right w:val="none" w:sz="0" w:space="0" w:color="auto"/>
      </w:divBdr>
    </w:div>
    <w:div w:id="1021125288">
      <w:bodyDiv w:val="1"/>
      <w:marLeft w:val="0"/>
      <w:marRight w:val="0"/>
      <w:marTop w:val="0"/>
      <w:marBottom w:val="0"/>
      <w:divBdr>
        <w:top w:val="none" w:sz="0" w:space="0" w:color="auto"/>
        <w:left w:val="none" w:sz="0" w:space="0" w:color="auto"/>
        <w:bottom w:val="none" w:sz="0" w:space="0" w:color="auto"/>
        <w:right w:val="none" w:sz="0" w:space="0" w:color="auto"/>
      </w:divBdr>
    </w:div>
    <w:div w:id="1022439670">
      <w:bodyDiv w:val="1"/>
      <w:marLeft w:val="0"/>
      <w:marRight w:val="0"/>
      <w:marTop w:val="0"/>
      <w:marBottom w:val="0"/>
      <w:divBdr>
        <w:top w:val="none" w:sz="0" w:space="0" w:color="auto"/>
        <w:left w:val="none" w:sz="0" w:space="0" w:color="auto"/>
        <w:bottom w:val="none" w:sz="0" w:space="0" w:color="auto"/>
        <w:right w:val="none" w:sz="0" w:space="0" w:color="auto"/>
      </w:divBdr>
    </w:div>
    <w:div w:id="1022826777">
      <w:bodyDiv w:val="1"/>
      <w:marLeft w:val="0"/>
      <w:marRight w:val="0"/>
      <w:marTop w:val="0"/>
      <w:marBottom w:val="0"/>
      <w:divBdr>
        <w:top w:val="none" w:sz="0" w:space="0" w:color="auto"/>
        <w:left w:val="none" w:sz="0" w:space="0" w:color="auto"/>
        <w:bottom w:val="none" w:sz="0" w:space="0" w:color="auto"/>
        <w:right w:val="none" w:sz="0" w:space="0" w:color="auto"/>
      </w:divBdr>
    </w:div>
    <w:div w:id="1024206755">
      <w:bodyDiv w:val="1"/>
      <w:marLeft w:val="0"/>
      <w:marRight w:val="0"/>
      <w:marTop w:val="0"/>
      <w:marBottom w:val="0"/>
      <w:divBdr>
        <w:top w:val="none" w:sz="0" w:space="0" w:color="auto"/>
        <w:left w:val="none" w:sz="0" w:space="0" w:color="auto"/>
        <w:bottom w:val="none" w:sz="0" w:space="0" w:color="auto"/>
        <w:right w:val="none" w:sz="0" w:space="0" w:color="auto"/>
      </w:divBdr>
    </w:div>
    <w:div w:id="1024550022">
      <w:bodyDiv w:val="1"/>
      <w:marLeft w:val="0"/>
      <w:marRight w:val="0"/>
      <w:marTop w:val="0"/>
      <w:marBottom w:val="0"/>
      <w:divBdr>
        <w:top w:val="none" w:sz="0" w:space="0" w:color="auto"/>
        <w:left w:val="none" w:sz="0" w:space="0" w:color="auto"/>
        <w:bottom w:val="none" w:sz="0" w:space="0" w:color="auto"/>
        <w:right w:val="none" w:sz="0" w:space="0" w:color="auto"/>
      </w:divBdr>
    </w:div>
    <w:div w:id="1025517957">
      <w:bodyDiv w:val="1"/>
      <w:marLeft w:val="0"/>
      <w:marRight w:val="0"/>
      <w:marTop w:val="0"/>
      <w:marBottom w:val="0"/>
      <w:divBdr>
        <w:top w:val="none" w:sz="0" w:space="0" w:color="auto"/>
        <w:left w:val="none" w:sz="0" w:space="0" w:color="auto"/>
        <w:bottom w:val="none" w:sz="0" w:space="0" w:color="auto"/>
        <w:right w:val="none" w:sz="0" w:space="0" w:color="auto"/>
      </w:divBdr>
    </w:div>
    <w:div w:id="1026295773">
      <w:bodyDiv w:val="1"/>
      <w:marLeft w:val="0"/>
      <w:marRight w:val="0"/>
      <w:marTop w:val="0"/>
      <w:marBottom w:val="0"/>
      <w:divBdr>
        <w:top w:val="none" w:sz="0" w:space="0" w:color="auto"/>
        <w:left w:val="none" w:sz="0" w:space="0" w:color="auto"/>
        <w:bottom w:val="none" w:sz="0" w:space="0" w:color="auto"/>
        <w:right w:val="none" w:sz="0" w:space="0" w:color="auto"/>
      </w:divBdr>
    </w:div>
    <w:div w:id="1027759190">
      <w:bodyDiv w:val="1"/>
      <w:marLeft w:val="0"/>
      <w:marRight w:val="0"/>
      <w:marTop w:val="0"/>
      <w:marBottom w:val="0"/>
      <w:divBdr>
        <w:top w:val="none" w:sz="0" w:space="0" w:color="auto"/>
        <w:left w:val="none" w:sz="0" w:space="0" w:color="auto"/>
        <w:bottom w:val="none" w:sz="0" w:space="0" w:color="auto"/>
        <w:right w:val="none" w:sz="0" w:space="0" w:color="auto"/>
      </w:divBdr>
    </w:div>
    <w:div w:id="1029255495">
      <w:bodyDiv w:val="1"/>
      <w:marLeft w:val="0"/>
      <w:marRight w:val="0"/>
      <w:marTop w:val="0"/>
      <w:marBottom w:val="0"/>
      <w:divBdr>
        <w:top w:val="none" w:sz="0" w:space="0" w:color="auto"/>
        <w:left w:val="none" w:sz="0" w:space="0" w:color="auto"/>
        <w:bottom w:val="none" w:sz="0" w:space="0" w:color="auto"/>
        <w:right w:val="none" w:sz="0" w:space="0" w:color="auto"/>
      </w:divBdr>
    </w:div>
    <w:div w:id="1031418080">
      <w:bodyDiv w:val="1"/>
      <w:marLeft w:val="0"/>
      <w:marRight w:val="0"/>
      <w:marTop w:val="0"/>
      <w:marBottom w:val="0"/>
      <w:divBdr>
        <w:top w:val="none" w:sz="0" w:space="0" w:color="auto"/>
        <w:left w:val="none" w:sz="0" w:space="0" w:color="auto"/>
        <w:bottom w:val="none" w:sz="0" w:space="0" w:color="auto"/>
        <w:right w:val="none" w:sz="0" w:space="0" w:color="auto"/>
      </w:divBdr>
    </w:div>
    <w:div w:id="1031764829">
      <w:bodyDiv w:val="1"/>
      <w:marLeft w:val="0"/>
      <w:marRight w:val="0"/>
      <w:marTop w:val="0"/>
      <w:marBottom w:val="0"/>
      <w:divBdr>
        <w:top w:val="none" w:sz="0" w:space="0" w:color="auto"/>
        <w:left w:val="none" w:sz="0" w:space="0" w:color="auto"/>
        <w:bottom w:val="none" w:sz="0" w:space="0" w:color="auto"/>
        <w:right w:val="none" w:sz="0" w:space="0" w:color="auto"/>
      </w:divBdr>
    </w:div>
    <w:div w:id="1032340403">
      <w:bodyDiv w:val="1"/>
      <w:marLeft w:val="0"/>
      <w:marRight w:val="0"/>
      <w:marTop w:val="0"/>
      <w:marBottom w:val="0"/>
      <w:divBdr>
        <w:top w:val="none" w:sz="0" w:space="0" w:color="auto"/>
        <w:left w:val="none" w:sz="0" w:space="0" w:color="auto"/>
        <w:bottom w:val="none" w:sz="0" w:space="0" w:color="auto"/>
        <w:right w:val="none" w:sz="0" w:space="0" w:color="auto"/>
      </w:divBdr>
    </w:div>
    <w:div w:id="1033850664">
      <w:bodyDiv w:val="1"/>
      <w:marLeft w:val="0"/>
      <w:marRight w:val="0"/>
      <w:marTop w:val="0"/>
      <w:marBottom w:val="0"/>
      <w:divBdr>
        <w:top w:val="none" w:sz="0" w:space="0" w:color="auto"/>
        <w:left w:val="none" w:sz="0" w:space="0" w:color="auto"/>
        <w:bottom w:val="none" w:sz="0" w:space="0" w:color="auto"/>
        <w:right w:val="none" w:sz="0" w:space="0" w:color="auto"/>
      </w:divBdr>
    </w:div>
    <w:div w:id="1034380609">
      <w:bodyDiv w:val="1"/>
      <w:marLeft w:val="0"/>
      <w:marRight w:val="0"/>
      <w:marTop w:val="0"/>
      <w:marBottom w:val="0"/>
      <w:divBdr>
        <w:top w:val="none" w:sz="0" w:space="0" w:color="auto"/>
        <w:left w:val="none" w:sz="0" w:space="0" w:color="auto"/>
        <w:bottom w:val="none" w:sz="0" w:space="0" w:color="auto"/>
        <w:right w:val="none" w:sz="0" w:space="0" w:color="auto"/>
      </w:divBdr>
    </w:div>
    <w:div w:id="1035889797">
      <w:bodyDiv w:val="1"/>
      <w:marLeft w:val="0"/>
      <w:marRight w:val="0"/>
      <w:marTop w:val="0"/>
      <w:marBottom w:val="0"/>
      <w:divBdr>
        <w:top w:val="none" w:sz="0" w:space="0" w:color="auto"/>
        <w:left w:val="none" w:sz="0" w:space="0" w:color="auto"/>
        <w:bottom w:val="none" w:sz="0" w:space="0" w:color="auto"/>
        <w:right w:val="none" w:sz="0" w:space="0" w:color="auto"/>
      </w:divBdr>
    </w:div>
    <w:div w:id="1037899517">
      <w:bodyDiv w:val="1"/>
      <w:marLeft w:val="0"/>
      <w:marRight w:val="0"/>
      <w:marTop w:val="0"/>
      <w:marBottom w:val="0"/>
      <w:divBdr>
        <w:top w:val="none" w:sz="0" w:space="0" w:color="auto"/>
        <w:left w:val="none" w:sz="0" w:space="0" w:color="auto"/>
        <w:bottom w:val="none" w:sz="0" w:space="0" w:color="auto"/>
        <w:right w:val="none" w:sz="0" w:space="0" w:color="auto"/>
      </w:divBdr>
    </w:div>
    <w:div w:id="1039235765">
      <w:bodyDiv w:val="1"/>
      <w:marLeft w:val="0"/>
      <w:marRight w:val="0"/>
      <w:marTop w:val="0"/>
      <w:marBottom w:val="0"/>
      <w:divBdr>
        <w:top w:val="none" w:sz="0" w:space="0" w:color="auto"/>
        <w:left w:val="none" w:sz="0" w:space="0" w:color="auto"/>
        <w:bottom w:val="none" w:sz="0" w:space="0" w:color="auto"/>
        <w:right w:val="none" w:sz="0" w:space="0" w:color="auto"/>
      </w:divBdr>
    </w:div>
    <w:div w:id="1039282527">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41519466">
      <w:bodyDiv w:val="1"/>
      <w:marLeft w:val="0"/>
      <w:marRight w:val="0"/>
      <w:marTop w:val="0"/>
      <w:marBottom w:val="0"/>
      <w:divBdr>
        <w:top w:val="none" w:sz="0" w:space="0" w:color="auto"/>
        <w:left w:val="none" w:sz="0" w:space="0" w:color="auto"/>
        <w:bottom w:val="none" w:sz="0" w:space="0" w:color="auto"/>
        <w:right w:val="none" w:sz="0" w:space="0" w:color="auto"/>
      </w:divBdr>
    </w:div>
    <w:div w:id="1042555252">
      <w:bodyDiv w:val="1"/>
      <w:marLeft w:val="0"/>
      <w:marRight w:val="0"/>
      <w:marTop w:val="0"/>
      <w:marBottom w:val="0"/>
      <w:divBdr>
        <w:top w:val="none" w:sz="0" w:space="0" w:color="auto"/>
        <w:left w:val="none" w:sz="0" w:space="0" w:color="auto"/>
        <w:bottom w:val="none" w:sz="0" w:space="0" w:color="auto"/>
        <w:right w:val="none" w:sz="0" w:space="0" w:color="auto"/>
      </w:divBdr>
    </w:div>
    <w:div w:id="1043335648">
      <w:bodyDiv w:val="1"/>
      <w:marLeft w:val="0"/>
      <w:marRight w:val="0"/>
      <w:marTop w:val="0"/>
      <w:marBottom w:val="0"/>
      <w:divBdr>
        <w:top w:val="none" w:sz="0" w:space="0" w:color="auto"/>
        <w:left w:val="none" w:sz="0" w:space="0" w:color="auto"/>
        <w:bottom w:val="none" w:sz="0" w:space="0" w:color="auto"/>
        <w:right w:val="none" w:sz="0" w:space="0" w:color="auto"/>
      </w:divBdr>
    </w:div>
    <w:div w:id="1045721092">
      <w:bodyDiv w:val="1"/>
      <w:marLeft w:val="0"/>
      <w:marRight w:val="0"/>
      <w:marTop w:val="0"/>
      <w:marBottom w:val="0"/>
      <w:divBdr>
        <w:top w:val="none" w:sz="0" w:space="0" w:color="auto"/>
        <w:left w:val="none" w:sz="0" w:space="0" w:color="auto"/>
        <w:bottom w:val="none" w:sz="0" w:space="0" w:color="auto"/>
        <w:right w:val="none" w:sz="0" w:space="0" w:color="auto"/>
      </w:divBdr>
    </w:div>
    <w:div w:id="1046639776">
      <w:bodyDiv w:val="1"/>
      <w:marLeft w:val="0"/>
      <w:marRight w:val="0"/>
      <w:marTop w:val="0"/>
      <w:marBottom w:val="0"/>
      <w:divBdr>
        <w:top w:val="none" w:sz="0" w:space="0" w:color="auto"/>
        <w:left w:val="none" w:sz="0" w:space="0" w:color="auto"/>
        <w:bottom w:val="none" w:sz="0" w:space="0" w:color="auto"/>
        <w:right w:val="none" w:sz="0" w:space="0" w:color="auto"/>
      </w:divBdr>
    </w:div>
    <w:div w:id="1047100320">
      <w:bodyDiv w:val="1"/>
      <w:marLeft w:val="0"/>
      <w:marRight w:val="0"/>
      <w:marTop w:val="0"/>
      <w:marBottom w:val="0"/>
      <w:divBdr>
        <w:top w:val="none" w:sz="0" w:space="0" w:color="auto"/>
        <w:left w:val="none" w:sz="0" w:space="0" w:color="auto"/>
        <w:bottom w:val="none" w:sz="0" w:space="0" w:color="auto"/>
        <w:right w:val="none" w:sz="0" w:space="0" w:color="auto"/>
      </w:divBdr>
    </w:div>
    <w:div w:id="1047337026">
      <w:bodyDiv w:val="1"/>
      <w:marLeft w:val="0"/>
      <w:marRight w:val="0"/>
      <w:marTop w:val="0"/>
      <w:marBottom w:val="0"/>
      <w:divBdr>
        <w:top w:val="none" w:sz="0" w:space="0" w:color="auto"/>
        <w:left w:val="none" w:sz="0" w:space="0" w:color="auto"/>
        <w:bottom w:val="none" w:sz="0" w:space="0" w:color="auto"/>
        <w:right w:val="none" w:sz="0" w:space="0" w:color="auto"/>
      </w:divBdr>
    </w:div>
    <w:div w:id="1047417308">
      <w:bodyDiv w:val="1"/>
      <w:marLeft w:val="0"/>
      <w:marRight w:val="0"/>
      <w:marTop w:val="0"/>
      <w:marBottom w:val="0"/>
      <w:divBdr>
        <w:top w:val="none" w:sz="0" w:space="0" w:color="auto"/>
        <w:left w:val="none" w:sz="0" w:space="0" w:color="auto"/>
        <w:bottom w:val="none" w:sz="0" w:space="0" w:color="auto"/>
        <w:right w:val="none" w:sz="0" w:space="0" w:color="auto"/>
      </w:divBdr>
    </w:div>
    <w:div w:id="1048333961">
      <w:bodyDiv w:val="1"/>
      <w:marLeft w:val="0"/>
      <w:marRight w:val="0"/>
      <w:marTop w:val="0"/>
      <w:marBottom w:val="0"/>
      <w:divBdr>
        <w:top w:val="none" w:sz="0" w:space="0" w:color="auto"/>
        <w:left w:val="none" w:sz="0" w:space="0" w:color="auto"/>
        <w:bottom w:val="none" w:sz="0" w:space="0" w:color="auto"/>
        <w:right w:val="none" w:sz="0" w:space="0" w:color="auto"/>
      </w:divBdr>
    </w:div>
    <w:div w:id="1048800578">
      <w:bodyDiv w:val="1"/>
      <w:marLeft w:val="0"/>
      <w:marRight w:val="0"/>
      <w:marTop w:val="0"/>
      <w:marBottom w:val="0"/>
      <w:divBdr>
        <w:top w:val="none" w:sz="0" w:space="0" w:color="auto"/>
        <w:left w:val="none" w:sz="0" w:space="0" w:color="auto"/>
        <w:bottom w:val="none" w:sz="0" w:space="0" w:color="auto"/>
        <w:right w:val="none" w:sz="0" w:space="0" w:color="auto"/>
      </w:divBdr>
    </w:div>
    <w:div w:id="1048839778">
      <w:bodyDiv w:val="1"/>
      <w:marLeft w:val="0"/>
      <w:marRight w:val="0"/>
      <w:marTop w:val="0"/>
      <w:marBottom w:val="0"/>
      <w:divBdr>
        <w:top w:val="none" w:sz="0" w:space="0" w:color="auto"/>
        <w:left w:val="none" w:sz="0" w:space="0" w:color="auto"/>
        <w:bottom w:val="none" w:sz="0" w:space="0" w:color="auto"/>
        <w:right w:val="none" w:sz="0" w:space="0" w:color="auto"/>
      </w:divBdr>
    </w:div>
    <w:div w:id="1049231559">
      <w:bodyDiv w:val="1"/>
      <w:marLeft w:val="0"/>
      <w:marRight w:val="0"/>
      <w:marTop w:val="0"/>
      <w:marBottom w:val="0"/>
      <w:divBdr>
        <w:top w:val="none" w:sz="0" w:space="0" w:color="auto"/>
        <w:left w:val="none" w:sz="0" w:space="0" w:color="auto"/>
        <w:bottom w:val="none" w:sz="0" w:space="0" w:color="auto"/>
        <w:right w:val="none" w:sz="0" w:space="0" w:color="auto"/>
      </w:divBdr>
    </w:div>
    <w:div w:id="1049501415">
      <w:bodyDiv w:val="1"/>
      <w:marLeft w:val="0"/>
      <w:marRight w:val="0"/>
      <w:marTop w:val="0"/>
      <w:marBottom w:val="0"/>
      <w:divBdr>
        <w:top w:val="none" w:sz="0" w:space="0" w:color="auto"/>
        <w:left w:val="none" w:sz="0" w:space="0" w:color="auto"/>
        <w:bottom w:val="none" w:sz="0" w:space="0" w:color="auto"/>
        <w:right w:val="none" w:sz="0" w:space="0" w:color="auto"/>
      </w:divBdr>
    </w:div>
    <w:div w:id="1050151872">
      <w:bodyDiv w:val="1"/>
      <w:marLeft w:val="0"/>
      <w:marRight w:val="0"/>
      <w:marTop w:val="0"/>
      <w:marBottom w:val="0"/>
      <w:divBdr>
        <w:top w:val="none" w:sz="0" w:space="0" w:color="auto"/>
        <w:left w:val="none" w:sz="0" w:space="0" w:color="auto"/>
        <w:bottom w:val="none" w:sz="0" w:space="0" w:color="auto"/>
        <w:right w:val="none" w:sz="0" w:space="0" w:color="auto"/>
      </w:divBdr>
    </w:div>
    <w:div w:id="1050495059">
      <w:bodyDiv w:val="1"/>
      <w:marLeft w:val="0"/>
      <w:marRight w:val="0"/>
      <w:marTop w:val="0"/>
      <w:marBottom w:val="0"/>
      <w:divBdr>
        <w:top w:val="none" w:sz="0" w:space="0" w:color="auto"/>
        <w:left w:val="none" w:sz="0" w:space="0" w:color="auto"/>
        <w:bottom w:val="none" w:sz="0" w:space="0" w:color="auto"/>
        <w:right w:val="none" w:sz="0" w:space="0" w:color="auto"/>
      </w:divBdr>
    </w:div>
    <w:div w:id="1053624619">
      <w:bodyDiv w:val="1"/>
      <w:marLeft w:val="0"/>
      <w:marRight w:val="0"/>
      <w:marTop w:val="0"/>
      <w:marBottom w:val="0"/>
      <w:divBdr>
        <w:top w:val="none" w:sz="0" w:space="0" w:color="auto"/>
        <w:left w:val="none" w:sz="0" w:space="0" w:color="auto"/>
        <w:bottom w:val="none" w:sz="0" w:space="0" w:color="auto"/>
        <w:right w:val="none" w:sz="0" w:space="0" w:color="auto"/>
      </w:divBdr>
    </w:div>
    <w:div w:id="1054044565">
      <w:bodyDiv w:val="1"/>
      <w:marLeft w:val="0"/>
      <w:marRight w:val="0"/>
      <w:marTop w:val="0"/>
      <w:marBottom w:val="0"/>
      <w:divBdr>
        <w:top w:val="none" w:sz="0" w:space="0" w:color="auto"/>
        <w:left w:val="none" w:sz="0" w:space="0" w:color="auto"/>
        <w:bottom w:val="none" w:sz="0" w:space="0" w:color="auto"/>
        <w:right w:val="none" w:sz="0" w:space="0" w:color="auto"/>
      </w:divBdr>
    </w:div>
    <w:div w:id="1055617645">
      <w:bodyDiv w:val="1"/>
      <w:marLeft w:val="0"/>
      <w:marRight w:val="0"/>
      <w:marTop w:val="0"/>
      <w:marBottom w:val="0"/>
      <w:divBdr>
        <w:top w:val="none" w:sz="0" w:space="0" w:color="auto"/>
        <w:left w:val="none" w:sz="0" w:space="0" w:color="auto"/>
        <w:bottom w:val="none" w:sz="0" w:space="0" w:color="auto"/>
        <w:right w:val="none" w:sz="0" w:space="0" w:color="auto"/>
      </w:divBdr>
    </w:div>
    <w:div w:id="1056007438">
      <w:bodyDiv w:val="1"/>
      <w:marLeft w:val="0"/>
      <w:marRight w:val="0"/>
      <w:marTop w:val="0"/>
      <w:marBottom w:val="0"/>
      <w:divBdr>
        <w:top w:val="none" w:sz="0" w:space="0" w:color="auto"/>
        <w:left w:val="none" w:sz="0" w:space="0" w:color="auto"/>
        <w:bottom w:val="none" w:sz="0" w:space="0" w:color="auto"/>
        <w:right w:val="none" w:sz="0" w:space="0" w:color="auto"/>
      </w:divBdr>
    </w:div>
    <w:div w:id="1056859612">
      <w:bodyDiv w:val="1"/>
      <w:marLeft w:val="0"/>
      <w:marRight w:val="0"/>
      <w:marTop w:val="0"/>
      <w:marBottom w:val="0"/>
      <w:divBdr>
        <w:top w:val="none" w:sz="0" w:space="0" w:color="auto"/>
        <w:left w:val="none" w:sz="0" w:space="0" w:color="auto"/>
        <w:bottom w:val="none" w:sz="0" w:space="0" w:color="auto"/>
        <w:right w:val="none" w:sz="0" w:space="0" w:color="auto"/>
      </w:divBdr>
    </w:div>
    <w:div w:id="1057436468">
      <w:bodyDiv w:val="1"/>
      <w:marLeft w:val="0"/>
      <w:marRight w:val="0"/>
      <w:marTop w:val="0"/>
      <w:marBottom w:val="0"/>
      <w:divBdr>
        <w:top w:val="none" w:sz="0" w:space="0" w:color="auto"/>
        <w:left w:val="none" w:sz="0" w:space="0" w:color="auto"/>
        <w:bottom w:val="none" w:sz="0" w:space="0" w:color="auto"/>
        <w:right w:val="none" w:sz="0" w:space="0" w:color="auto"/>
      </w:divBdr>
    </w:div>
    <w:div w:id="1057781617">
      <w:bodyDiv w:val="1"/>
      <w:marLeft w:val="0"/>
      <w:marRight w:val="0"/>
      <w:marTop w:val="0"/>
      <w:marBottom w:val="0"/>
      <w:divBdr>
        <w:top w:val="none" w:sz="0" w:space="0" w:color="auto"/>
        <w:left w:val="none" w:sz="0" w:space="0" w:color="auto"/>
        <w:bottom w:val="none" w:sz="0" w:space="0" w:color="auto"/>
        <w:right w:val="none" w:sz="0" w:space="0" w:color="auto"/>
      </w:divBdr>
    </w:div>
    <w:div w:id="1058239726">
      <w:bodyDiv w:val="1"/>
      <w:marLeft w:val="0"/>
      <w:marRight w:val="0"/>
      <w:marTop w:val="0"/>
      <w:marBottom w:val="0"/>
      <w:divBdr>
        <w:top w:val="none" w:sz="0" w:space="0" w:color="auto"/>
        <w:left w:val="none" w:sz="0" w:space="0" w:color="auto"/>
        <w:bottom w:val="none" w:sz="0" w:space="0" w:color="auto"/>
        <w:right w:val="none" w:sz="0" w:space="0" w:color="auto"/>
      </w:divBdr>
    </w:div>
    <w:div w:id="1058479640">
      <w:bodyDiv w:val="1"/>
      <w:marLeft w:val="0"/>
      <w:marRight w:val="0"/>
      <w:marTop w:val="0"/>
      <w:marBottom w:val="0"/>
      <w:divBdr>
        <w:top w:val="none" w:sz="0" w:space="0" w:color="auto"/>
        <w:left w:val="none" w:sz="0" w:space="0" w:color="auto"/>
        <w:bottom w:val="none" w:sz="0" w:space="0" w:color="auto"/>
        <w:right w:val="none" w:sz="0" w:space="0" w:color="auto"/>
      </w:divBdr>
    </w:div>
    <w:div w:id="1061752214">
      <w:bodyDiv w:val="1"/>
      <w:marLeft w:val="0"/>
      <w:marRight w:val="0"/>
      <w:marTop w:val="0"/>
      <w:marBottom w:val="0"/>
      <w:divBdr>
        <w:top w:val="none" w:sz="0" w:space="0" w:color="auto"/>
        <w:left w:val="none" w:sz="0" w:space="0" w:color="auto"/>
        <w:bottom w:val="none" w:sz="0" w:space="0" w:color="auto"/>
        <w:right w:val="none" w:sz="0" w:space="0" w:color="auto"/>
      </w:divBdr>
    </w:div>
    <w:div w:id="1061831364">
      <w:bodyDiv w:val="1"/>
      <w:marLeft w:val="0"/>
      <w:marRight w:val="0"/>
      <w:marTop w:val="0"/>
      <w:marBottom w:val="0"/>
      <w:divBdr>
        <w:top w:val="none" w:sz="0" w:space="0" w:color="auto"/>
        <w:left w:val="none" w:sz="0" w:space="0" w:color="auto"/>
        <w:bottom w:val="none" w:sz="0" w:space="0" w:color="auto"/>
        <w:right w:val="none" w:sz="0" w:space="0" w:color="auto"/>
      </w:divBdr>
    </w:div>
    <w:div w:id="1063141046">
      <w:bodyDiv w:val="1"/>
      <w:marLeft w:val="0"/>
      <w:marRight w:val="0"/>
      <w:marTop w:val="0"/>
      <w:marBottom w:val="0"/>
      <w:divBdr>
        <w:top w:val="none" w:sz="0" w:space="0" w:color="auto"/>
        <w:left w:val="none" w:sz="0" w:space="0" w:color="auto"/>
        <w:bottom w:val="none" w:sz="0" w:space="0" w:color="auto"/>
        <w:right w:val="none" w:sz="0" w:space="0" w:color="auto"/>
      </w:divBdr>
    </w:div>
    <w:div w:id="1064062005">
      <w:bodyDiv w:val="1"/>
      <w:marLeft w:val="0"/>
      <w:marRight w:val="0"/>
      <w:marTop w:val="0"/>
      <w:marBottom w:val="0"/>
      <w:divBdr>
        <w:top w:val="none" w:sz="0" w:space="0" w:color="auto"/>
        <w:left w:val="none" w:sz="0" w:space="0" w:color="auto"/>
        <w:bottom w:val="none" w:sz="0" w:space="0" w:color="auto"/>
        <w:right w:val="none" w:sz="0" w:space="0" w:color="auto"/>
      </w:divBdr>
    </w:div>
    <w:div w:id="1064568501">
      <w:bodyDiv w:val="1"/>
      <w:marLeft w:val="0"/>
      <w:marRight w:val="0"/>
      <w:marTop w:val="0"/>
      <w:marBottom w:val="0"/>
      <w:divBdr>
        <w:top w:val="none" w:sz="0" w:space="0" w:color="auto"/>
        <w:left w:val="none" w:sz="0" w:space="0" w:color="auto"/>
        <w:bottom w:val="none" w:sz="0" w:space="0" w:color="auto"/>
        <w:right w:val="none" w:sz="0" w:space="0" w:color="auto"/>
      </w:divBdr>
    </w:div>
    <w:div w:id="1065572415">
      <w:bodyDiv w:val="1"/>
      <w:marLeft w:val="0"/>
      <w:marRight w:val="0"/>
      <w:marTop w:val="0"/>
      <w:marBottom w:val="0"/>
      <w:divBdr>
        <w:top w:val="none" w:sz="0" w:space="0" w:color="auto"/>
        <w:left w:val="none" w:sz="0" w:space="0" w:color="auto"/>
        <w:bottom w:val="none" w:sz="0" w:space="0" w:color="auto"/>
        <w:right w:val="none" w:sz="0" w:space="0" w:color="auto"/>
      </w:divBdr>
    </w:div>
    <w:div w:id="1066952884">
      <w:bodyDiv w:val="1"/>
      <w:marLeft w:val="0"/>
      <w:marRight w:val="0"/>
      <w:marTop w:val="0"/>
      <w:marBottom w:val="0"/>
      <w:divBdr>
        <w:top w:val="none" w:sz="0" w:space="0" w:color="auto"/>
        <w:left w:val="none" w:sz="0" w:space="0" w:color="auto"/>
        <w:bottom w:val="none" w:sz="0" w:space="0" w:color="auto"/>
        <w:right w:val="none" w:sz="0" w:space="0" w:color="auto"/>
      </w:divBdr>
    </w:div>
    <w:div w:id="1068263259">
      <w:bodyDiv w:val="1"/>
      <w:marLeft w:val="0"/>
      <w:marRight w:val="0"/>
      <w:marTop w:val="0"/>
      <w:marBottom w:val="0"/>
      <w:divBdr>
        <w:top w:val="none" w:sz="0" w:space="0" w:color="auto"/>
        <w:left w:val="none" w:sz="0" w:space="0" w:color="auto"/>
        <w:bottom w:val="none" w:sz="0" w:space="0" w:color="auto"/>
        <w:right w:val="none" w:sz="0" w:space="0" w:color="auto"/>
      </w:divBdr>
    </w:div>
    <w:div w:id="1070152045">
      <w:bodyDiv w:val="1"/>
      <w:marLeft w:val="0"/>
      <w:marRight w:val="0"/>
      <w:marTop w:val="0"/>
      <w:marBottom w:val="0"/>
      <w:divBdr>
        <w:top w:val="none" w:sz="0" w:space="0" w:color="auto"/>
        <w:left w:val="none" w:sz="0" w:space="0" w:color="auto"/>
        <w:bottom w:val="none" w:sz="0" w:space="0" w:color="auto"/>
        <w:right w:val="none" w:sz="0" w:space="0" w:color="auto"/>
      </w:divBdr>
    </w:div>
    <w:div w:id="1071584650">
      <w:bodyDiv w:val="1"/>
      <w:marLeft w:val="0"/>
      <w:marRight w:val="0"/>
      <w:marTop w:val="0"/>
      <w:marBottom w:val="0"/>
      <w:divBdr>
        <w:top w:val="none" w:sz="0" w:space="0" w:color="auto"/>
        <w:left w:val="none" w:sz="0" w:space="0" w:color="auto"/>
        <w:bottom w:val="none" w:sz="0" w:space="0" w:color="auto"/>
        <w:right w:val="none" w:sz="0" w:space="0" w:color="auto"/>
      </w:divBdr>
    </w:div>
    <w:div w:id="1072194202">
      <w:bodyDiv w:val="1"/>
      <w:marLeft w:val="0"/>
      <w:marRight w:val="0"/>
      <w:marTop w:val="0"/>
      <w:marBottom w:val="0"/>
      <w:divBdr>
        <w:top w:val="none" w:sz="0" w:space="0" w:color="auto"/>
        <w:left w:val="none" w:sz="0" w:space="0" w:color="auto"/>
        <w:bottom w:val="none" w:sz="0" w:space="0" w:color="auto"/>
        <w:right w:val="none" w:sz="0" w:space="0" w:color="auto"/>
      </w:divBdr>
    </w:div>
    <w:div w:id="1074084433">
      <w:bodyDiv w:val="1"/>
      <w:marLeft w:val="0"/>
      <w:marRight w:val="0"/>
      <w:marTop w:val="0"/>
      <w:marBottom w:val="0"/>
      <w:divBdr>
        <w:top w:val="none" w:sz="0" w:space="0" w:color="auto"/>
        <w:left w:val="none" w:sz="0" w:space="0" w:color="auto"/>
        <w:bottom w:val="none" w:sz="0" w:space="0" w:color="auto"/>
        <w:right w:val="none" w:sz="0" w:space="0" w:color="auto"/>
      </w:divBdr>
    </w:div>
    <w:div w:id="1074472233">
      <w:bodyDiv w:val="1"/>
      <w:marLeft w:val="0"/>
      <w:marRight w:val="0"/>
      <w:marTop w:val="0"/>
      <w:marBottom w:val="0"/>
      <w:divBdr>
        <w:top w:val="none" w:sz="0" w:space="0" w:color="auto"/>
        <w:left w:val="none" w:sz="0" w:space="0" w:color="auto"/>
        <w:bottom w:val="none" w:sz="0" w:space="0" w:color="auto"/>
        <w:right w:val="none" w:sz="0" w:space="0" w:color="auto"/>
      </w:divBdr>
    </w:div>
    <w:div w:id="1077437683">
      <w:bodyDiv w:val="1"/>
      <w:marLeft w:val="0"/>
      <w:marRight w:val="0"/>
      <w:marTop w:val="0"/>
      <w:marBottom w:val="0"/>
      <w:divBdr>
        <w:top w:val="none" w:sz="0" w:space="0" w:color="auto"/>
        <w:left w:val="none" w:sz="0" w:space="0" w:color="auto"/>
        <w:bottom w:val="none" w:sz="0" w:space="0" w:color="auto"/>
        <w:right w:val="none" w:sz="0" w:space="0" w:color="auto"/>
      </w:divBdr>
    </w:div>
    <w:div w:id="1078330716">
      <w:bodyDiv w:val="1"/>
      <w:marLeft w:val="0"/>
      <w:marRight w:val="0"/>
      <w:marTop w:val="0"/>
      <w:marBottom w:val="0"/>
      <w:divBdr>
        <w:top w:val="none" w:sz="0" w:space="0" w:color="auto"/>
        <w:left w:val="none" w:sz="0" w:space="0" w:color="auto"/>
        <w:bottom w:val="none" w:sz="0" w:space="0" w:color="auto"/>
        <w:right w:val="none" w:sz="0" w:space="0" w:color="auto"/>
      </w:divBdr>
    </w:div>
    <w:div w:id="1079718552">
      <w:bodyDiv w:val="1"/>
      <w:marLeft w:val="0"/>
      <w:marRight w:val="0"/>
      <w:marTop w:val="0"/>
      <w:marBottom w:val="0"/>
      <w:divBdr>
        <w:top w:val="none" w:sz="0" w:space="0" w:color="auto"/>
        <w:left w:val="none" w:sz="0" w:space="0" w:color="auto"/>
        <w:bottom w:val="none" w:sz="0" w:space="0" w:color="auto"/>
        <w:right w:val="none" w:sz="0" w:space="0" w:color="auto"/>
      </w:divBdr>
    </w:div>
    <w:div w:id="1079867686">
      <w:bodyDiv w:val="1"/>
      <w:marLeft w:val="0"/>
      <w:marRight w:val="0"/>
      <w:marTop w:val="0"/>
      <w:marBottom w:val="0"/>
      <w:divBdr>
        <w:top w:val="none" w:sz="0" w:space="0" w:color="auto"/>
        <w:left w:val="none" w:sz="0" w:space="0" w:color="auto"/>
        <w:bottom w:val="none" w:sz="0" w:space="0" w:color="auto"/>
        <w:right w:val="none" w:sz="0" w:space="0" w:color="auto"/>
      </w:divBdr>
    </w:div>
    <w:div w:id="1081563805">
      <w:bodyDiv w:val="1"/>
      <w:marLeft w:val="0"/>
      <w:marRight w:val="0"/>
      <w:marTop w:val="0"/>
      <w:marBottom w:val="0"/>
      <w:divBdr>
        <w:top w:val="none" w:sz="0" w:space="0" w:color="auto"/>
        <w:left w:val="none" w:sz="0" w:space="0" w:color="auto"/>
        <w:bottom w:val="none" w:sz="0" w:space="0" w:color="auto"/>
        <w:right w:val="none" w:sz="0" w:space="0" w:color="auto"/>
      </w:divBdr>
    </w:div>
    <w:div w:id="1084449316">
      <w:bodyDiv w:val="1"/>
      <w:marLeft w:val="0"/>
      <w:marRight w:val="0"/>
      <w:marTop w:val="0"/>
      <w:marBottom w:val="0"/>
      <w:divBdr>
        <w:top w:val="none" w:sz="0" w:space="0" w:color="auto"/>
        <w:left w:val="none" w:sz="0" w:space="0" w:color="auto"/>
        <w:bottom w:val="none" w:sz="0" w:space="0" w:color="auto"/>
        <w:right w:val="none" w:sz="0" w:space="0" w:color="auto"/>
      </w:divBdr>
    </w:div>
    <w:div w:id="1084570813">
      <w:bodyDiv w:val="1"/>
      <w:marLeft w:val="0"/>
      <w:marRight w:val="0"/>
      <w:marTop w:val="0"/>
      <w:marBottom w:val="0"/>
      <w:divBdr>
        <w:top w:val="none" w:sz="0" w:space="0" w:color="auto"/>
        <w:left w:val="none" w:sz="0" w:space="0" w:color="auto"/>
        <w:bottom w:val="none" w:sz="0" w:space="0" w:color="auto"/>
        <w:right w:val="none" w:sz="0" w:space="0" w:color="auto"/>
      </w:divBdr>
    </w:div>
    <w:div w:id="1085030404">
      <w:bodyDiv w:val="1"/>
      <w:marLeft w:val="0"/>
      <w:marRight w:val="0"/>
      <w:marTop w:val="0"/>
      <w:marBottom w:val="0"/>
      <w:divBdr>
        <w:top w:val="none" w:sz="0" w:space="0" w:color="auto"/>
        <w:left w:val="none" w:sz="0" w:space="0" w:color="auto"/>
        <w:bottom w:val="none" w:sz="0" w:space="0" w:color="auto"/>
        <w:right w:val="none" w:sz="0" w:space="0" w:color="auto"/>
      </w:divBdr>
    </w:div>
    <w:div w:id="1085304568">
      <w:bodyDiv w:val="1"/>
      <w:marLeft w:val="0"/>
      <w:marRight w:val="0"/>
      <w:marTop w:val="0"/>
      <w:marBottom w:val="0"/>
      <w:divBdr>
        <w:top w:val="none" w:sz="0" w:space="0" w:color="auto"/>
        <w:left w:val="none" w:sz="0" w:space="0" w:color="auto"/>
        <w:bottom w:val="none" w:sz="0" w:space="0" w:color="auto"/>
        <w:right w:val="none" w:sz="0" w:space="0" w:color="auto"/>
      </w:divBdr>
    </w:div>
    <w:div w:id="1085418993">
      <w:bodyDiv w:val="1"/>
      <w:marLeft w:val="0"/>
      <w:marRight w:val="0"/>
      <w:marTop w:val="0"/>
      <w:marBottom w:val="0"/>
      <w:divBdr>
        <w:top w:val="none" w:sz="0" w:space="0" w:color="auto"/>
        <w:left w:val="none" w:sz="0" w:space="0" w:color="auto"/>
        <w:bottom w:val="none" w:sz="0" w:space="0" w:color="auto"/>
        <w:right w:val="none" w:sz="0" w:space="0" w:color="auto"/>
      </w:divBdr>
    </w:div>
    <w:div w:id="1085951748">
      <w:bodyDiv w:val="1"/>
      <w:marLeft w:val="0"/>
      <w:marRight w:val="0"/>
      <w:marTop w:val="0"/>
      <w:marBottom w:val="0"/>
      <w:divBdr>
        <w:top w:val="none" w:sz="0" w:space="0" w:color="auto"/>
        <w:left w:val="none" w:sz="0" w:space="0" w:color="auto"/>
        <w:bottom w:val="none" w:sz="0" w:space="0" w:color="auto"/>
        <w:right w:val="none" w:sz="0" w:space="0" w:color="auto"/>
      </w:divBdr>
    </w:div>
    <w:div w:id="1088229802">
      <w:bodyDiv w:val="1"/>
      <w:marLeft w:val="0"/>
      <w:marRight w:val="0"/>
      <w:marTop w:val="0"/>
      <w:marBottom w:val="0"/>
      <w:divBdr>
        <w:top w:val="none" w:sz="0" w:space="0" w:color="auto"/>
        <w:left w:val="none" w:sz="0" w:space="0" w:color="auto"/>
        <w:bottom w:val="none" w:sz="0" w:space="0" w:color="auto"/>
        <w:right w:val="none" w:sz="0" w:space="0" w:color="auto"/>
      </w:divBdr>
    </w:div>
    <w:div w:id="1088382675">
      <w:bodyDiv w:val="1"/>
      <w:marLeft w:val="0"/>
      <w:marRight w:val="0"/>
      <w:marTop w:val="0"/>
      <w:marBottom w:val="0"/>
      <w:divBdr>
        <w:top w:val="none" w:sz="0" w:space="0" w:color="auto"/>
        <w:left w:val="none" w:sz="0" w:space="0" w:color="auto"/>
        <w:bottom w:val="none" w:sz="0" w:space="0" w:color="auto"/>
        <w:right w:val="none" w:sz="0" w:space="0" w:color="auto"/>
      </w:divBdr>
    </w:div>
    <w:div w:id="1088388161">
      <w:bodyDiv w:val="1"/>
      <w:marLeft w:val="0"/>
      <w:marRight w:val="0"/>
      <w:marTop w:val="0"/>
      <w:marBottom w:val="0"/>
      <w:divBdr>
        <w:top w:val="none" w:sz="0" w:space="0" w:color="auto"/>
        <w:left w:val="none" w:sz="0" w:space="0" w:color="auto"/>
        <w:bottom w:val="none" w:sz="0" w:space="0" w:color="auto"/>
        <w:right w:val="none" w:sz="0" w:space="0" w:color="auto"/>
      </w:divBdr>
    </w:div>
    <w:div w:id="1089036368">
      <w:bodyDiv w:val="1"/>
      <w:marLeft w:val="0"/>
      <w:marRight w:val="0"/>
      <w:marTop w:val="0"/>
      <w:marBottom w:val="0"/>
      <w:divBdr>
        <w:top w:val="none" w:sz="0" w:space="0" w:color="auto"/>
        <w:left w:val="none" w:sz="0" w:space="0" w:color="auto"/>
        <w:bottom w:val="none" w:sz="0" w:space="0" w:color="auto"/>
        <w:right w:val="none" w:sz="0" w:space="0" w:color="auto"/>
      </w:divBdr>
    </w:div>
    <w:div w:id="1089159509">
      <w:bodyDiv w:val="1"/>
      <w:marLeft w:val="0"/>
      <w:marRight w:val="0"/>
      <w:marTop w:val="0"/>
      <w:marBottom w:val="0"/>
      <w:divBdr>
        <w:top w:val="none" w:sz="0" w:space="0" w:color="auto"/>
        <w:left w:val="none" w:sz="0" w:space="0" w:color="auto"/>
        <w:bottom w:val="none" w:sz="0" w:space="0" w:color="auto"/>
        <w:right w:val="none" w:sz="0" w:space="0" w:color="auto"/>
      </w:divBdr>
    </w:div>
    <w:div w:id="1090351988">
      <w:bodyDiv w:val="1"/>
      <w:marLeft w:val="0"/>
      <w:marRight w:val="0"/>
      <w:marTop w:val="0"/>
      <w:marBottom w:val="0"/>
      <w:divBdr>
        <w:top w:val="none" w:sz="0" w:space="0" w:color="auto"/>
        <w:left w:val="none" w:sz="0" w:space="0" w:color="auto"/>
        <w:bottom w:val="none" w:sz="0" w:space="0" w:color="auto"/>
        <w:right w:val="none" w:sz="0" w:space="0" w:color="auto"/>
      </w:divBdr>
    </w:div>
    <w:div w:id="1091319160">
      <w:bodyDiv w:val="1"/>
      <w:marLeft w:val="0"/>
      <w:marRight w:val="0"/>
      <w:marTop w:val="0"/>
      <w:marBottom w:val="0"/>
      <w:divBdr>
        <w:top w:val="none" w:sz="0" w:space="0" w:color="auto"/>
        <w:left w:val="none" w:sz="0" w:space="0" w:color="auto"/>
        <w:bottom w:val="none" w:sz="0" w:space="0" w:color="auto"/>
        <w:right w:val="none" w:sz="0" w:space="0" w:color="auto"/>
      </w:divBdr>
    </w:div>
    <w:div w:id="1091927659">
      <w:bodyDiv w:val="1"/>
      <w:marLeft w:val="0"/>
      <w:marRight w:val="0"/>
      <w:marTop w:val="0"/>
      <w:marBottom w:val="0"/>
      <w:divBdr>
        <w:top w:val="none" w:sz="0" w:space="0" w:color="auto"/>
        <w:left w:val="none" w:sz="0" w:space="0" w:color="auto"/>
        <w:bottom w:val="none" w:sz="0" w:space="0" w:color="auto"/>
        <w:right w:val="none" w:sz="0" w:space="0" w:color="auto"/>
      </w:divBdr>
    </w:div>
    <w:div w:id="1092241087">
      <w:bodyDiv w:val="1"/>
      <w:marLeft w:val="0"/>
      <w:marRight w:val="0"/>
      <w:marTop w:val="0"/>
      <w:marBottom w:val="0"/>
      <w:divBdr>
        <w:top w:val="none" w:sz="0" w:space="0" w:color="auto"/>
        <w:left w:val="none" w:sz="0" w:space="0" w:color="auto"/>
        <w:bottom w:val="none" w:sz="0" w:space="0" w:color="auto"/>
        <w:right w:val="none" w:sz="0" w:space="0" w:color="auto"/>
      </w:divBdr>
    </w:div>
    <w:div w:id="1092698997">
      <w:bodyDiv w:val="1"/>
      <w:marLeft w:val="0"/>
      <w:marRight w:val="0"/>
      <w:marTop w:val="0"/>
      <w:marBottom w:val="0"/>
      <w:divBdr>
        <w:top w:val="none" w:sz="0" w:space="0" w:color="auto"/>
        <w:left w:val="none" w:sz="0" w:space="0" w:color="auto"/>
        <w:bottom w:val="none" w:sz="0" w:space="0" w:color="auto"/>
        <w:right w:val="none" w:sz="0" w:space="0" w:color="auto"/>
      </w:divBdr>
    </w:div>
    <w:div w:id="1095057913">
      <w:bodyDiv w:val="1"/>
      <w:marLeft w:val="0"/>
      <w:marRight w:val="0"/>
      <w:marTop w:val="0"/>
      <w:marBottom w:val="0"/>
      <w:divBdr>
        <w:top w:val="none" w:sz="0" w:space="0" w:color="auto"/>
        <w:left w:val="none" w:sz="0" w:space="0" w:color="auto"/>
        <w:bottom w:val="none" w:sz="0" w:space="0" w:color="auto"/>
        <w:right w:val="none" w:sz="0" w:space="0" w:color="auto"/>
      </w:divBdr>
    </w:div>
    <w:div w:id="1096827620">
      <w:bodyDiv w:val="1"/>
      <w:marLeft w:val="0"/>
      <w:marRight w:val="0"/>
      <w:marTop w:val="0"/>
      <w:marBottom w:val="0"/>
      <w:divBdr>
        <w:top w:val="none" w:sz="0" w:space="0" w:color="auto"/>
        <w:left w:val="none" w:sz="0" w:space="0" w:color="auto"/>
        <w:bottom w:val="none" w:sz="0" w:space="0" w:color="auto"/>
        <w:right w:val="none" w:sz="0" w:space="0" w:color="auto"/>
      </w:divBdr>
    </w:div>
    <w:div w:id="1097679579">
      <w:bodyDiv w:val="1"/>
      <w:marLeft w:val="0"/>
      <w:marRight w:val="0"/>
      <w:marTop w:val="0"/>
      <w:marBottom w:val="0"/>
      <w:divBdr>
        <w:top w:val="none" w:sz="0" w:space="0" w:color="auto"/>
        <w:left w:val="none" w:sz="0" w:space="0" w:color="auto"/>
        <w:bottom w:val="none" w:sz="0" w:space="0" w:color="auto"/>
        <w:right w:val="none" w:sz="0" w:space="0" w:color="auto"/>
      </w:divBdr>
    </w:div>
    <w:div w:id="1097797107">
      <w:bodyDiv w:val="1"/>
      <w:marLeft w:val="0"/>
      <w:marRight w:val="0"/>
      <w:marTop w:val="0"/>
      <w:marBottom w:val="0"/>
      <w:divBdr>
        <w:top w:val="none" w:sz="0" w:space="0" w:color="auto"/>
        <w:left w:val="none" w:sz="0" w:space="0" w:color="auto"/>
        <w:bottom w:val="none" w:sz="0" w:space="0" w:color="auto"/>
        <w:right w:val="none" w:sz="0" w:space="0" w:color="auto"/>
      </w:divBdr>
    </w:div>
    <w:div w:id="1097947508">
      <w:bodyDiv w:val="1"/>
      <w:marLeft w:val="0"/>
      <w:marRight w:val="0"/>
      <w:marTop w:val="0"/>
      <w:marBottom w:val="0"/>
      <w:divBdr>
        <w:top w:val="none" w:sz="0" w:space="0" w:color="auto"/>
        <w:left w:val="none" w:sz="0" w:space="0" w:color="auto"/>
        <w:bottom w:val="none" w:sz="0" w:space="0" w:color="auto"/>
        <w:right w:val="none" w:sz="0" w:space="0" w:color="auto"/>
      </w:divBdr>
    </w:div>
    <w:div w:id="1099642797">
      <w:bodyDiv w:val="1"/>
      <w:marLeft w:val="0"/>
      <w:marRight w:val="0"/>
      <w:marTop w:val="0"/>
      <w:marBottom w:val="0"/>
      <w:divBdr>
        <w:top w:val="none" w:sz="0" w:space="0" w:color="auto"/>
        <w:left w:val="none" w:sz="0" w:space="0" w:color="auto"/>
        <w:bottom w:val="none" w:sz="0" w:space="0" w:color="auto"/>
        <w:right w:val="none" w:sz="0" w:space="0" w:color="auto"/>
      </w:divBdr>
    </w:div>
    <w:div w:id="1101221339">
      <w:bodyDiv w:val="1"/>
      <w:marLeft w:val="0"/>
      <w:marRight w:val="0"/>
      <w:marTop w:val="0"/>
      <w:marBottom w:val="0"/>
      <w:divBdr>
        <w:top w:val="none" w:sz="0" w:space="0" w:color="auto"/>
        <w:left w:val="none" w:sz="0" w:space="0" w:color="auto"/>
        <w:bottom w:val="none" w:sz="0" w:space="0" w:color="auto"/>
        <w:right w:val="none" w:sz="0" w:space="0" w:color="auto"/>
      </w:divBdr>
    </w:div>
    <w:div w:id="1105425506">
      <w:bodyDiv w:val="1"/>
      <w:marLeft w:val="0"/>
      <w:marRight w:val="0"/>
      <w:marTop w:val="0"/>
      <w:marBottom w:val="0"/>
      <w:divBdr>
        <w:top w:val="none" w:sz="0" w:space="0" w:color="auto"/>
        <w:left w:val="none" w:sz="0" w:space="0" w:color="auto"/>
        <w:bottom w:val="none" w:sz="0" w:space="0" w:color="auto"/>
        <w:right w:val="none" w:sz="0" w:space="0" w:color="auto"/>
      </w:divBdr>
    </w:div>
    <w:div w:id="1105618369">
      <w:bodyDiv w:val="1"/>
      <w:marLeft w:val="0"/>
      <w:marRight w:val="0"/>
      <w:marTop w:val="0"/>
      <w:marBottom w:val="0"/>
      <w:divBdr>
        <w:top w:val="none" w:sz="0" w:space="0" w:color="auto"/>
        <w:left w:val="none" w:sz="0" w:space="0" w:color="auto"/>
        <w:bottom w:val="none" w:sz="0" w:space="0" w:color="auto"/>
        <w:right w:val="none" w:sz="0" w:space="0" w:color="auto"/>
      </w:divBdr>
    </w:div>
    <w:div w:id="1105812371">
      <w:bodyDiv w:val="1"/>
      <w:marLeft w:val="0"/>
      <w:marRight w:val="0"/>
      <w:marTop w:val="0"/>
      <w:marBottom w:val="0"/>
      <w:divBdr>
        <w:top w:val="none" w:sz="0" w:space="0" w:color="auto"/>
        <w:left w:val="none" w:sz="0" w:space="0" w:color="auto"/>
        <w:bottom w:val="none" w:sz="0" w:space="0" w:color="auto"/>
        <w:right w:val="none" w:sz="0" w:space="0" w:color="auto"/>
      </w:divBdr>
    </w:div>
    <w:div w:id="1105925667">
      <w:bodyDiv w:val="1"/>
      <w:marLeft w:val="0"/>
      <w:marRight w:val="0"/>
      <w:marTop w:val="0"/>
      <w:marBottom w:val="0"/>
      <w:divBdr>
        <w:top w:val="none" w:sz="0" w:space="0" w:color="auto"/>
        <w:left w:val="none" w:sz="0" w:space="0" w:color="auto"/>
        <w:bottom w:val="none" w:sz="0" w:space="0" w:color="auto"/>
        <w:right w:val="none" w:sz="0" w:space="0" w:color="auto"/>
      </w:divBdr>
    </w:div>
    <w:div w:id="1106119196">
      <w:bodyDiv w:val="1"/>
      <w:marLeft w:val="0"/>
      <w:marRight w:val="0"/>
      <w:marTop w:val="0"/>
      <w:marBottom w:val="0"/>
      <w:divBdr>
        <w:top w:val="none" w:sz="0" w:space="0" w:color="auto"/>
        <w:left w:val="none" w:sz="0" w:space="0" w:color="auto"/>
        <w:bottom w:val="none" w:sz="0" w:space="0" w:color="auto"/>
        <w:right w:val="none" w:sz="0" w:space="0" w:color="auto"/>
      </w:divBdr>
    </w:div>
    <w:div w:id="1106578739">
      <w:bodyDiv w:val="1"/>
      <w:marLeft w:val="0"/>
      <w:marRight w:val="0"/>
      <w:marTop w:val="0"/>
      <w:marBottom w:val="0"/>
      <w:divBdr>
        <w:top w:val="none" w:sz="0" w:space="0" w:color="auto"/>
        <w:left w:val="none" w:sz="0" w:space="0" w:color="auto"/>
        <w:bottom w:val="none" w:sz="0" w:space="0" w:color="auto"/>
        <w:right w:val="none" w:sz="0" w:space="0" w:color="auto"/>
      </w:divBdr>
    </w:div>
    <w:div w:id="1107196486">
      <w:bodyDiv w:val="1"/>
      <w:marLeft w:val="0"/>
      <w:marRight w:val="0"/>
      <w:marTop w:val="0"/>
      <w:marBottom w:val="0"/>
      <w:divBdr>
        <w:top w:val="none" w:sz="0" w:space="0" w:color="auto"/>
        <w:left w:val="none" w:sz="0" w:space="0" w:color="auto"/>
        <w:bottom w:val="none" w:sz="0" w:space="0" w:color="auto"/>
        <w:right w:val="none" w:sz="0" w:space="0" w:color="auto"/>
      </w:divBdr>
    </w:div>
    <w:div w:id="1107389954">
      <w:bodyDiv w:val="1"/>
      <w:marLeft w:val="0"/>
      <w:marRight w:val="0"/>
      <w:marTop w:val="0"/>
      <w:marBottom w:val="0"/>
      <w:divBdr>
        <w:top w:val="none" w:sz="0" w:space="0" w:color="auto"/>
        <w:left w:val="none" w:sz="0" w:space="0" w:color="auto"/>
        <w:bottom w:val="none" w:sz="0" w:space="0" w:color="auto"/>
        <w:right w:val="none" w:sz="0" w:space="0" w:color="auto"/>
      </w:divBdr>
    </w:div>
    <w:div w:id="1107893179">
      <w:bodyDiv w:val="1"/>
      <w:marLeft w:val="0"/>
      <w:marRight w:val="0"/>
      <w:marTop w:val="0"/>
      <w:marBottom w:val="0"/>
      <w:divBdr>
        <w:top w:val="none" w:sz="0" w:space="0" w:color="auto"/>
        <w:left w:val="none" w:sz="0" w:space="0" w:color="auto"/>
        <w:bottom w:val="none" w:sz="0" w:space="0" w:color="auto"/>
        <w:right w:val="none" w:sz="0" w:space="0" w:color="auto"/>
      </w:divBdr>
    </w:div>
    <w:div w:id="1109205468">
      <w:bodyDiv w:val="1"/>
      <w:marLeft w:val="0"/>
      <w:marRight w:val="0"/>
      <w:marTop w:val="0"/>
      <w:marBottom w:val="0"/>
      <w:divBdr>
        <w:top w:val="none" w:sz="0" w:space="0" w:color="auto"/>
        <w:left w:val="none" w:sz="0" w:space="0" w:color="auto"/>
        <w:bottom w:val="none" w:sz="0" w:space="0" w:color="auto"/>
        <w:right w:val="none" w:sz="0" w:space="0" w:color="auto"/>
      </w:divBdr>
    </w:div>
    <w:div w:id="1110009676">
      <w:bodyDiv w:val="1"/>
      <w:marLeft w:val="0"/>
      <w:marRight w:val="0"/>
      <w:marTop w:val="0"/>
      <w:marBottom w:val="0"/>
      <w:divBdr>
        <w:top w:val="none" w:sz="0" w:space="0" w:color="auto"/>
        <w:left w:val="none" w:sz="0" w:space="0" w:color="auto"/>
        <w:bottom w:val="none" w:sz="0" w:space="0" w:color="auto"/>
        <w:right w:val="none" w:sz="0" w:space="0" w:color="auto"/>
      </w:divBdr>
    </w:div>
    <w:div w:id="1110246637">
      <w:bodyDiv w:val="1"/>
      <w:marLeft w:val="0"/>
      <w:marRight w:val="0"/>
      <w:marTop w:val="0"/>
      <w:marBottom w:val="0"/>
      <w:divBdr>
        <w:top w:val="none" w:sz="0" w:space="0" w:color="auto"/>
        <w:left w:val="none" w:sz="0" w:space="0" w:color="auto"/>
        <w:bottom w:val="none" w:sz="0" w:space="0" w:color="auto"/>
        <w:right w:val="none" w:sz="0" w:space="0" w:color="auto"/>
      </w:divBdr>
    </w:div>
    <w:div w:id="1111512393">
      <w:bodyDiv w:val="1"/>
      <w:marLeft w:val="0"/>
      <w:marRight w:val="0"/>
      <w:marTop w:val="0"/>
      <w:marBottom w:val="0"/>
      <w:divBdr>
        <w:top w:val="none" w:sz="0" w:space="0" w:color="auto"/>
        <w:left w:val="none" w:sz="0" w:space="0" w:color="auto"/>
        <w:bottom w:val="none" w:sz="0" w:space="0" w:color="auto"/>
        <w:right w:val="none" w:sz="0" w:space="0" w:color="auto"/>
      </w:divBdr>
    </w:div>
    <w:div w:id="1112437545">
      <w:bodyDiv w:val="1"/>
      <w:marLeft w:val="0"/>
      <w:marRight w:val="0"/>
      <w:marTop w:val="0"/>
      <w:marBottom w:val="0"/>
      <w:divBdr>
        <w:top w:val="none" w:sz="0" w:space="0" w:color="auto"/>
        <w:left w:val="none" w:sz="0" w:space="0" w:color="auto"/>
        <w:bottom w:val="none" w:sz="0" w:space="0" w:color="auto"/>
        <w:right w:val="none" w:sz="0" w:space="0" w:color="auto"/>
      </w:divBdr>
    </w:div>
    <w:div w:id="1113750225">
      <w:bodyDiv w:val="1"/>
      <w:marLeft w:val="0"/>
      <w:marRight w:val="0"/>
      <w:marTop w:val="0"/>
      <w:marBottom w:val="0"/>
      <w:divBdr>
        <w:top w:val="none" w:sz="0" w:space="0" w:color="auto"/>
        <w:left w:val="none" w:sz="0" w:space="0" w:color="auto"/>
        <w:bottom w:val="none" w:sz="0" w:space="0" w:color="auto"/>
        <w:right w:val="none" w:sz="0" w:space="0" w:color="auto"/>
      </w:divBdr>
    </w:div>
    <w:div w:id="1114595199">
      <w:bodyDiv w:val="1"/>
      <w:marLeft w:val="0"/>
      <w:marRight w:val="0"/>
      <w:marTop w:val="0"/>
      <w:marBottom w:val="0"/>
      <w:divBdr>
        <w:top w:val="none" w:sz="0" w:space="0" w:color="auto"/>
        <w:left w:val="none" w:sz="0" w:space="0" w:color="auto"/>
        <w:bottom w:val="none" w:sz="0" w:space="0" w:color="auto"/>
        <w:right w:val="none" w:sz="0" w:space="0" w:color="auto"/>
      </w:divBdr>
    </w:div>
    <w:div w:id="1115100312">
      <w:bodyDiv w:val="1"/>
      <w:marLeft w:val="0"/>
      <w:marRight w:val="0"/>
      <w:marTop w:val="0"/>
      <w:marBottom w:val="0"/>
      <w:divBdr>
        <w:top w:val="none" w:sz="0" w:space="0" w:color="auto"/>
        <w:left w:val="none" w:sz="0" w:space="0" w:color="auto"/>
        <w:bottom w:val="none" w:sz="0" w:space="0" w:color="auto"/>
        <w:right w:val="none" w:sz="0" w:space="0" w:color="auto"/>
      </w:divBdr>
    </w:div>
    <w:div w:id="1116604755">
      <w:bodyDiv w:val="1"/>
      <w:marLeft w:val="0"/>
      <w:marRight w:val="0"/>
      <w:marTop w:val="0"/>
      <w:marBottom w:val="0"/>
      <w:divBdr>
        <w:top w:val="none" w:sz="0" w:space="0" w:color="auto"/>
        <w:left w:val="none" w:sz="0" w:space="0" w:color="auto"/>
        <w:bottom w:val="none" w:sz="0" w:space="0" w:color="auto"/>
        <w:right w:val="none" w:sz="0" w:space="0" w:color="auto"/>
      </w:divBdr>
    </w:div>
    <w:div w:id="1116946229">
      <w:bodyDiv w:val="1"/>
      <w:marLeft w:val="0"/>
      <w:marRight w:val="0"/>
      <w:marTop w:val="0"/>
      <w:marBottom w:val="0"/>
      <w:divBdr>
        <w:top w:val="none" w:sz="0" w:space="0" w:color="auto"/>
        <w:left w:val="none" w:sz="0" w:space="0" w:color="auto"/>
        <w:bottom w:val="none" w:sz="0" w:space="0" w:color="auto"/>
        <w:right w:val="none" w:sz="0" w:space="0" w:color="auto"/>
      </w:divBdr>
    </w:div>
    <w:div w:id="1117335957">
      <w:bodyDiv w:val="1"/>
      <w:marLeft w:val="0"/>
      <w:marRight w:val="0"/>
      <w:marTop w:val="0"/>
      <w:marBottom w:val="0"/>
      <w:divBdr>
        <w:top w:val="none" w:sz="0" w:space="0" w:color="auto"/>
        <w:left w:val="none" w:sz="0" w:space="0" w:color="auto"/>
        <w:bottom w:val="none" w:sz="0" w:space="0" w:color="auto"/>
        <w:right w:val="none" w:sz="0" w:space="0" w:color="auto"/>
      </w:divBdr>
    </w:div>
    <w:div w:id="1117486456">
      <w:bodyDiv w:val="1"/>
      <w:marLeft w:val="0"/>
      <w:marRight w:val="0"/>
      <w:marTop w:val="0"/>
      <w:marBottom w:val="0"/>
      <w:divBdr>
        <w:top w:val="none" w:sz="0" w:space="0" w:color="auto"/>
        <w:left w:val="none" w:sz="0" w:space="0" w:color="auto"/>
        <w:bottom w:val="none" w:sz="0" w:space="0" w:color="auto"/>
        <w:right w:val="none" w:sz="0" w:space="0" w:color="auto"/>
      </w:divBdr>
    </w:div>
    <w:div w:id="1117943075">
      <w:bodyDiv w:val="1"/>
      <w:marLeft w:val="0"/>
      <w:marRight w:val="0"/>
      <w:marTop w:val="0"/>
      <w:marBottom w:val="0"/>
      <w:divBdr>
        <w:top w:val="none" w:sz="0" w:space="0" w:color="auto"/>
        <w:left w:val="none" w:sz="0" w:space="0" w:color="auto"/>
        <w:bottom w:val="none" w:sz="0" w:space="0" w:color="auto"/>
        <w:right w:val="none" w:sz="0" w:space="0" w:color="auto"/>
      </w:divBdr>
    </w:div>
    <w:div w:id="1118064513">
      <w:bodyDiv w:val="1"/>
      <w:marLeft w:val="0"/>
      <w:marRight w:val="0"/>
      <w:marTop w:val="0"/>
      <w:marBottom w:val="0"/>
      <w:divBdr>
        <w:top w:val="none" w:sz="0" w:space="0" w:color="auto"/>
        <w:left w:val="none" w:sz="0" w:space="0" w:color="auto"/>
        <w:bottom w:val="none" w:sz="0" w:space="0" w:color="auto"/>
        <w:right w:val="none" w:sz="0" w:space="0" w:color="auto"/>
      </w:divBdr>
    </w:div>
    <w:div w:id="1118573561">
      <w:bodyDiv w:val="1"/>
      <w:marLeft w:val="0"/>
      <w:marRight w:val="0"/>
      <w:marTop w:val="0"/>
      <w:marBottom w:val="0"/>
      <w:divBdr>
        <w:top w:val="none" w:sz="0" w:space="0" w:color="auto"/>
        <w:left w:val="none" w:sz="0" w:space="0" w:color="auto"/>
        <w:bottom w:val="none" w:sz="0" w:space="0" w:color="auto"/>
        <w:right w:val="none" w:sz="0" w:space="0" w:color="auto"/>
      </w:divBdr>
    </w:div>
    <w:div w:id="1119451523">
      <w:bodyDiv w:val="1"/>
      <w:marLeft w:val="0"/>
      <w:marRight w:val="0"/>
      <w:marTop w:val="0"/>
      <w:marBottom w:val="0"/>
      <w:divBdr>
        <w:top w:val="none" w:sz="0" w:space="0" w:color="auto"/>
        <w:left w:val="none" w:sz="0" w:space="0" w:color="auto"/>
        <w:bottom w:val="none" w:sz="0" w:space="0" w:color="auto"/>
        <w:right w:val="none" w:sz="0" w:space="0" w:color="auto"/>
      </w:divBdr>
    </w:div>
    <w:div w:id="1119689979">
      <w:bodyDiv w:val="1"/>
      <w:marLeft w:val="0"/>
      <w:marRight w:val="0"/>
      <w:marTop w:val="0"/>
      <w:marBottom w:val="0"/>
      <w:divBdr>
        <w:top w:val="none" w:sz="0" w:space="0" w:color="auto"/>
        <w:left w:val="none" w:sz="0" w:space="0" w:color="auto"/>
        <w:bottom w:val="none" w:sz="0" w:space="0" w:color="auto"/>
        <w:right w:val="none" w:sz="0" w:space="0" w:color="auto"/>
      </w:divBdr>
    </w:div>
    <w:div w:id="1120491574">
      <w:bodyDiv w:val="1"/>
      <w:marLeft w:val="0"/>
      <w:marRight w:val="0"/>
      <w:marTop w:val="0"/>
      <w:marBottom w:val="0"/>
      <w:divBdr>
        <w:top w:val="none" w:sz="0" w:space="0" w:color="auto"/>
        <w:left w:val="none" w:sz="0" w:space="0" w:color="auto"/>
        <w:bottom w:val="none" w:sz="0" w:space="0" w:color="auto"/>
        <w:right w:val="none" w:sz="0" w:space="0" w:color="auto"/>
      </w:divBdr>
    </w:div>
    <w:div w:id="1120882209">
      <w:bodyDiv w:val="1"/>
      <w:marLeft w:val="0"/>
      <w:marRight w:val="0"/>
      <w:marTop w:val="0"/>
      <w:marBottom w:val="0"/>
      <w:divBdr>
        <w:top w:val="none" w:sz="0" w:space="0" w:color="auto"/>
        <w:left w:val="none" w:sz="0" w:space="0" w:color="auto"/>
        <w:bottom w:val="none" w:sz="0" w:space="0" w:color="auto"/>
        <w:right w:val="none" w:sz="0" w:space="0" w:color="auto"/>
      </w:divBdr>
    </w:div>
    <w:div w:id="1121609700">
      <w:bodyDiv w:val="1"/>
      <w:marLeft w:val="0"/>
      <w:marRight w:val="0"/>
      <w:marTop w:val="0"/>
      <w:marBottom w:val="0"/>
      <w:divBdr>
        <w:top w:val="none" w:sz="0" w:space="0" w:color="auto"/>
        <w:left w:val="none" w:sz="0" w:space="0" w:color="auto"/>
        <w:bottom w:val="none" w:sz="0" w:space="0" w:color="auto"/>
        <w:right w:val="none" w:sz="0" w:space="0" w:color="auto"/>
      </w:divBdr>
    </w:div>
    <w:div w:id="1121650513">
      <w:bodyDiv w:val="1"/>
      <w:marLeft w:val="0"/>
      <w:marRight w:val="0"/>
      <w:marTop w:val="0"/>
      <w:marBottom w:val="0"/>
      <w:divBdr>
        <w:top w:val="none" w:sz="0" w:space="0" w:color="auto"/>
        <w:left w:val="none" w:sz="0" w:space="0" w:color="auto"/>
        <w:bottom w:val="none" w:sz="0" w:space="0" w:color="auto"/>
        <w:right w:val="none" w:sz="0" w:space="0" w:color="auto"/>
      </w:divBdr>
    </w:div>
    <w:div w:id="1122457983">
      <w:bodyDiv w:val="1"/>
      <w:marLeft w:val="0"/>
      <w:marRight w:val="0"/>
      <w:marTop w:val="0"/>
      <w:marBottom w:val="0"/>
      <w:divBdr>
        <w:top w:val="none" w:sz="0" w:space="0" w:color="auto"/>
        <w:left w:val="none" w:sz="0" w:space="0" w:color="auto"/>
        <w:bottom w:val="none" w:sz="0" w:space="0" w:color="auto"/>
        <w:right w:val="none" w:sz="0" w:space="0" w:color="auto"/>
      </w:divBdr>
    </w:div>
    <w:div w:id="1123158354">
      <w:bodyDiv w:val="1"/>
      <w:marLeft w:val="0"/>
      <w:marRight w:val="0"/>
      <w:marTop w:val="0"/>
      <w:marBottom w:val="0"/>
      <w:divBdr>
        <w:top w:val="none" w:sz="0" w:space="0" w:color="auto"/>
        <w:left w:val="none" w:sz="0" w:space="0" w:color="auto"/>
        <w:bottom w:val="none" w:sz="0" w:space="0" w:color="auto"/>
        <w:right w:val="none" w:sz="0" w:space="0" w:color="auto"/>
      </w:divBdr>
    </w:div>
    <w:div w:id="1123229722">
      <w:bodyDiv w:val="1"/>
      <w:marLeft w:val="0"/>
      <w:marRight w:val="0"/>
      <w:marTop w:val="0"/>
      <w:marBottom w:val="0"/>
      <w:divBdr>
        <w:top w:val="none" w:sz="0" w:space="0" w:color="auto"/>
        <w:left w:val="none" w:sz="0" w:space="0" w:color="auto"/>
        <w:bottom w:val="none" w:sz="0" w:space="0" w:color="auto"/>
        <w:right w:val="none" w:sz="0" w:space="0" w:color="auto"/>
      </w:divBdr>
    </w:div>
    <w:div w:id="1124426714">
      <w:bodyDiv w:val="1"/>
      <w:marLeft w:val="0"/>
      <w:marRight w:val="0"/>
      <w:marTop w:val="0"/>
      <w:marBottom w:val="0"/>
      <w:divBdr>
        <w:top w:val="none" w:sz="0" w:space="0" w:color="auto"/>
        <w:left w:val="none" w:sz="0" w:space="0" w:color="auto"/>
        <w:bottom w:val="none" w:sz="0" w:space="0" w:color="auto"/>
        <w:right w:val="none" w:sz="0" w:space="0" w:color="auto"/>
      </w:divBdr>
    </w:div>
    <w:div w:id="1124613858">
      <w:bodyDiv w:val="1"/>
      <w:marLeft w:val="0"/>
      <w:marRight w:val="0"/>
      <w:marTop w:val="0"/>
      <w:marBottom w:val="0"/>
      <w:divBdr>
        <w:top w:val="none" w:sz="0" w:space="0" w:color="auto"/>
        <w:left w:val="none" w:sz="0" w:space="0" w:color="auto"/>
        <w:bottom w:val="none" w:sz="0" w:space="0" w:color="auto"/>
        <w:right w:val="none" w:sz="0" w:space="0" w:color="auto"/>
      </w:divBdr>
    </w:div>
    <w:div w:id="1126703233">
      <w:bodyDiv w:val="1"/>
      <w:marLeft w:val="0"/>
      <w:marRight w:val="0"/>
      <w:marTop w:val="0"/>
      <w:marBottom w:val="0"/>
      <w:divBdr>
        <w:top w:val="none" w:sz="0" w:space="0" w:color="auto"/>
        <w:left w:val="none" w:sz="0" w:space="0" w:color="auto"/>
        <w:bottom w:val="none" w:sz="0" w:space="0" w:color="auto"/>
        <w:right w:val="none" w:sz="0" w:space="0" w:color="auto"/>
      </w:divBdr>
    </w:div>
    <w:div w:id="1127089162">
      <w:bodyDiv w:val="1"/>
      <w:marLeft w:val="0"/>
      <w:marRight w:val="0"/>
      <w:marTop w:val="0"/>
      <w:marBottom w:val="0"/>
      <w:divBdr>
        <w:top w:val="none" w:sz="0" w:space="0" w:color="auto"/>
        <w:left w:val="none" w:sz="0" w:space="0" w:color="auto"/>
        <w:bottom w:val="none" w:sz="0" w:space="0" w:color="auto"/>
        <w:right w:val="none" w:sz="0" w:space="0" w:color="auto"/>
      </w:divBdr>
    </w:div>
    <w:div w:id="1127703024">
      <w:bodyDiv w:val="1"/>
      <w:marLeft w:val="0"/>
      <w:marRight w:val="0"/>
      <w:marTop w:val="0"/>
      <w:marBottom w:val="0"/>
      <w:divBdr>
        <w:top w:val="none" w:sz="0" w:space="0" w:color="auto"/>
        <w:left w:val="none" w:sz="0" w:space="0" w:color="auto"/>
        <w:bottom w:val="none" w:sz="0" w:space="0" w:color="auto"/>
        <w:right w:val="none" w:sz="0" w:space="0" w:color="auto"/>
      </w:divBdr>
    </w:div>
    <w:div w:id="1128090978">
      <w:bodyDiv w:val="1"/>
      <w:marLeft w:val="0"/>
      <w:marRight w:val="0"/>
      <w:marTop w:val="0"/>
      <w:marBottom w:val="0"/>
      <w:divBdr>
        <w:top w:val="none" w:sz="0" w:space="0" w:color="auto"/>
        <w:left w:val="none" w:sz="0" w:space="0" w:color="auto"/>
        <w:bottom w:val="none" w:sz="0" w:space="0" w:color="auto"/>
        <w:right w:val="none" w:sz="0" w:space="0" w:color="auto"/>
      </w:divBdr>
    </w:div>
    <w:div w:id="1128739003">
      <w:bodyDiv w:val="1"/>
      <w:marLeft w:val="0"/>
      <w:marRight w:val="0"/>
      <w:marTop w:val="0"/>
      <w:marBottom w:val="0"/>
      <w:divBdr>
        <w:top w:val="none" w:sz="0" w:space="0" w:color="auto"/>
        <w:left w:val="none" w:sz="0" w:space="0" w:color="auto"/>
        <w:bottom w:val="none" w:sz="0" w:space="0" w:color="auto"/>
        <w:right w:val="none" w:sz="0" w:space="0" w:color="auto"/>
      </w:divBdr>
    </w:div>
    <w:div w:id="1128741703">
      <w:bodyDiv w:val="1"/>
      <w:marLeft w:val="0"/>
      <w:marRight w:val="0"/>
      <w:marTop w:val="0"/>
      <w:marBottom w:val="0"/>
      <w:divBdr>
        <w:top w:val="none" w:sz="0" w:space="0" w:color="auto"/>
        <w:left w:val="none" w:sz="0" w:space="0" w:color="auto"/>
        <w:bottom w:val="none" w:sz="0" w:space="0" w:color="auto"/>
        <w:right w:val="none" w:sz="0" w:space="0" w:color="auto"/>
      </w:divBdr>
    </w:div>
    <w:div w:id="1129324939">
      <w:bodyDiv w:val="1"/>
      <w:marLeft w:val="0"/>
      <w:marRight w:val="0"/>
      <w:marTop w:val="0"/>
      <w:marBottom w:val="0"/>
      <w:divBdr>
        <w:top w:val="none" w:sz="0" w:space="0" w:color="auto"/>
        <w:left w:val="none" w:sz="0" w:space="0" w:color="auto"/>
        <w:bottom w:val="none" w:sz="0" w:space="0" w:color="auto"/>
        <w:right w:val="none" w:sz="0" w:space="0" w:color="auto"/>
      </w:divBdr>
    </w:div>
    <w:div w:id="1132093724">
      <w:bodyDiv w:val="1"/>
      <w:marLeft w:val="0"/>
      <w:marRight w:val="0"/>
      <w:marTop w:val="0"/>
      <w:marBottom w:val="0"/>
      <w:divBdr>
        <w:top w:val="none" w:sz="0" w:space="0" w:color="auto"/>
        <w:left w:val="none" w:sz="0" w:space="0" w:color="auto"/>
        <w:bottom w:val="none" w:sz="0" w:space="0" w:color="auto"/>
        <w:right w:val="none" w:sz="0" w:space="0" w:color="auto"/>
      </w:divBdr>
    </w:div>
    <w:div w:id="1132135207">
      <w:bodyDiv w:val="1"/>
      <w:marLeft w:val="0"/>
      <w:marRight w:val="0"/>
      <w:marTop w:val="0"/>
      <w:marBottom w:val="0"/>
      <w:divBdr>
        <w:top w:val="none" w:sz="0" w:space="0" w:color="auto"/>
        <w:left w:val="none" w:sz="0" w:space="0" w:color="auto"/>
        <w:bottom w:val="none" w:sz="0" w:space="0" w:color="auto"/>
        <w:right w:val="none" w:sz="0" w:space="0" w:color="auto"/>
      </w:divBdr>
    </w:div>
    <w:div w:id="1132752298">
      <w:bodyDiv w:val="1"/>
      <w:marLeft w:val="0"/>
      <w:marRight w:val="0"/>
      <w:marTop w:val="0"/>
      <w:marBottom w:val="0"/>
      <w:divBdr>
        <w:top w:val="none" w:sz="0" w:space="0" w:color="auto"/>
        <w:left w:val="none" w:sz="0" w:space="0" w:color="auto"/>
        <w:bottom w:val="none" w:sz="0" w:space="0" w:color="auto"/>
        <w:right w:val="none" w:sz="0" w:space="0" w:color="auto"/>
      </w:divBdr>
    </w:div>
    <w:div w:id="1135760890">
      <w:bodyDiv w:val="1"/>
      <w:marLeft w:val="0"/>
      <w:marRight w:val="0"/>
      <w:marTop w:val="0"/>
      <w:marBottom w:val="0"/>
      <w:divBdr>
        <w:top w:val="none" w:sz="0" w:space="0" w:color="auto"/>
        <w:left w:val="none" w:sz="0" w:space="0" w:color="auto"/>
        <w:bottom w:val="none" w:sz="0" w:space="0" w:color="auto"/>
        <w:right w:val="none" w:sz="0" w:space="0" w:color="auto"/>
      </w:divBdr>
    </w:div>
    <w:div w:id="1135875061">
      <w:bodyDiv w:val="1"/>
      <w:marLeft w:val="0"/>
      <w:marRight w:val="0"/>
      <w:marTop w:val="0"/>
      <w:marBottom w:val="0"/>
      <w:divBdr>
        <w:top w:val="none" w:sz="0" w:space="0" w:color="auto"/>
        <w:left w:val="none" w:sz="0" w:space="0" w:color="auto"/>
        <w:bottom w:val="none" w:sz="0" w:space="0" w:color="auto"/>
        <w:right w:val="none" w:sz="0" w:space="0" w:color="auto"/>
      </w:divBdr>
    </w:div>
    <w:div w:id="1135947995">
      <w:bodyDiv w:val="1"/>
      <w:marLeft w:val="0"/>
      <w:marRight w:val="0"/>
      <w:marTop w:val="0"/>
      <w:marBottom w:val="0"/>
      <w:divBdr>
        <w:top w:val="none" w:sz="0" w:space="0" w:color="auto"/>
        <w:left w:val="none" w:sz="0" w:space="0" w:color="auto"/>
        <w:bottom w:val="none" w:sz="0" w:space="0" w:color="auto"/>
        <w:right w:val="none" w:sz="0" w:space="0" w:color="auto"/>
      </w:divBdr>
    </w:div>
    <w:div w:id="1136022528">
      <w:bodyDiv w:val="1"/>
      <w:marLeft w:val="0"/>
      <w:marRight w:val="0"/>
      <w:marTop w:val="0"/>
      <w:marBottom w:val="0"/>
      <w:divBdr>
        <w:top w:val="none" w:sz="0" w:space="0" w:color="auto"/>
        <w:left w:val="none" w:sz="0" w:space="0" w:color="auto"/>
        <w:bottom w:val="none" w:sz="0" w:space="0" w:color="auto"/>
        <w:right w:val="none" w:sz="0" w:space="0" w:color="auto"/>
      </w:divBdr>
    </w:div>
    <w:div w:id="1136413942">
      <w:bodyDiv w:val="1"/>
      <w:marLeft w:val="0"/>
      <w:marRight w:val="0"/>
      <w:marTop w:val="0"/>
      <w:marBottom w:val="0"/>
      <w:divBdr>
        <w:top w:val="none" w:sz="0" w:space="0" w:color="auto"/>
        <w:left w:val="none" w:sz="0" w:space="0" w:color="auto"/>
        <w:bottom w:val="none" w:sz="0" w:space="0" w:color="auto"/>
        <w:right w:val="none" w:sz="0" w:space="0" w:color="auto"/>
      </w:divBdr>
    </w:div>
    <w:div w:id="1136530208">
      <w:bodyDiv w:val="1"/>
      <w:marLeft w:val="0"/>
      <w:marRight w:val="0"/>
      <w:marTop w:val="0"/>
      <w:marBottom w:val="0"/>
      <w:divBdr>
        <w:top w:val="none" w:sz="0" w:space="0" w:color="auto"/>
        <w:left w:val="none" w:sz="0" w:space="0" w:color="auto"/>
        <w:bottom w:val="none" w:sz="0" w:space="0" w:color="auto"/>
        <w:right w:val="none" w:sz="0" w:space="0" w:color="auto"/>
      </w:divBdr>
    </w:div>
    <w:div w:id="1138766414">
      <w:bodyDiv w:val="1"/>
      <w:marLeft w:val="0"/>
      <w:marRight w:val="0"/>
      <w:marTop w:val="0"/>
      <w:marBottom w:val="0"/>
      <w:divBdr>
        <w:top w:val="none" w:sz="0" w:space="0" w:color="auto"/>
        <w:left w:val="none" w:sz="0" w:space="0" w:color="auto"/>
        <w:bottom w:val="none" w:sz="0" w:space="0" w:color="auto"/>
        <w:right w:val="none" w:sz="0" w:space="0" w:color="auto"/>
      </w:divBdr>
    </w:div>
    <w:div w:id="1139298735">
      <w:bodyDiv w:val="1"/>
      <w:marLeft w:val="0"/>
      <w:marRight w:val="0"/>
      <w:marTop w:val="0"/>
      <w:marBottom w:val="0"/>
      <w:divBdr>
        <w:top w:val="none" w:sz="0" w:space="0" w:color="auto"/>
        <w:left w:val="none" w:sz="0" w:space="0" w:color="auto"/>
        <w:bottom w:val="none" w:sz="0" w:space="0" w:color="auto"/>
        <w:right w:val="none" w:sz="0" w:space="0" w:color="auto"/>
      </w:divBdr>
    </w:div>
    <w:div w:id="1140533047">
      <w:bodyDiv w:val="1"/>
      <w:marLeft w:val="0"/>
      <w:marRight w:val="0"/>
      <w:marTop w:val="0"/>
      <w:marBottom w:val="0"/>
      <w:divBdr>
        <w:top w:val="none" w:sz="0" w:space="0" w:color="auto"/>
        <w:left w:val="none" w:sz="0" w:space="0" w:color="auto"/>
        <w:bottom w:val="none" w:sz="0" w:space="0" w:color="auto"/>
        <w:right w:val="none" w:sz="0" w:space="0" w:color="auto"/>
      </w:divBdr>
    </w:div>
    <w:div w:id="1142431164">
      <w:bodyDiv w:val="1"/>
      <w:marLeft w:val="0"/>
      <w:marRight w:val="0"/>
      <w:marTop w:val="0"/>
      <w:marBottom w:val="0"/>
      <w:divBdr>
        <w:top w:val="none" w:sz="0" w:space="0" w:color="auto"/>
        <w:left w:val="none" w:sz="0" w:space="0" w:color="auto"/>
        <w:bottom w:val="none" w:sz="0" w:space="0" w:color="auto"/>
        <w:right w:val="none" w:sz="0" w:space="0" w:color="auto"/>
      </w:divBdr>
    </w:div>
    <w:div w:id="1143229668">
      <w:bodyDiv w:val="1"/>
      <w:marLeft w:val="0"/>
      <w:marRight w:val="0"/>
      <w:marTop w:val="0"/>
      <w:marBottom w:val="0"/>
      <w:divBdr>
        <w:top w:val="none" w:sz="0" w:space="0" w:color="auto"/>
        <w:left w:val="none" w:sz="0" w:space="0" w:color="auto"/>
        <w:bottom w:val="none" w:sz="0" w:space="0" w:color="auto"/>
        <w:right w:val="none" w:sz="0" w:space="0" w:color="auto"/>
      </w:divBdr>
    </w:div>
    <w:div w:id="1143350252">
      <w:bodyDiv w:val="1"/>
      <w:marLeft w:val="0"/>
      <w:marRight w:val="0"/>
      <w:marTop w:val="0"/>
      <w:marBottom w:val="0"/>
      <w:divBdr>
        <w:top w:val="none" w:sz="0" w:space="0" w:color="auto"/>
        <w:left w:val="none" w:sz="0" w:space="0" w:color="auto"/>
        <w:bottom w:val="none" w:sz="0" w:space="0" w:color="auto"/>
        <w:right w:val="none" w:sz="0" w:space="0" w:color="auto"/>
      </w:divBdr>
    </w:div>
    <w:div w:id="1144083177">
      <w:bodyDiv w:val="1"/>
      <w:marLeft w:val="0"/>
      <w:marRight w:val="0"/>
      <w:marTop w:val="0"/>
      <w:marBottom w:val="0"/>
      <w:divBdr>
        <w:top w:val="none" w:sz="0" w:space="0" w:color="auto"/>
        <w:left w:val="none" w:sz="0" w:space="0" w:color="auto"/>
        <w:bottom w:val="none" w:sz="0" w:space="0" w:color="auto"/>
        <w:right w:val="none" w:sz="0" w:space="0" w:color="auto"/>
      </w:divBdr>
    </w:div>
    <w:div w:id="1144354640">
      <w:bodyDiv w:val="1"/>
      <w:marLeft w:val="0"/>
      <w:marRight w:val="0"/>
      <w:marTop w:val="0"/>
      <w:marBottom w:val="0"/>
      <w:divBdr>
        <w:top w:val="none" w:sz="0" w:space="0" w:color="auto"/>
        <w:left w:val="none" w:sz="0" w:space="0" w:color="auto"/>
        <w:bottom w:val="none" w:sz="0" w:space="0" w:color="auto"/>
        <w:right w:val="none" w:sz="0" w:space="0" w:color="auto"/>
      </w:divBdr>
    </w:div>
    <w:div w:id="1147093020">
      <w:bodyDiv w:val="1"/>
      <w:marLeft w:val="0"/>
      <w:marRight w:val="0"/>
      <w:marTop w:val="0"/>
      <w:marBottom w:val="0"/>
      <w:divBdr>
        <w:top w:val="none" w:sz="0" w:space="0" w:color="auto"/>
        <w:left w:val="none" w:sz="0" w:space="0" w:color="auto"/>
        <w:bottom w:val="none" w:sz="0" w:space="0" w:color="auto"/>
        <w:right w:val="none" w:sz="0" w:space="0" w:color="auto"/>
      </w:divBdr>
    </w:div>
    <w:div w:id="1147208884">
      <w:bodyDiv w:val="1"/>
      <w:marLeft w:val="0"/>
      <w:marRight w:val="0"/>
      <w:marTop w:val="0"/>
      <w:marBottom w:val="0"/>
      <w:divBdr>
        <w:top w:val="none" w:sz="0" w:space="0" w:color="auto"/>
        <w:left w:val="none" w:sz="0" w:space="0" w:color="auto"/>
        <w:bottom w:val="none" w:sz="0" w:space="0" w:color="auto"/>
        <w:right w:val="none" w:sz="0" w:space="0" w:color="auto"/>
      </w:divBdr>
    </w:div>
    <w:div w:id="1147283422">
      <w:bodyDiv w:val="1"/>
      <w:marLeft w:val="0"/>
      <w:marRight w:val="0"/>
      <w:marTop w:val="0"/>
      <w:marBottom w:val="0"/>
      <w:divBdr>
        <w:top w:val="none" w:sz="0" w:space="0" w:color="auto"/>
        <w:left w:val="none" w:sz="0" w:space="0" w:color="auto"/>
        <w:bottom w:val="none" w:sz="0" w:space="0" w:color="auto"/>
        <w:right w:val="none" w:sz="0" w:space="0" w:color="auto"/>
      </w:divBdr>
    </w:div>
    <w:div w:id="1149515863">
      <w:bodyDiv w:val="1"/>
      <w:marLeft w:val="0"/>
      <w:marRight w:val="0"/>
      <w:marTop w:val="0"/>
      <w:marBottom w:val="0"/>
      <w:divBdr>
        <w:top w:val="none" w:sz="0" w:space="0" w:color="auto"/>
        <w:left w:val="none" w:sz="0" w:space="0" w:color="auto"/>
        <w:bottom w:val="none" w:sz="0" w:space="0" w:color="auto"/>
        <w:right w:val="none" w:sz="0" w:space="0" w:color="auto"/>
      </w:divBdr>
    </w:div>
    <w:div w:id="1150100098">
      <w:bodyDiv w:val="1"/>
      <w:marLeft w:val="0"/>
      <w:marRight w:val="0"/>
      <w:marTop w:val="0"/>
      <w:marBottom w:val="0"/>
      <w:divBdr>
        <w:top w:val="none" w:sz="0" w:space="0" w:color="auto"/>
        <w:left w:val="none" w:sz="0" w:space="0" w:color="auto"/>
        <w:bottom w:val="none" w:sz="0" w:space="0" w:color="auto"/>
        <w:right w:val="none" w:sz="0" w:space="0" w:color="auto"/>
      </w:divBdr>
    </w:div>
    <w:div w:id="1150755733">
      <w:bodyDiv w:val="1"/>
      <w:marLeft w:val="0"/>
      <w:marRight w:val="0"/>
      <w:marTop w:val="0"/>
      <w:marBottom w:val="0"/>
      <w:divBdr>
        <w:top w:val="none" w:sz="0" w:space="0" w:color="auto"/>
        <w:left w:val="none" w:sz="0" w:space="0" w:color="auto"/>
        <w:bottom w:val="none" w:sz="0" w:space="0" w:color="auto"/>
        <w:right w:val="none" w:sz="0" w:space="0" w:color="auto"/>
      </w:divBdr>
    </w:div>
    <w:div w:id="1151097224">
      <w:bodyDiv w:val="1"/>
      <w:marLeft w:val="0"/>
      <w:marRight w:val="0"/>
      <w:marTop w:val="0"/>
      <w:marBottom w:val="0"/>
      <w:divBdr>
        <w:top w:val="none" w:sz="0" w:space="0" w:color="auto"/>
        <w:left w:val="none" w:sz="0" w:space="0" w:color="auto"/>
        <w:bottom w:val="none" w:sz="0" w:space="0" w:color="auto"/>
        <w:right w:val="none" w:sz="0" w:space="0" w:color="auto"/>
      </w:divBdr>
    </w:div>
    <w:div w:id="1151099361">
      <w:bodyDiv w:val="1"/>
      <w:marLeft w:val="0"/>
      <w:marRight w:val="0"/>
      <w:marTop w:val="0"/>
      <w:marBottom w:val="0"/>
      <w:divBdr>
        <w:top w:val="none" w:sz="0" w:space="0" w:color="auto"/>
        <w:left w:val="none" w:sz="0" w:space="0" w:color="auto"/>
        <w:bottom w:val="none" w:sz="0" w:space="0" w:color="auto"/>
        <w:right w:val="none" w:sz="0" w:space="0" w:color="auto"/>
      </w:divBdr>
    </w:div>
    <w:div w:id="1151753649">
      <w:bodyDiv w:val="1"/>
      <w:marLeft w:val="0"/>
      <w:marRight w:val="0"/>
      <w:marTop w:val="0"/>
      <w:marBottom w:val="0"/>
      <w:divBdr>
        <w:top w:val="none" w:sz="0" w:space="0" w:color="auto"/>
        <w:left w:val="none" w:sz="0" w:space="0" w:color="auto"/>
        <w:bottom w:val="none" w:sz="0" w:space="0" w:color="auto"/>
        <w:right w:val="none" w:sz="0" w:space="0" w:color="auto"/>
      </w:divBdr>
    </w:div>
    <w:div w:id="1152525796">
      <w:bodyDiv w:val="1"/>
      <w:marLeft w:val="0"/>
      <w:marRight w:val="0"/>
      <w:marTop w:val="0"/>
      <w:marBottom w:val="0"/>
      <w:divBdr>
        <w:top w:val="none" w:sz="0" w:space="0" w:color="auto"/>
        <w:left w:val="none" w:sz="0" w:space="0" w:color="auto"/>
        <w:bottom w:val="none" w:sz="0" w:space="0" w:color="auto"/>
        <w:right w:val="none" w:sz="0" w:space="0" w:color="auto"/>
      </w:divBdr>
    </w:div>
    <w:div w:id="1153062253">
      <w:bodyDiv w:val="1"/>
      <w:marLeft w:val="0"/>
      <w:marRight w:val="0"/>
      <w:marTop w:val="0"/>
      <w:marBottom w:val="0"/>
      <w:divBdr>
        <w:top w:val="none" w:sz="0" w:space="0" w:color="auto"/>
        <w:left w:val="none" w:sz="0" w:space="0" w:color="auto"/>
        <w:bottom w:val="none" w:sz="0" w:space="0" w:color="auto"/>
        <w:right w:val="none" w:sz="0" w:space="0" w:color="auto"/>
      </w:divBdr>
    </w:div>
    <w:div w:id="1153525184">
      <w:bodyDiv w:val="1"/>
      <w:marLeft w:val="0"/>
      <w:marRight w:val="0"/>
      <w:marTop w:val="0"/>
      <w:marBottom w:val="0"/>
      <w:divBdr>
        <w:top w:val="none" w:sz="0" w:space="0" w:color="auto"/>
        <w:left w:val="none" w:sz="0" w:space="0" w:color="auto"/>
        <w:bottom w:val="none" w:sz="0" w:space="0" w:color="auto"/>
        <w:right w:val="none" w:sz="0" w:space="0" w:color="auto"/>
      </w:divBdr>
    </w:div>
    <w:div w:id="1153643451">
      <w:bodyDiv w:val="1"/>
      <w:marLeft w:val="0"/>
      <w:marRight w:val="0"/>
      <w:marTop w:val="0"/>
      <w:marBottom w:val="0"/>
      <w:divBdr>
        <w:top w:val="none" w:sz="0" w:space="0" w:color="auto"/>
        <w:left w:val="none" w:sz="0" w:space="0" w:color="auto"/>
        <w:bottom w:val="none" w:sz="0" w:space="0" w:color="auto"/>
        <w:right w:val="none" w:sz="0" w:space="0" w:color="auto"/>
      </w:divBdr>
    </w:div>
    <w:div w:id="1154644210">
      <w:bodyDiv w:val="1"/>
      <w:marLeft w:val="0"/>
      <w:marRight w:val="0"/>
      <w:marTop w:val="0"/>
      <w:marBottom w:val="0"/>
      <w:divBdr>
        <w:top w:val="none" w:sz="0" w:space="0" w:color="auto"/>
        <w:left w:val="none" w:sz="0" w:space="0" w:color="auto"/>
        <w:bottom w:val="none" w:sz="0" w:space="0" w:color="auto"/>
        <w:right w:val="none" w:sz="0" w:space="0" w:color="auto"/>
      </w:divBdr>
    </w:div>
    <w:div w:id="1154645172">
      <w:bodyDiv w:val="1"/>
      <w:marLeft w:val="0"/>
      <w:marRight w:val="0"/>
      <w:marTop w:val="0"/>
      <w:marBottom w:val="0"/>
      <w:divBdr>
        <w:top w:val="none" w:sz="0" w:space="0" w:color="auto"/>
        <w:left w:val="none" w:sz="0" w:space="0" w:color="auto"/>
        <w:bottom w:val="none" w:sz="0" w:space="0" w:color="auto"/>
        <w:right w:val="none" w:sz="0" w:space="0" w:color="auto"/>
      </w:divBdr>
    </w:div>
    <w:div w:id="1157183595">
      <w:bodyDiv w:val="1"/>
      <w:marLeft w:val="0"/>
      <w:marRight w:val="0"/>
      <w:marTop w:val="0"/>
      <w:marBottom w:val="0"/>
      <w:divBdr>
        <w:top w:val="none" w:sz="0" w:space="0" w:color="auto"/>
        <w:left w:val="none" w:sz="0" w:space="0" w:color="auto"/>
        <w:bottom w:val="none" w:sz="0" w:space="0" w:color="auto"/>
        <w:right w:val="none" w:sz="0" w:space="0" w:color="auto"/>
      </w:divBdr>
    </w:div>
    <w:div w:id="1158037367">
      <w:bodyDiv w:val="1"/>
      <w:marLeft w:val="0"/>
      <w:marRight w:val="0"/>
      <w:marTop w:val="0"/>
      <w:marBottom w:val="0"/>
      <w:divBdr>
        <w:top w:val="none" w:sz="0" w:space="0" w:color="auto"/>
        <w:left w:val="none" w:sz="0" w:space="0" w:color="auto"/>
        <w:bottom w:val="none" w:sz="0" w:space="0" w:color="auto"/>
        <w:right w:val="none" w:sz="0" w:space="0" w:color="auto"/>
      </w:divBdr>
    </w:div>
    <w:div w:id="1158767172">
      <w:bodyDiv w:val="1"/>
      <w:marLeft w:val="0"/>
      <w:marRight w:val="0"/>
      <w:marTop w:val="0"/>
      <w:marBottom w:val="0"/>
      <w:divBdr>
        <w:top w:val="none" w:sz="0" w:space="0" w:color="auto"/>
        <w:left w:val="none" w:sz="0" w:space="0" w:color="auto"/>
        <w:bottom w:val="none" w:sz="0" w:space="0" w:color="auto"/>
        <w:right w:val="none" w:sz="0" w:space="0" w:color="auto"/>
      </w:divBdr>
    </w:div>
    <w:div w:id="1159731849">
      <w:bodyDiv w:val="1"/>
      <w:marLeft w:val="0"/>
      <w:marRight w:val="0"/>
      <w:marTop w:val="0"/>
      <w:marBottom w:val="0"/>
      <w:divBdr>
        <w:top w:val="none" w:sz="0" w:space="0" w:color="auto"/>
        <w:left w:val="none" w:sz="0" w:space="0" w:color="auto"/>
        <w:bottom w:val="none" w:sz="0" w:space="0" w:color="auto"/>
        <w:right w:val="none" w:sz="0" w:space="0" w:color="auto"/>
      </w:divBdr>
    </w:div>
    <w:div w:id="1159927774">
      <w:bodyDiv w:val="1"/>
      <w:marLeft w:val="0"/>
      <w:marRight w:val="0"/>
      <w:marTop w:val="0"/>
      <w:marBottom w:val="0"/>
      <w:divBdr>
        <w:top w:val="none" w:sz="0" w:space="0" w:color="auto"/>
        <w:left w:val="none" w:sz="0" w:space="0" w:color="auto"/>
        <w:bottom w:val="none" w:sz="0" w:space="0" w:color="auto"/>
        <w:right w:val="none" w:sz="0" w:space="0" w:color="auto"/>
      </w:divBdr>
    </w:div>
    <w:div w:id="1160265744">
      <w:bodyDiv w:val="1"/>
      <w:marLeft w:val="0"/>
      <w:marRight w:val="0"/>
      <w:marTop w:val="0"/>
      <w:marBottom w:val="0"/>
      <w:divBdr>
        <w:top w:val="none" w:sz="0" w:space="0" w:color="auto"/>
        <w:left w:val="none" w:sz="0" w:space="0" w:color="auto"/>
        <w:bottom w:val="none" w:sz="0" w:space="0" w:color="auto"/>
        <w:right w:val="none" w:sz="0" w:space="0" w:color="auto"/>
      </w:divBdr>
    </w:div>
    <w:div w:id="1161581924">
      <w:bodyDiv w:val="1"/>
      <w:marLeft w:val="0"/>
      <w:marRight w:val="0"/>
      <w:marTop w:val="0"/>
      <w:marBottom w:val="0"/>
      <w:divBdr>
        <w:top w:val="none" w:sz="0" w:space="0" w:color="auto"/>
        <w:left w:val="none" w:sz="0" w:space="0" w:color="auto"/>
        <w:bottom w:val="none" w:sz="0" w:space="0" w:color="auto"/>
        <w:right w:val="none" w:sz="0" w:space="0" w:color="auto"/>
      </w:divBdr>
    </w:div>
    <w:div w:id="1161773207">
      <w:bodyDiv w:val="1"/>
      <w:marLeft w:val="0"/>
      <w:marRight w:val="0"/>
      <w:marTop w:val="0"/>
      <w:marBottom w:val="0"/>
      <w:divBdr>
        <w:top w:val="none" w:sz="0" w:space="0" w:color="auto"/>
        <w:left w:val="none" w:sz="0" w:space="0" w:color="auto"/>
        <w:bottom w:val="none" w:sz="0" w:space="0" w:color="auto"/>
        <w:right w:val="none" w:sz="0" w:space="0" w:color="auto"/>
      </w:divBdr>
    </w:div>
    <w:div w:id="1164934537">
      <w:bodyDiv w:val="1"/>
      <w:marLeft w:val="0"/>
      <w:marRight w:val="0"/>
      <w:marTop w:val="0"/>
      <w:marBottom w:val="0"/>
      <w:divBdr>
        <w:top w:val="none" w:sz="0" w:space="0" w:color="auto"/>
        <w:left w:val="none" w:sz="0" w:space="0" w:color="auto"/>
        <w:bottom w:val="none" w:sz="0" w:space="0" w:color="auto"/>
        <w:right w:val="none" w:sz="0" w:space="0" w:color="auto"/>
      </w:divBdr>
    </w:div>
    <w:div w:id="1164976776">
      <w:bodyDiv w:val="1"/>
      <w:marLeft w:val="0"/>
      <w:marRight w:val="0"/>
      <w:marTop w:val="0"/>
      <w:marBottom w:val="0"/>
      <w:divBdr>
        <w:top w:val="none" w:sz="0" w:space="0" w:color="auto"/>
        <w:left w:val="none" w:sz="0" w:space="0" w:color="auto"/>
        <w:bottom w:val="none" w:sz="0" w:space="0" w:color="auto"/>
        <w:right w:val="none" w:sz="0" w:space="0" w:color="auto"/>
      </w:divBdr>
    </w:div>
    <w:div w:id="1164979215">
      <w:bodyDiv w:val="1"/>
      <w:marLeft w:val="0"/>
      <w:marRight w:val="0"/>
      <w:marTop w:val="0"/>
      <w:marBottom w:val="0"/>
      <w:divBdr>
        <w:top w:val="none" w:sz="0" w:space="0" w:color="auto"/>
        <w:left w:val="none" w:sz="0" w:space="0" w:color="auto"/>
        <w:bottom w:val="none" w:sz="0" w:space="0" w:color="auto"/>
        <w:right w:val="none" w:sz="0" w:space="0" w:color="auto"/>
      </w:divBdr>
    </w:div>
    <w:div w:id="1168252791">
      <w:bodyDiv w:val="1"/>
      <w:marLeft w:val="0"/>
      <w:marRight w:val="0"/>
      <w:marTop w:val="0"/>
      <w:marBottom w:val="0"/>
      <w:divBdr>
        <w:top w:val="none" w:sz="0" w:space="0" w:color="auto"/>
        <w:left w:val="none" w:sz="0" w:space="0" w:color="auto"/>
        <w:bottom w:val="none" w:sz="0" w:space="0" w:color="auto"/>
        <w:right w:val="none" w:sz="0" w:space="0" w:color="auto"/>
      </w:divBdr>
    </w:div>
    <w:div w:id="1169949685">
      <w:bodyDiv w:val="1"/>
      <w:marLeft w:val="0"/>
      <w:marRight w:val="0"/>
      <w:marTop w:val="0"/>
      <w:marBottom w:val="0"/>
      <w:divBdr>
        <w:top w:val="none" w:sz="0" w:space="0" w:color="auto"/>
        <w:left w:val="none" w:sz="0" w:space="0" w:color="auto"/>
        <w:bottom w:val="none" w:sz="0" w:space="0" w:color="auto"/>
        <w:right w:val="none" w:sz="0" w:space="0" w:color="auto"/>
      </w:divBdr>
    </w:div>
    <w:div w:id="1170176241">
      <w:bodyDiv w:val="1"/>
      <w:marLeft w:val="0"/>
      <w:marRight w:val="0"/>
      <w:marTop w:val="0"/>
      <w:marBottom w:val="0"/>
      <w:divBdr>
        <w:top w:val="none" w:sz="0" w:space="0" w:color="auto"/>
        <w:left w:val="none" w:sz="0" w:space="0" w:color="auto"/>
        <w:bottom w:val="none" w:sz="0" w:space="0" w:color="auto"/>
        <w:right w:val="none" w:sz="0" w:space="0" w:color="auto"/>
      </w:divBdr>
    </w:div>
    <w:div w:id="1172136503">
      <w:bodyDiv w:val="1"/>
      <w:marLeft w:val="0"/>
      <w:marRight w:val="0"/>
      <w:marTop w:val="0"/>
      <w:marBottom w:val="0"/>
      <w:divBdr>
        <w:top w:val="none" w:sz="0" w:space="0" w:color="auto"/>
        <w:left w:val="none" w:sz="0" w:space="0" w:color="auto"/>
        <w:bottom w:val="none" w:sz="0" w:space="0" w:color="auto"/>
        <w:right w:val="none" w:sz="0" w:space="0" w:color="auto"/>
      </w:divBdr>
    </w:div>
    <w:div w:id="1173884882">
      <w:bodyDiv w:val="1"/>
      <w:marLeft w:val="0"/>
      <w:marRight w:val="0"/>
      <w:marTop w:val="0"/>
      <w:marBottom w:val="0"/>
      <w:divBdr>
        <w:top w:val="none" w:sz="0" w:space="0" w:color="auto"/>
        <w:left w:val="none" w:sz="0" w:space="0" w:color="auto"/>
        <w:bottom w:val="none" w:sz="0" w:space="0" w:color="auto"/>
        <w:right w:val="none" w:sz="0" w:space="0" w:color="auto"/>
      </w:divBdr>
    </w:div>
    <w:div w:id="1175069722">
      <w:bodyDiv w:val="1"/>
      <w:marLeft w:val="0"/>
      <w:marRight w:val="0"/>
      <w:marTop w:val="0"/>
      <w:marBottom w:val="0"/>
      <w:divBdr>
        <w:top w:val="none" w:sz="0" w:space="0" w:color="auto"/>
        <w:left w:val="none" w:sz="0" w:space="0" w:color="auto"/>
        <w:bottom w:val="none" w:sz="0" w:space="0" w:color="auto"/>
        <w:right w:val="none" w:sz="0" w:space="0" w:color="auto"/>
      </w:divBdr>
    </w:div>
    <w:div w:id="1175614529">
      <w:bodyDiv w:val="1"/>
      <w:marLeft w:val="0"/>
      <w:marRight w:val="0"/>
      <w:marTop w:val="0"/>
      <w:marBottom w:val="0"/>
      <w:divBdr>
        <w:top w:val="none" w:sz="0" w:space="0" w:color="auto"/>
        <w:left w:val="none" w:sz="0" w:space="0" w:color="auto"/>
        <w:bottom w:val="none" w:sz="0" w:space="0" w:color="auto"/>
        <w:right w:val="none" w:sz="0" w:space="0" w:color="auto"/>
      </w:divBdr>
    </w:div>
    <w:div w:id="1175922032">
      <w:bodyDiv w:val="1"/>
      <w:marLeft w:val="0"/>
      <w:marRight w:val="0"/>
      <w:marTop w:val="0"/>
      <w:marBottom w:val="0"/>
      <w:divBdr>
        <w:top w:val="none" w:sz="0" w:space="0" w:color="auto"/>
        <w:left w:val="none" w:sz="0" w:space="0" w:color="auto"/>
        <w:bottom w:val="none" w:sz="0" w:space="0" w:color="auto"/>
        <w:right w:val="none" w:sz="0" w:space="0" w:color="auto"/>
      </w:divBdr>
    </w:div>
    <w:div w:id="1176532228">
      <w:bodyDiv w:val="1"/>
      <w:marLeft w:val="0"/>
      <w:marRight w:val="0"/>
      <w:marTop w:val="0"/>
      <w:marBottom w:val="0"/>
      <w:divBdr>
        <w:top w:val="none" w:sz="0" w:space="0" w:color="auto"/>
        <w:left w:val="none" w:sz="0" w:space="0" w:color="auto"/>
        <w:bottom w:val="none" w:sz="0" w:space="0" w:color="auto"/>
        <w:right w:val="none" w:sz="0" w:space="0" w:color="auto"/>
      </w:divBdr>
    </w:div>
    <w:div w:id="1178234960">
      <w:bodyDiv w:val="1"/>
      <w:marLeft w:val="0"/>
      <w:marRight w:val="0"/>
      <w:marTop w:val="0"/>
      <w:marBottom w:val="0"/>
      <w:divBdr>
        <w:top w:val="none" w:sz="0" w:space="0" w:color="auto"/>
        <w:left w:val="none" w:sz="0" w:space="0" w:color="auto"/>
        <w:bottom w:val="none" w:sz="0" w:space="0" w:color="auto"/>
        <w:right w:val="none" w:sz="0" w:space="0" w:color="auto"/>
      </w:divBdr>
    </w:div>
    <w:div w:id="1178616394">
      <w:bodyDiv w:val="1"/>
      <w:marLeft w:val="0"/>
      <w:marRight w:val="0"/>
      <w:marTop w:val="0"/>
      <w:marBottom w:val="0"/>
      <w:divBdr>
        <w:top w:val="none" w:sz="0" w:space="0" w:color="auto"/>
        <w:left w:val="none" w:sz="0" w:space="0" w:color="auto"/>
        <w:bottom w:val="none" w:sz="0" w:space="0" w:color="auto"/>
        <w:right w:val="none" w:sz="0" w:space="0" w:color="auto"/>
      </w:divBdr>
    </w:div>
    <w:div w:id="1178737426">
      <w:bodyDiv w:val="1"/>
      <w:marLeft w:val="0"/>
      <w:marRight w:val="0"/>
      <w:marTop w:val="0"/>
      <w:marBottom w:val="0"/>
      <w:divBdr>
        <w:top w:val="none" w:sz="0" w:space="0" w:color="auto"/>
        <w:left w:val="none" w:sz="0" w:space="0" w:color="auto"/>
        <w:bottom w:val="none" w:sz="0" w:space="0" w:color="auto"/>
        <w:right w:val="none" w:sz="0" w:space="0" w:color="auto"/>
      </w:divBdr>
    </w:div>
    <w:div w:id="1179268828">
      <w:bodyDiv w:val="1"/>
      <w:marLeft w:val="0"/>
      <w:marRight w:val="0"/>
      <w:marTop w:val="0"/>
      <w:marBottom w:val="0"/>
      <w:divBdr>
        <w:top w:val="none" w:sz="0" w:space="0" w:color="auto"/>
        <w:left w:val="none" w:sz="0" w:space="0" w:color="auto"/>
        <w:bottom w:val="none" w:sz="0" w:space="0" w:color="auto"/>
        <w:right w:val="none" w:sz="0" w:space="0" w:color="auto"/>
      </w:divBdr>
    </w:div>
    <w:div w:id="1179390130">
      <w:bodyDiv w:val="1"/>
      <w:marLeft w:val="0"/>
      <w:marRight w:val="0"/>
      <w:marTop w:val="0"/>
      <w:marBottom w:val="0"/>
      <w:divBdr>
        <w:top w:val="none" w:sz="0" w:space="0" w:color="auto"/>
        <w:left w:val="none" w:sz="0" w:space="0" w:color="auto"/>
        <w:bottom w:val="none" w:sz="0" w:space="0" w:color="auto"/>
        <w:right w:val="none" w:sz="0" w:space="0" w:color="auto"/>
      </w:divBdr>
    </w:div>
    <w:div w:id="1179543364">
      <w:bodyDiv w:val="1"/>
      <w:marLeft w:val="0"/>
      <w:marRight w:val="0"/>
      <w:marTop w:val="0"/>
      <w:marBottom w:val="0"/>
      <w:divBdr>
        <w:top w:val="none" w:sz="0" w:space="0" w:color="auto"/>
        <w:left w:val="none" w:sz="0" w:space="0" w:color="auto"/>
        <w:bottom w:val="none" w:sz="0" w:space="0" w:color="auto"/>
        <w:right w:val="none" w:sz="0" w:space="0" w:color="auto"/>
      </w:divBdr>
    </w:div>
    <w:div w:id="1180269421">
      <w:bodyDiv w:val="1"/>
      <w:marLeft w:val="0"/>
      <w:marRight w:val="0"/>
      <w:marTop w:val="0"/>
      <w:marBottom w:val="0"/>
      <w:divBdr>
        <w:top w:val="none" w:sz="0" w:space="0" w:color="auto"/>
        <w:left w:val="none" w:sz="0" w:space="0" w:color="auto"/>
        <w:bottom w:val="none" w:sz="0" w:space="0" w:color="auto"/>
        <w:right w:val="none" w:sz="0" w:space="0" w:color="auto"/>
      </w:divBdr>
    </w:div>
    <w:div w:id="1181629370">
      <w:bodyDiv w:val="1"/>
      <w:marLeft w:val="0"/>
      <w:marRight w:val="0"/>
      <w:marTop w:val="0"/>
      <w:marBottom w:val="0"/>
      <w:divBdr>
        <w:top w:val="none" w:sz="0" w:space="0" w:color="auto"/>
        <w:left w:val="none" w:sz="0" w:space="0" w:color="auto"/>
        <w:bottom w:val="none" w:sz="0" w:space="0" w:color="auto"/>
        <w:right w:val="none" w:sz="0" w:space="0" w:color="auto"/>
      </w:divBdr>
    </w:div>
    <w:div w:id="1182742905">
      <w:bodyDiv w:val="1"/>
      <w:marLeft w:val="0"/>
      <w:marRight w:val="0"/>
      <w:marTop w:val="0"/>
      <w:marBottom w:val="0"/>
      <w:divBdr>
        <w:top w:val="none" w:sz="0" w:space="0" w:color="auto"/>
        <w:left w:val="none" w:sz="0" w:space="0" w:color="auto"/>
        <w:bottom w:val="none" w:sz="0" w:space="0" w:color="auto"/>
        <w:right w:val="none" w:sz="0" w:space="0" w:color="auto"/>
      </w:divBdr>
    </w:div>
    <w:div w:id="1182747784">
      <w:bodyDiv w:val="1"/>
      <w:marLeft w:val="0"/>
      <w:marRight w:val="0"/>
      <w:marTop w:val="0"/>
      <w:marBottom w:val="0"/>
      <w:divBdr>
        <w:top w:val="none" w:sz="0" w:space="0" w:color="auto"/>
        <w:left w:val="none" w:sz="0" w:space="0" w:color="auto"/>
        <w:bottom w:val="none" w:sz="0" w:space="0" w:color="auto"/>
        <w:right w:val="none" w:sz="0" w:space="0" w:color="auto"/>
      </w:divBdr>
    </w:div>
    <w:div w:id="1184905774">
      <w:bodyDiv w:val="1"/>
      <w:marLeft w:val="0"/>
      <w:marRight w:val="0"/>
      <w:marTop w:val="0"/>
      <w:marBottom w:val="0"/>
      <w:divBdr>
        <w:top w:val="none" w:sz="0" w:space="0" w:color="auto"/>
        <w:left w:val="none" w:sz="0" w:space="0" w:color="auto"/>
        <w:bottom w:val="none" w:sz="0" w:space="0" w:color="auto"/>
        <w:right w:val="none" w:sz="0" w:space="0" w:color="auto"/>
      </w:divBdr>
    </w:div>
    <w:div w:id="1185047848">
      <w:bodyDiv w:val="1"/>
      <w:marLeft w:val="0"/>
      <w:marRight w:val="0"/>
      <w:marTop w:val="0"/>
      <w:marBottom w:val="0"/>
      <w:divBdr>
        <w:top w:val="none" w:sz="0" w:space="0" w:color="auto"/>
        <w:left w:val="none" w:sz="0" w:space="0" w:color="auto"/>
        <w:bottom w:val="none" w:sz="0" w:space="0" w:color="auto"/>
        <w:right w:val="none" w:sz="0" w:space="0" w:color="auto"/>
      </w:divBdr>
    </w:div>
    <w:div w:id="1186863238">
      <w:bodyDiv w:val="1"/>
      <w:marLeft w:val="0"/>
      <w:marRight w:val="0"/>
      <w:marTop w:val="0"/>
      <w:marBottom w:val="0"/>
      <w:divBdr>
        <w:top w:val="none" w:sz="0" w:space="0" w:color="auto"/>
        <w:left w:val="none" w:sz="0" w:space="0" w:color="auto"/>
        <w:bottom w:val="none" w:sz="0" w:space="0" w:color="auto"/>
        <w:right w:val="none" w:sz="0" w:space="0" w:color="auto"/>
      </w:divBdr>
    </w:div>
    <w:div w:id="1187326803">
      <w:bodyDiv w:val="1"/>
      <w:marLeft w:val="0"/>
      <w:marRight w:val="0"/>
      <w:marTop w:val="0"/>
      <w:marBottom w:val="0"/>
      <w:divBdr>
        <w:top w:val="none" w:sz="0" w:space="0" w:color="auto"/>
        <w:left w:val="none" w:sz="0" w:space="0" w:color="auto"/>
        <w:bottom w:val="none" w:sz="0" w:space="0" w:color="auto"/>
        <w:right w:val="none" w:sz="0" w:space="0" w:color="auto"/>
      </w:divBdr>
    </w:div>
    <w:div w:id="1188258123">
      <w:bodyDiv w:val="1"/>
      <w:marLeft w:val="0"/>
      <w:marRight w:val="0"/>
      <w:marTop w:val="0"/>
      <w:marBottom w:val="0"/>
      <w:divBdr>
        <w:top w:val="none" w:sz="0" w:space="0" w:color="auto"/>
        <w:left w:val="none" w:sz="0" w:space="0" w:color="auto"/>
        <w:bottom w:val="none" w:sz="0" w:space="0" w:color="auto"/>
        <w:right w:val="none" w:sz="0" w:space="0" w:color="auto"/>
      </w:divBdr>
    </w:div>
    <w:div w:id="1188566399">
      <w:bodyDiv w:val="1"/>
      <w:marLeft w:val="0"/>
      <w:marRight w:val="0"/>
      <w:marTop w:val="0"/>
      <w:marBottom w:val="0"/>
      <w:divBdr>
        <w:top w:val="none" w:sz="0" w:space="0" w:color="auto"/>
        <w:left w:val="none" w:sz="0" w:space="0" w:color="auto"/>
        <w:bottom w:val="none" w:sz="0" w:space="0" w:color="auto"/>
        <w:right w:val="none" w:sz="0" w:space="0" w:color="auto"/>
      </w:divBdr>
    </w:div>
    <w:div w:id="1188763108">
      <w:bodyDiv w:val="1"/>
      <w:marLeft w:val="0"/>
      <w:marRight w:val="0"/>
      <w:marTop w:val="0"/>
      <w:marBottom w:val="0"/>
      <w:divBdr>
        <w:top w:val="none" w:sz="0" w:space="0" w:color="auto"/>
        <w:left w:val="none" w:sz="0" w:space="0" w:color="auto"/>
        <w:bottom w:val="none" w:sz="0" w:space="0" w:color="auto"/>
        <w:right w:val="none" w:sz="0" w:space="0" w:color="auto"/>
      </w:divBdr>
    </w:div>
    <w:div w:id="1190485251">
      <w:bodyDiv w:val="1"/>
      <w:marLeft w:val="0"/>
      <w:marRight w:val="0"/>
      <w:marTop w:val="0"/>
      <w:marBottom w:val="0"/>
      <w:divBdr>
        <w:top w:val="none" w:sz="0" w:space="0" w:color="auto"/>
        <w:left w:val="none" w:sz="0" w:space="0" w:color="auto"/>
        <w:bottom w:val="none" w:sz="0" w:space="0" w:color="auto"/>
        <w:right w:val="none" w:sz="0" w:space="0" w:color="auto"/>
      </w:divBdr>
    </w:div>
    <w:div w:id="1190994655">
      <w:bodyDiv w:val="1"/>
      <w:marLeft w:val="0"/>
      <w:marRight w:val="0"/>
      <w:marTop w:val="0"/>
      <w:marBottom w:val="0"/>
      <w:divBdr>
        <w:top w:val="none" w:sz="0" w:space="0" w:color="auto"/>
        <w:left w:val="none" w:sz="0" w:space="0" w:color="auto"/>
        <w:bottom w:val="none" w:sz="0" w:space="0" w:color="auto"/>
        <w:right w:val="none" w:sz="0" w:space="0" w:color="auto"/>
      </w:divBdr>
    </w:div>
    <w:div w:id="1191265689">
      <w:bodyDiv w:val="1"/>
      <w:marLeft w:val="0"/>
      <w:marRight w:val="0"/>
      <w:marTop w:val="0"/>
      <w:marBottom w:val="0"/>
      <w:divBdr>
        <w:top w:val="none" w:sz="0" w:space="0" w:color="auto"/>
        <w:left w:val="none" w:sz="0" w:space="0" w:color="auto"/>
        <w:bottom w:val="none" w:sz="0" w:space="0" w:color="auto"/>
        <w:right w:val="none" w:sz="0" w:space="0" w:color="auto"/>
      </w:divBdr>
    </w:div>
    <w:div w:id="1192379665">
      <w:bodyDiv w:val="1"/>
      <w:marLeft w:val="0"/>
      <w:marRight w:val="0"/>
      <w:marTop w:val="0"/>
      <w:marBottom w:val="0"/>
      <w:divBdr>
        <w:top w:val="none" w:sz="0" w:space="0" w:color="auto"/>
        <w:left w:val="none" w:sz="0" w:space="0" w:color="auto"/>
        <w:bottom w:val="none" w:sz="0" w:space="0" w:color="auto"/>
        <w:right w:val="none" w:sz="0" w:space="0" w:color="auto"/>
      </w:divBdr>
    </w:div>
    <w:div w:id="1193303512">
      <w:bodyDiv w:val="1"/>
      <w:marLeft w:val="0"/>
      <w:marRight w:val="0"/>
      <w:marTop w:val="0"/>
      <w:marBottom w:val="0"/>
      <w:divBdr>
        <w:top w:val="none" w:sz="0" w:space="0" w:color="auto"/>
        <w:left w:val="none" w:sz="0" w:space="0" w:color="auto"/>
        <w:bottom w:val="none" w:sz="0" w:space="0" w:color="auto"/>
        <w:right w:val="none" w:sz="0" w:space="0" w:color="auto"/>
      </w:divBdr>
    </w:div>
    <w:div w:id="1193688753">
      <w:bodyDiv w:val="1"/>
      <w:marLeft w:val="0"/>
      <w:marRight w:val="0"/>
      <w:marTop w:val="0"/>
      <w:marBottom w:val="0"/>
      <w:divBdr>
        <w:top w:val="none" w:sz="0" w:space="0" w:color="auto"/>
        <w:left w:val="none" w:sz="0" w:space="0" w:color="auto"/>
        <w:bottom w:val="none" w:sz="0" w:space="0" w:color="auto"/>
        <w:right w:val="none" w:sz="0" w:space="0" w:color="auto"/>
      </w:divBdr>
    </w:div>
    <w:div w:id="1194535189">
      <w:bodyDiv w:val="1"/>
      <w:marLeft w:val="0"/>
      <w:marRight w:val="0"/>
      <w:marTop w:val="0"/>
      <w:marBottom w:val="0"/>
      <w:divBdr>
        <w:top w:val="none" w:sz="0" w:space="0" w:color="auto"/>
        <w:left w:val="none" w:sz="0" w:space="0" w:color="auto"/>
        <w:bottom w:val="none" w:sz="0" w:space="0" w:color="auto"/>
        <w:right w:val="none" w:sz="0" w:space="0" w:color="auto"/>
      </w:divBdr>
    </w:div>
    <w:div w:id="1195927684">
      <w:bodyDiv w:val="1"/>
      <w:marLeft w:val="0"/>
      <w:marRight w:val="0"/>
      <w:marTop w:val="0"/>
      <w:marBottom w:val="0"/>
      <w:divBdr>
        <w:top w:val="none" w:sz="0" w:space="0" w:color="auto"/>
        <w:left w:val="none" w:sz="0" w:space="0" w:color="auto"/>
        <w:bottom w:val="none" w:sz="0" w:space="0" w:color="auto"/>
        <w:right w:val="none" w:sz="0" w:space="0" w:color="auto"/>
      </w:divBdr>
    </w:div>
    <w:div w:id="1196036687">
      <w:bodyDiv w:val="1"/>
      <w:marLeft w:val="0"/>
      <w:marRight w:val="0"/>
      <w:marTop w:val="0"/>
      <w:marBottom w:val="0"/>
      <w:divBdr>
        <w:top w:val="none" w:sz="0" w:space="0" w:color="auto"/>
        <w:left w:val="none" w:sz="0" w:space="0" w:color="auto"/>
        <w:bottom w:val="none" w:sz="0" w:space="0" w:color="auto"/>
        <w:right w:val="none" w:sz="0" w:space="0" w:color="auto"/>
      </w:divBdr>
    </w:div>
    <w:div w:id="1196578246">
      <w:bodyDiv w:val="1"/>
      <w:marLeft w:val="0"/>
      <w:marRight w:val="0"/>
      <w:marTop w:val="0"/>
      <w:marBottom w:val="0"/>
      <w:divBdr>
        <w:top w:val="none" w:sz="0" w:space="0" w:color="auto"/>
        <w:left w:val="none" w:sz="0" w:space="0" w:color="auto"/>
        <w:bottom w:val="none" w:sz="0" w:space="0" w:color="auto"/>
        <w:right w:val="none" w:sz="0" w:space="0" w:color="auto"/>
      </w:divBdr>
    </w:div>
    <w:div w:id="1197546792">
      <w:bodyDiv w:val="1"/>
      <w:marLeft w:val="0"/>
      <w:marRight w:val="0"/>
      <w:marTop w:val="0"/>
      <w:marBottom w:val="0"/>
      <w:divBdr>
        <w:top w:val="none" w:sz="0" w:space="0" w:color="auto"/>
        <w:left w:val="none" w:sz="0" w:space="0" w:color="auto"/>
        <w:bottom w:val="none" w:sz="0" w:space="0" w:color="auto"/>
        <w:right w:val="none" w:sz="0" w:space="0" w:color="auto"/>
      </w:divBdr>
    </w:div>
    <w:div w:id="1199658512">
      <w:bodyDiv w:val="1"/>
      <w:marLeft w:val="0"/>
      <w:marRight w:val="0"/>
      <w:marTop w:val="0"/>
      <w:marBottom w:val="0"/>
      <w:divBdr>
        <w:top w:val="none" w:sz="0" w:space="0" w:color="auto"/>
        <w:left w:val="none" w:sz="0" w:space="0" w:color="auto"/>
        <w:bottom w:val="none" w:sz="0" w:space="0" w:color="auto"/>
        <w:right w:val="none" w:sz="0" w:space="0" w:color="auto"/>
      </w:divBdr>
    </w:div>
    <w:div w:id="1200127232">
      <w:bodyDiv w:val="1"/>
      <w:marLeft w:val="0"/>
      <w:marRight w:val="0"/>
      <w:marTop w:val="0"/>
      <w:marBottom w:val="0"/>
      <w:divBdr>
        <w:top w:val="none" w:sz="0" w:space="0" w:color="auto"/>
        <w:left w:val="none" w:sz="0" w:space="0" w:color="auto"/>
        <w:bottom w:val="none" w:sz="0" w:space="0" w:color="auto"/>
        <w:right w:val="none" w:sz="0" w:space="0" w:color="auto"/>
      </w:divBdr>
    </w:div>
    <w:div w:id="1201163864">
      <w:bodyDiv w:val="1"/>
      <w:marLeft w:val="0"/>
      <w:marRight w:val="0"/>
      <w:marTop w:val="0"/>
      <w:marBottom w:val="0"/>
      <w:divBdr>
        <w:top w:val="none" w:sz="0" w:space="0" w:color="auto"/>
        <w:left w:val="none" w:sz="0" w:space="0" w:color="auto"/>
        <w:bottom w:val="none" w:sz="0" w:space="0" w:color="auto"/>
        <w:right w:val="none" w:sz="0" w:space="0" w:color="auto"/>
      </w:divBdr>
    </w:div>
    <w:div w:id="1202135700">
      <w:bodyDiv w:val="1"/>
      <w:marLeft w:val="0"/>
      <w:marRight w:val="0"/>
      <w:marTop w:val="0"/>
      <w:marBottom w:val="0"/>
      <w:divBdr>
        <w:top w:val="none" w:sz="0" w:space="0" w:color="auto"/>
        <w:left w:val="none" w:sz="0" w:space="0" w:color="auto"/>
        <w:bottom w:val="none" w:sz="0" w:space="0" w:color="auto"/>
        <w:right w:val="none" w:sz="0" w:space="0" w:color="auto"/>
      </w:divBdr>
    </w:div>
    <w:div w:id="1203513337">
      <w:bodyDiv w:val="1"/>
      <w:marLeft w:val="0"/>
      <w:marRight w:val="0"/>
      <w:marTop w:val="0"/>
      <w:marBottom w:val="0"/>
      <w:divBdr>
        <w:top w:val="none" w:sz="0" w:space="0" w:color="auto"/>
        <w:left w:val="none" w:sz="0" w:space="0" w:color="auto"/>
        <w:bottom w:val="none" w:sz="0" w:space="0" w:color="auto"/>
        <w:right w:val="none" w:sz="0" w:space="0" w:color="auto"/>
      </w:divBdr>
    </w:div>
    <w:div w:id="1203520549">
      <w:bodyDiv w:val="1"/>
      <w:marLeft w:val="0"/>
      <w:marRight w:val="0"/>
      <w:marTop w:val="0"/>
      <w:marBottom w:val="0"/>
      <w:divBdr>
        <w:top w:val="none" w:sz="0" w:space="0" w:color="auto"/>
        <w:left w:val="none" w:sz="0" w:space="0" w:color="auto"/>
        <w:bottom w:val="none" w:sz="0" w:space="0" w:color="auto"/>
        <w:right w:val="none" w:sz="0" w:space="0" w:color="auto"/>
      </w:divBdr>
    </w:div>
    <w:div w:id="1205750237">
      <w:bodyDiv w:val="1"/>
      <w:marLeft w:val="0"/>
      <w:marRight w:val="0"/>
      <w:marTop w:val="0"/>
      <w:marBottom w:val="0"/>
      <w:divBdr>
        <w:top w:val="none" w:sz="0" w:space="0" w:color="auto"/>
        <w:left w:val="none" w:sz="0" w:space="0" w:color="auto"/>
        <w:bottom w:val="none" w:sz="0" w:space="0" w:color="auto"/>
        <w:right w:val="none" w:sz="0" w:space="0" w:color="auto"/>
      </w:divBdr>
    </w:div>
    <w:div w:id="1206871381">
      <w:bodyDiv w:val="1"/>
      <w:marLeft w:val="0"/>
      <w:marRight w:val="0"/>
      <w:marTop w:val="0"/>
      <w:marBottom w:val="0"/>
      <w:divBdr>
        <w:top w:val="none" w:sz="0" w:space="0" w:color="auto"/>
        <w:left w:val="none" w:sz="0" w:space="0" w:color="auto"/>
        <w:bottom w:val="none" w:sz="0" w:space="0" w:color="auto"/>
        <w:right w:val="none" w:sz="0" w:space="0" w:color="auto"/>
      </w:divBdr>
    </w:div>
    <w:div w:id="1207328036">
      <w:bodyDiv w:val="1"/>
      <w:marLeft w:val="0"/>
      <w:marRight w:val="0"/>
      <w:marTop w:val="0"/>
      <w:marBottom w:val="0"/>
      <w:divBdr>
        <w:top w:val="none" w:sz="0" w:space="0" w:color="auto"/>
        <w:left w:val="none" w:sz="0" w:space="0" w:color="auto"/>
        <w:bottom w:val="none" w:sz="0" w:space="0" w:color="auto"/>
        <w:right w:val="none" w:sz="0" w:space="0" w:color="auto"/>
      </w:divBdr>
    </w:div>
    <w:div w:id="1207644862">
      <w:bodyDiv w:val="1"/>
      <w:marLeft w:val="0"/>
      <w:marRight w:val="0"/>
      <w:marTop w:val="0"/>
      <w:marBottom w:val="0"/>
      <w:divBdr>
        <w:top w:val="none" w:sz="0" w:space="0" w:color="auto"/>
        <w:left w:val="none" w:sz="0" w:space="0" w:color="auto"/>
        <w:bottom w:val="none" w:sz="0" w:space="0" w:color="auto"/>
        <w:right w:val="none" w:sz="0" w:space="0" w:color="auto"/>
      </w:divBdr>
    </w:div>
    <w:div w:id="1207911936">
      <w:bodyDiv w:val="1"/>
      <w:marLeft w:val="0"/>
      <w:marRight w:val="0"/>
      <w:marTop w:val="0"/>
      <w:marBottom w:val="0"/>
      <w:divBdr>
        <w:top w:val="none" w:sz="0" w:space="0" w:color="auto"/>
        <w:left w:val="none" w:sz="0" w:space="0" w:color="auto"/>
        <w:bottom w:val="none" w:sz="0" w:space="0" w:color="auto"/>
        <w:right w:val="none" w:sz="0" w:space="0" w:color="auto"/>
      </w:divBdr>
    </w:div>
    <w:div w:id="1210916545">
      <w:bodyDiv w:val="1"/>
      <w:marLeft w:val="0"/>
      <w:marRight w:val="0"/>
      <w:marTop w:val="0"/>
      <w:marBottom w:val="0"/>
      <w:divBdr>
        <w:top w:val="none" w:sz="0" w:space="0" w:color="auto"/>
        <w:left w:val="none" w:sz="0" w:space="0" w:color="auto"/>
        <w:bottom w:val="none" w:sz="0" w:space="0" w:color="auto"/>
        <w:right w:val="none" w:sz="0" w:space="0" w:color="auto"/>
      </w:divBdr>
    </w:div>
    <w:div w:id="1213730389">
      <w:bodyDiv w:val="1"/>
      <w:marLeft w:val="0"/>
      <w:marRight w:val="0"/>
      <w:marTop w:val="0"/>
      <w:marBottom w:val="0"/>
      <w:divBdr>
        <w:top w:val="none" w:sz="0" w:space="0" w:color="auto"/>
        <w:left w:val="none" w:sz="0" w:space="0" w:color="auto"/>
        <w:bottom w:val="none" w:sz="0" w:space="0" w:color="auto"/>
        <w:right w:val="none" w:sz="0" w:space="0" w:color="auto"/>
      </w:divBdr>
    </w:div>
    <w:div w:id="1214266459">
      <w:bodyDiv w:val="1"/>
      <w:marLeft w:val="0"/>
      <w:marRight w:val="0"/>
      <w:marTop w:val="0"/>
      <w:marBottom w:val="0"/>
      <w:divBdr>
        <w:top w:val="none" w:sz="0" w:space="0" w:color="auto"/>
        <w:left w:val="none" w:sz="0" w:space="0" w:color="auto"/>
        <w:bottom w:val="none" w:sz="0" w:space="0" w:color="auto"/>
        <w:right w:val="none" w:sz="0" w:space="0" w:color="auto"/>
      </w:divBdr>
    </w:div>
    <w:div w:id="1215392852">
      <w:bodyDiv w:val="1"/>
      <w:marLeft w:val="0"/>
      <w:marRight w:val="0"/>
      <w:marTop w:val="0"/>
      <w:marBottom w:val="0"/>
      <w:divBdr>
        <w:top w:val="none" w:sz="0" w:space="0" w:color="auto"/>
        <w:left w:val="none" w:sz="0" w:space="0" w:color="auto"/>
        <w:bottom w:val="none" w:sz="0" w:space="0" w:color="auto"/>
        <w:right w:val="none" w:sz="0" w:space="0" w:color="auto"/>
      </w:divBdr>
    </w:div>
    <w:div w:id="1215508845">
      <w:bodyDiv w:val="1"/>
      <w:marLeft w:val="0"/>
      <w:marRight w:val="0"/>
      <w:marTop w:val="0"/>
      <w:marBottom w:val="0"/>
      <w:divBdr>
        <w:top w:val="none" w:sz="0" w:space="0" w:color="auto"/>
        <w:left w:val="none" w:sz="0" w:space="0" w:color="auto"/>
        <w:bottom w:val="none" w:sz="0" w:space="0" w:color="auto"/>
        <w:right w:val="none" w:sz="0" w:space="0" w:color="auto"/>
      </w:divBdr>
    </w:div>
    <w:div w:id="1215657304">
      <w:bodyDiv w:val="1"/>
      <w:marLeft w:val="0"/>
      <w:marRight w:val="0"/>
      <w:marTop w:val="0"/>
      <w:marBottom w:val="0"/>
      <w:divBdr>
        <w:top w:val="none" w:sz="0" w:space="0" w:color="auto"/>
        <w:left w:val="none" w:sz="0" w:space="0" w:color="auto"/>
        <w:bottom w:val="none" w:sz="0" w:space="0" w:color="auto"/>
        <w:right w:val="none" w:sz="0" w:space="0" w:color="auto"/>
      </w:divBdr>
    </w:div>
    <w:div w:id="1217886722">
      <w:bodyDiv w:val="1"/>
      <w:marLeft w:val="0"/>
      <w:marRight w:val="0"/>
      <w:marTop w:val="0"/>
      <w:marBottom w:val="0"/>
      <w:divBdr>
        <w:top w:val="none" w:sz="0" w:space="0" w:color="auto"/>
        <w:left w:val="none" w:sz="0" w:space="0" w:color="auto"/>
        <w:bottom w:val="none" w:sz="0" w:space="0" w:color="auto"/>
        <w:right w:val="none" w:sz="0" w:space="0" w:color="auto"/>
      </w:divBdr>
    </w:div>
    <w:div w:id="1218203459">
      <w:bodyDiv w:val="1"/>
      <w:marLeft w:val="0"/>
      <w:marRight w:val="0"/>
      <w:marTop w:val="0"/>
      <w:marBottom w:val="0"/>
      <w:divBdr>
        <w:top w:val="none" w:sz="0" w:space="0" w:color="auto"/>
        <w:left w:val="none" w:sz="0" w:space="0" w:color="auto"/>
        <w:bottom w:val="none" w:sz="0" w:space="0" w:color="auto"/>
        <w:right w:val="none" w:sz="0" w:space="0" w:color="auto"/>
      </w:divBdr>
    </w:div>
    <w:div w:id="1218392369">
      <w:bodyDiv w:val="1"/>
      <w:marLeft w:val="0"/>
      <w:marRight w:val="0"/>
      <w:marTop w:val="0"/>
      <w:marBottom w:val="0"/>
      <w:divBdr>
        <w:top w:val="none" w:sz="0" w:space="0" w:color="auto"/>
        <w:left w:val="none" w:sz="0" w:space="0" w:color="auto"/>
        <w:bottom w:val="none" w:sz="0" w:space="0" w:color="auto"/>
        <w:right w:val="none" w:sz="0" w:space="0" w:color="auto"/>
      </w:divBdr>
    </w:div>
    <w:div w:id="1219630307">
      <w:bodyDiv w:val="1"/>
      <w:marLeft w:val="0"/>
      <w:marRight w:val="0"/>
      <w:marTop w:val="0"/>
      <w:marBottom w:val="0"/>
      <w:divBdr>
        <w:top w:val="none" w:sz="0" w:space="0" w:color="auto"/>
        <w:left w:val="none" w:sz="0" w:space="0" w:color="auto"/>
        <w:bottom w:val="none" w:sz="0" w:space="0" w:color="auto"/>
        <w:right w:val="none" w:sz="0" w:space="0" w:color="auto"/>
      </w:divBdr>
    </w:div>
    <w:div w:id="1219896227">
      <w:bodyDiv w:val="1"/>
      <w:marLeft w:val="0"/>
      <w:marRight w:val="0"/>
      <w:marTop w:val="0"/>
      <w:marBottom w:val="0"/>
      <w:divBdr>
        <w:top w:val="none" w:sz="0" w:space="0" w:color="auto"/>
        <w:left w:val="none" w:sz="0" w:space="0" w:color="auto"/>
        <w:bottom w:val="none" w:sz="0" w:space="0" w:color="auto"/>
        <w:right w:val="none" w:sz="0" w:space="0" w:color="auto"/>
      </w:divBdr>
    </w:div>
    <w:div w:id="1223056308">
      <w:bodyDiv w:val="1"/>
      <w:marLeft w:val="0"/>
      <w:marRight w:val="0"/>
      <w:marTop w:val="0"/>
      <w:marBottom w:val="0"/>
      <w:divBdr>
        <w:top w:val="none" w:sz="0" w:space="0" w:color="auto"/>
        <w:left w:val="none" w:sz="0" w:space="0" w:color="auto"/>
        <w:bottom w:val="none" w:sz="0" w:space="0" w:color="auto"/>
        <w:right w:val="none" w:sz="0" w:space="0" w:color="auto"/>
      </w:divBdr>
    </w:div>
    <w:div w:id="1224372668">
      <w:bodyDiv w:val="1"/>
      <w:marLeft w:val="0"/>
      <w:marRight w:val="0"/>
      <w:marTop w:val="0"/>
      <w:marBottom w:val="0"/>
      <w:divBdr>
        <w:top w:val="none" w:sz="0" w:space="0" w:color="auto"/>
        <w:left w:val="none" w:sz="0" w:space="0" w:color="auto"/>
        <w:bottom w:val="none" w:sz="0" w:space="0" w:color="auto"/>
        <w:right w:val="none" w:sz="0" w:space="0" w:color="auto"/>
      </w:divBdr>
    </w:div>
    <w:div w:id="1225331036">
      <w:bodyDiv w:val="1"/>
      <w:marLeft w:val="0"/>
      <w:marRight w:val="0"/>
      <w:marTop w:val="0"/>
      <w:marBottom w:val="0"/>
      <w:divBdr>
        <w:top w:val="none" w:sz="0" w:space="0" w:color="auto"/>
        <w:left w:val="none" w:sz="0" w:space="0" w:color="auto"/>
        <w:bottom w:val="none" w:sz="0" w:space="0" w:color="auto"/>
        <w:right w:val="none" w:sz="0" w:space="0" w:color="auto"/>
      </w:divBdr>
    </w:div>
    <w:div w:id="1225409441">
      <w:bodyDiv w:val="1"/>
      <w:marLeft w:val="0"/>
      <w:marRight w:val="0"/>
      <w:marTop w:val="0"/>
      <w:marBottom w:val="0"/>
      <w:divBdr>
        <w:top w:val="none" w:sz="0" w:space="0" w:color="auto"/>
        <w:left w:val="none" w:sz="0" w:space="0" w:color="auto"/>
        <w:bottom w:val="none" w:sz="0" w:space="0" w:color="auto"/>
        <w:right w:val="none" w:sz="0" w:space="0" w:color="auto"/>
      </w:divBdr>
    </w:div>
    <w:div w:id="1227376528">
      <w:bodyDiv w:val="1"/>
      <w:marLeft w:val="0"/>
      <w:marRight w:val="0"/>
      <w:marTop w:val="0"/>
      <w:marBottom w:val="0"/>
      <w:divBdr>
        <w:top w:val="none" w:sz="0" w:space="0" w:color="auto"/>
        <w:left w:val="none" w:sz="0" w:space="0" w:color="auto"/>
        <w:bottom w:val="none" w:sz="0" w:space="0" w:color="auto"/>
        <w:right w:val="none" w:sz="0" w:space="0" w:color="auto"/>
      </w:divBdr>
    </w:div>
    <w:div w:id="1227424038">
      <w:bodyDiv w:val="1"/>
      <w:marLeft w:val="0"/>
      <w:marRight w:val="0"/>
      <w:marTop w:val="0"/>
      <w:marBottom w:val="0"/>
      <w:divBdr>
        <w:top w:val="none" w:sz="0" w:space="0" w:color="auto"/>
        <w:left w:val="none" w:sz="0" w:space="0" w:color="auto"/>
        <w:bottom w:val="none" w:sz="0" w:space="0" w:color="auto"/>
        <w:right w:val="none" w:sz="0" w:space="0" w:color="auto"/>
      </w:divBdr>
    </w:div>
    <w:div w:id="1229343888">
      <w:bodyDiv w:val="1"/>
      <w:marLeft w:val="0"/>
      <w:marRight w:val="0"/>
      <w:marTop w:val="0"/>
      <w:marBottom w:val="0"/>
      <w:divBdr>
        <w:top w:val="none" w:sz="0" w:space="0" w:color="auto"/>
        <w:left w:val="none" w:sz="0" w:space="0" w:color="auto"/>
        <w:bottom w:val="none" w:sz="0" w:space="0" w:color="auto"/>
        <w:right w:val="none" w:sz="0" w:space="0" w:color="auto"/>
      </w:divBdr>
    </w:div>
    <w:div w:id="1229531336">
      <w:bodyDiv w:val="1"/>
      <w:marLeft w:val="0"/>
      <w:marRight w:val="0"/>
      <w:marTop w:val="0"/>
      <w:marBottom w:val="0"/>
      <w:divBdr>
        <w:top w:val="none" w:sz="0" w:space="0" w:color="auto"/>
        <w:left w:val="none" w:sz="0" w:space="0" w:color="auto"/>
        <w:bottom w:val="none" w:sz="0" w:space="0" w:color="auto"/>
        <w:right w:val="none" w:sz="0" w:space="0" w:color="auto"/>
      </w:divBdr>
    </w:div>
    <w:div w:id="1230193202">
      <w:bodyDiv w:val="1"/>
      <w:marLeft w:val="0"/>
      <w:marRight w:val="0"/>
      <w:marTop w:val="0"/>
      <w:marBottom w:val="0"/>
      <w:divBdr>
        <w:top w:val="none" w:sz="0" w:space="0" w:color="auto"/>
        <w:left w:val="none" w:sz="0" w:space="0" w:color="auto"/>
        <w:bottom w:val="none" w:sz="0" w:space="0" w:color="auto"/>
        <w:right w:val="none" w:sz="0" w:space="0" w:color="auto"/>
      </w:divBdr>
    </w:div>
    <w:div w:id="1230968730">
      <w:bodyDiv w:val="1"/>
      <w:marLeft w:val="0"/>
      <w:marRight w:val="0"/>
      <w:marTop w:val="0"/>
      <w:marBottom w:val="0"/>
      <w:divBdr>
        <w:top w:val="none" w:sz="0" w:space="0" w:color="auto"/>
        <w:left w:val="none" w:sz="0" w:space="0" w:color="auto"/>
        <w:bottom w:val="none" w:sz="0" w:space="0" w:color="auto"/>
        <w:right w:val="none" w:sz="0" w:space="0" w:color="auto"/>
      </w:divBdr>
    </w:div>
    <w:div w:id="1232890876">
      <w:bodyDiv w:val="1"/>
      <w:marLeft w:val="0"/>
      <w:marRight w:val="0"/>
      <w:marTop w:val="0"/>
      <w:marBottom w:val="0"/>
      <w:divBdr>
        <w:top w:val="none" w:sz="0" w:space="0" w:color="auto"/>
        <w:left w:val="none" w:sz="0" w:space="0" w:color="auto"/>
        <w:bottom w:val="none" w:sz="0" w:space="0" w:color="auto"/>
        <w:right w:val="none" w:sz="0" w:space="0" w:color="auto"/>
      </w:divBdr>
    </w:div>
    <w:div w:id="1233125858">
      <w:bodyDiv w:val="1"/>
      <w:marLeft w:val="0"/>
      <w:marRight w:val="0"/>
      <w:marTop w:val="0"/>
      <w:marBottom w:val="0"/>
      <w:divBdr>
        <w:top w:val="none" w:sz="0" w:space="0" w:color="auto"/>
        <w:left w:val="none" w:sz="0" w:space="0" w:color="auto"/>
        <w:bottom w:val="none" w:sz="0" w:space="0" w:color="auto"/>
        <w:right w:val="none" w:sz="0" w:space="0" w:color="auto"/>
      </w:divBdr>
    </w:div>
    <w:div w:id="1233656201">
      <w:bodyDiv w:val="1"/>
      <w:marLeft w:val="0"/>
      <w:marRight w:val="0"/>
      <w:marTop w:val="0"/>
      <w:marBottom w:val="0"/>
      <w:divBdr>
        <w:top w:val="none" w:sz="0" w:space="0" w:color="auto"/>
        <w:left w:val="none" w:sz="0" w:space="0" w:color="auto"/>
        <w:bottom w:val="none" w:sz="0" w:space="0" w:color="auto"/>
        <w:right w:val="none" w:sz="0" w:space="0" w:color="auto"/>
      </w:divBdr>
    </w:div>
    <w:div w:id="1234003949">
      <w:bodyDiv w:val="1"/>
      <w:marLeft w:val="0"/>
      <w:marRight w:val="0"/>
      <w:marTop w:val="0"/>
      <w:marBottom w:val="0"/>
      <w:divBdr>
        <w:top w:val="none" w:sz="0" w:space="0" w:color="auto"/>
        <w:left w:val="none" w:sz="0" w:space="0" w:color="auto"/>
        <w:bottom w:val="none" w:sz="0" w:space="0" w:color="auto"/>
        <w:right w:val="none" w:sz="0" w:space="0" w:color="auto"/>
      </w:divBdr>
    </w:div>
    <w:div w:id="1235312241">
      <w:bodyDiv w:val="1"/>
      <w:marLeft w:val="0"/>
      <w:marRight w:val="0"/>
      <w:marTop w:val="0"/>
      <w:marBottom w:val="0"/>
      <w:divBdr>
        <w:top w:val="none" w:sz="0" w:space="0" w:color="auto"/>
        <w:left w:val="none" w:sz="0" w:space="0" w:color="auto"/>
        <w:bottom w:val="none" w:sz="0" w:space="0" w:color="auto"/>
        <w:right w:val="none" w:sz="0" w:space="0" w:color="auto"/>
      </w:divBdr>
    </w:div>
    <w:div w:id="1235356011">
      <w:bodyDiv w:val="1"/>
      <w:marLeft w:val="0"/>
      <w:marRight w:val="0"/>
      <w:marTop w:val="0"/>
      <w:marBottom w:val="0"/>
      <w:divBdr>
        <w:top w:val="none" w:sz="0" w:space="0" w:color="auto"/>
        <w:left w:val="none" w:sz="0" w:space="0" w:color="auto"/>
        <w:bottom w:val="none" w:sz="0" w:space="0" w:color="auto"/>
        <w:right w:val="none" w:sz="0" w:space="0" w:color="auto"/>
      </w:divBdr>
    </w:div>
    <w:div w:id="1236361731">
      <w:bodyDiv w:val="1"/>
      <w:marLeft w:val="0"/>
      <w:marRight w:val="0"/>
      <w:marTop w:val="0"/>
      <w:marBottom w:val="0"/>
      <w:divBdr>
        <w:top w:val="none" w:sz="0" w:space="0" w:color="auto"/>
        <w:left w:val="none" w:sz="0" w:space="0" w:color="auto"/>
        <w:bottom w:val="none" w:sz="0" w:space="0" w:color="auto"/>
        <w:right w:val="none" w:sz="0" w:space="0" w:color="auto"/>
      </w:divBdr>
    </w:div>
    <w:div w:id="1236429486">
      <w:bodyDiv w:val="1"/>
      <w:marLeft w:val="0"/>
      <w:marRight w:val="0"/>
      <w:marTop w:val="0"/>
      <w:marBottom w:val="0"/>
      <w:divBdr>
        <w:top w:val="none" w:sz="0" w:space="0" w:color="auto"/>
        <w:left w:val="none" w:sz="0" w:space="0" w:color="auto"/>
        <w:bottom w:val="none" w:sz="0" w:space="0" w:color="auto"/>
        <w:right w:val="none" w:sz="0" w:space="0" w:color="auto"/>
      </w:divBdr>
    </w:div>
    <w:div w:id="1236817700">
      <w:bodyDiv w:val="1"/>
      <w:marLeft w:val="0"/>
      <w:marRight w:val="0"/>
      <w:marTop w:val="0"/>
      <w:marBottom w:val="0"/>
      <w:divBdr>
        <w:top w:val="none" w:sz="0" w:space="0" w:color="auto"/>
        <w:left w:val="none" w:sz="0" w:space="0" w:color="auto"/>
        <w:bottom w:val="none" w:sz="0" w:space="0" w:color="auto"/>
        <w:right w:val="none" w:sz="0" w:space="0" w:color="auto"/>
      </w:divBdr>
    </w:div>
    <w:div w:id="1237397683">
      <w:bodyDiv w:val="1"/>
      <w:marLeft w:val="0"/>
      <w:marRight w:val="0"/>
      <w:marTop w:val="0"/>
      <w:marBottom w:val="0"/>
      <w:divBdr>
        <w:top w:val="none" w:sz="0" w:space="0" w:color="auto"/>
        <w:left w:val="none" w:sz="0" w:space="0" w:color="auto"/>
        <w:bottom w:val="none" w:sz="0" w:space="0" w:color="auto"/>
        <w:right w:val="none" w:sz="0" w:space="0" w:color="auto"/>
      </w:divBdr>
    </w:div>
    <w:div w:id="1238175840">
      <w:bodyDiv w:val="1"/>
      <w:marLeft w:val="0"/>
      <w:marRight w:val="0"/>
      <w:marTop w:val="0"/>
      <w:marBottom w:val="0"/>
      <w:divBdr>
        <w:top w:val="none" w:sz="0" w:space="0" w:color="auto"/>
        <w:left w:val="none" w:sz="0" w:space="0" w:color="auto"/>
        <w:bottom w:val="none" w:sz="0" w:space="0" w:color="auto"/>
        <w:right w:val="none" w:sz="0" w:space="0" w:color="auto"/>
      </w:divBdr>
    </w:div>
    <w:div w:id="1238202831">
      <w:bodyDiv w:val="1"/>
      <w:marLeft w:val="0"/>
      <w:marRight w:val="0"/>
      <w:marTop w:val="0"/>
      <w:marBottom w:val="0"/>
      <w:divBdr>
        <w:top w:val="none" w:sz="0" w:space="0" w:color="auto"/>
        <w:left w:val="none" w:sz="0" w:space="0" w:color="auto"/>
        <w:bottom w:val="none" w:sz="0" w:space="0" w:color="auto"/>
        <w:right w:val="none" w:sz="0" w:space="0" w:color="auto"/>
      </w:divBdr>
    </w:div>
    <w:div w:id="1239172112">
      <w:bodyDiv w:val="1"/>
      <w:marLeft w:val="0"/>
      <w:marRight w:val="0"/>
      <w:marTop w:val="0"/>
      <w:marBottom w:val="0"/>
      <w:divBdr>
        <w:top w:val="none" w:sz="0" w:space="0" w:color="auto"/>
        <w:left w:val="none" w:sz="0" w:space="0" w:color="auto"/>
        <w:bottom w:val="none" w:sz="0" w:space="0" w:color="auto"/>
        <w:right w:val="none" w:sz="0" w:space="0" w:color="auto"/>
      </w:divBdr>
    </w:div>
    <w:div w:id="1239436443">
      <w:bodyDiv w:val="1"/>
      <w:marLeft w:val="0"/>
      <w:marRight w:val="0"/>
      <w:marTop w:val="0"/>
      <w:marBottom w:val="0"/>
      <w:divBdr>
        <w:top w:val="none" w:sz="0" w:space="0" w:color="auto"/>
        <w:left w:val="none" w:sz="0" w:space="0" w:color="auto"/>
        <w:bottom w:val="none" w:sz="0" w:space="0" w:color="auto"/>
        <w:right w:val="none" w:sz="0" w:space="0" w:color="auto"/>
      </w:divBdr>
    </w:div>
    <w:div w:id="1239555200">
      <w:bodyDiv w:val="1"/>
      <w:marLeft w:val="0"/>
      <w:marRight w:val="0"/>
      <w:marTop w:val="0"/>
      <w:marBottom w:val="0"/>
      <w:divBdr>
        <w:top w:val="none" w:sz="0" w:space="0" w:color="auto"/>
        <w:left w:val="none" w:sz="0" w:space="0" w:color="auto"/>
        <w:bottom w:val="none" w:sz="0" w:space="0" w:color="auto"/>
        <w:right w:val="none" w:sz="0" w:space="0" w:color="auto"/>
      </w:divBdr>
    </w:div>
    <w:div w:id="1239902931">
      <w:bodyDiv w:val="1"/>
      <w:marLeft w:val="0"/>
      <w:marRight w:val="0"/>
      <w:marTop w:val="0"/>
      <w:marBottom w:val="0"/>
      <w:divBdr>
        <w:top w:val="none" w:sz="0" w:space="0" w:color="auto"/>
        <w:left w:val="none" w:sz="0" w:space="0" w:color="auto"/>
        <w:bottom w:val="none" w:sz="0" w:space="0" w:color="auto"/>
        <w:right w:val="none" w:sz="0" w:space="0" w:color="auto"/>
      </w:divBdr>
    </w:div>
    <w:div w:id="1241989041">
      <w:bodyDiv w:val="1"/>
      <w:marLeft w:val="0"/>
      <w:marRight w:val="0"/>
      <w:marTop w:val="0"/>
      <w:marBottom w:val="0"/>
      <w:divBdr>
        <w:top w:val="none" w:sz="0" w:space="0" w:color="auto"/>
        <w:left w:val="none" w:sz="0" w:space="0" w:color="auto"/>
        <w:bottom w:val="none" w:sz="0" w:space="0" w:color="auto"/>
        <w:right w:val="none" w:sz="0" w:space="0" w:color="auto"/>
      </w:divBdr>
    </w:div>
    <w:div w:id="1242983649">
      <w:bodyDiv w:val="1"/>
      <w:marLeft w:val="0"/>
      <w:marRight w:val="0"/>
      <w:marTop w:val="0"/>
      <w:marBottom w:val="0"/>
      <w:divBdr>
        <w:top w:val="none" w:sz="0" w:space="0" w:color="auto"/>
        <w:left w:val="none" w:sz="0" w:space="0" w:color="auto"/>
        <w:bottom w:val="none" w:sz="0" w:space="0" w:color="auto"/>
        <w:right w:val="none" w:sz="0" w:space="0" w:color="auto"/>
      </w:divBdr>
    </w:div>
    <w:div w:id="1244535735">
      <w:bodyDiv w:val="1"/>
      <w:marLeft w:val="0"/>
      <w:marRight w:val="0"/>
      <w:marTop w:val="0"/>
      <w:marBottom w:val="0"/>
      <w:divBdr>
        <w:top w:val="none" w:sz="0" w:space="0" w:color="auto"/>
        <w:left w:val="none" w:sz="0" w:space="0" w:color="auto"/>
        <w:bottom w:val="none" w:sz="0" w:space="0" w:color="auto"/>
        <w:right w:val="none" w:sz="0" w:space="0" w:color="auto"/>
      </w:divBdr>
    </w:div>
    <w:div w:id="1244678104">
      <w:bodyDiv w:val="1"/>
      <w:marLeft w:val="0"/>
      <w:marRight w:val="0"/>
      <w:marTop w:val="0"/>
      <w:marBottom w:val="0"/>
      <w:divBdr>
        <w:top w:val="none" w:sz="0" w:space="0" w:color="auto"/>
        <w:left w:val="none" w:sz="0" w:space="0" w:color="auto"/>
        <w:bottom w:val="none" w:sz="0" w:space="0" w:color="auto"/>
        <w:right w:val="none" w:sz="0" w:space="0" w:color="auto"/>
      </w:divBdr>
    </w:div>
    <w:div w:id="1244682618">
      <w:bodyDiv w:val="1"/>
      <w:marLeft w:val="0"/>
      <w:marRight w:val="0"/>
      <w:marTop w:val="0"/>
      <w:marBottom w:val="0"/>
      <w:divBdr>
        <w:top w:val="none" w:sz="0" w:space="0" w:color="auto"/>
        <w:left w:val="none" w:sz="0" w:space="0" w:color="auto"/>
        <w:bottom w:val="none" w:sz="0" w:space="0" w:color="auto"/>
        <w:right w:val="none" w:sz="0" w:space="0" w:color="auto"/>
      </w:divBdr>
    </w:div>
    <w:div w:id="1245450843">
      <w:bodyDiv w:val="1"/>
      <w:marLeft w:val="0"/>
      <w:marRight w:val="0"/>
      <w:marTop w:val="0"/>
      <w:marBottom w:val="0"/>
      <w:divBdr>
        <w:top w:val="none" w:sz="0" w:space="0" w:color="auto"/>
        <w:left w:val="none" w:sz="0" w:space="0" w:color="auto"/>
        <w:bottom w:val="none" w:sz="0" w:space="0" w:color="auto"/>
        <w:right w:val="none" w:sz="0" w:space="0" w:color="auto"/>
      </w:divBdr>
    </w:div>
    <w:div w:id="1247034387">
      <w:bodyDiv w:val="1"/>
      <w:marLeft w:val="0"/>
      <w:marRight w:val="0"/>
      <w:marTop w:val="0"/>
      <w:marBottom w:val="0"/>
      <w:divBdr>
        <w:top w:val="none" w:sz="0" w:space="0" w:color="auto"/>
        <w:left w:val="none" w:sz="0" w:space="0" w:color="auto"/>
        <w:bottom w:val="none" w:sz="0" w:space="0" w:color="auto"/>
        <w:right w:val="none" w:sz="0" w:space="0" w:color="auto"/>
      </w:divBdr>
    </w:div>
    <w:div w:id="1248425087">
      <w:bodyDiv w:val="1"/>
      <w:marLeft w:val="0"/>
      <w:marRight w:val="0"/>
      <w:marTop w:val="0"/>
      <w:marBottom w:val="0"/>
      <w:divBdr>
        <w:top w:val="none" w:sz="0" w:space="0" w:color="auto"/>
        <w:left w:val="none" w:sz="0" w:space="0" w:color="auto"/>
        <w:bottom w:val="none" w:sz="0" w:space="0" w:color="auto"/>
        <w:right w:val="none" w:sz="0" w:space="0" w:color="auto"/>
      </w:divBdr>
    </w:div>
    <w:div w:id="1251811410">
      <w:bodyDiv w:val="1"/>
      <w:marLeft w:val="0"/>
      <w:marRight w:val="0"/>
      <w:marTop w:val="0"/>
      <w:marBottom w:val="0"/>
      <w:divBdr>
        <w:top w:val="none" w:sz="0" w:space="0" w:color="auto"/>
        <w:left w:val="none" w:sz="0" w:space="0" w:color="auto"/>
        <w:bottom w:val="none" w:sz="0" w:space="0" w:color="auto"/>
        <w:right w:val="none" w:sz="0" w:space="0" w:color="auto"/>
      </w:divBdr>
    </w:div>
    <w:div w:id="1253467939">
      <w:bodyDiv w:val="1"/>
      <w:marLeft w:val="0"/>
      <w:marRight w:val="0"/>
      <w:marTop w:val="0"/>
      <w:marBottom w:val="0"/>
      <w:divBdr>
        <w:top w:val="none" w:sz="0" w:space="0" w:color="auto"/>
        <w:left w:val="none" w:sz="0" w:space="0" w:color="auto"/>
        <w:bottom w:val="none" w:sz="0" w:space="0" w:color="auto"/>
        <w:right w:val="none" w:sz="0" w:space="0" w:color="auto"/>
      </w:divBdr>
    </w:div>
    <w:div w:id="1254507888">
      <w:bodyDiv w:val="1"/>
      <w:marLeft w:val="0"/>
      <w:marRight w:val="0"/>
      <w:marTop w:val="0"/>
      <w:marBottom w:val="0"/>
      <w:divBdr>
        <w:top w:val="none" w:sz="0" w:space="0" w:color="auto"/>
        <w:left w:val="none" w:sz="0" w:space="0" w:color="auto"/>
        <w:bottom w:val="none" w:sz="0" w:space="0" w:color="auto"/>
        <w:right w:val="none" w:sz="0" w:space="0" w:color="auto"/>
      </w:divBdr>
    </w:div>
    <w:div w:id="1255046534">
      <w:bodyDiv w:val="1"/>
      <w:marLeft w:val="0"/>
      <w:marRight w:val="0"/>
      <w:marTop w:val="0"/>
      <w:marBottom w:val="0"/>
      <w:divBdr>
        <w:top w:val="none" w:sz="0" w:space="0" w:color="auto"/>
        <w:left w:val="none" w:sz="0" w:space="0" w:color="auto"/>
        <w:bottom w:val="none" w:sz="0" w:space="0" w:color="auto"/>
        <w:right w:val="none" w:sz="0" w:space="0" w:color="auto"/>
      </w:divBdr>
    </w:div>
    <w:div w:id="1255087856">
      <w:bodyDiv w:val="1"/>
      <w:marLeft w:val="0"/>
      <w:marRight w:val="0"/>
      <w:marTop w:val="0"/>
      <w:marBottom w:val="0"/>
      <w:divBdr>
        <w:top w:val="none" w:sz="0" w:space="0" w:color="auto"/>
        <w:left w:val="none" w:sz="0" w:space="0" w:color="auto"/>
        <w:bottom w:val="none" w:sz="0" w:space="0" w:color="auto"/>
        <w:right w:val="none" w:sz="0" w:space="0" w:color="auto"/>
      </w:divBdr>
    </w:div>
    <w:div w:id="1255211268">
      <w:bodyDiv w:val="1"/>
      <w:marLeft w:val="0"/>
      <w:marRight w:val="0"/>
      <w:marTop w:val="0"/>
      <w:marBottom w:val="0"/>
      <w:divBdr>
        <w:top w:val="none" w:sz="0" w:space="0" w:color="auto"/>
        <w:left w:val="none" w:sz="0" w:space="0" w:color="auto"/>
        <w:bottom w:val="none" w:sz="0" w:space="0" w:color="auto"/>
        <w:right w:val="none" w:sz="0" w:space="0" w:color="auto"/>
      </w:divBdr>
    </w:div>
    <w:div w:id="1257715738">
      <w:bodyDiv w:val="1"/>
      <w:marLeft w:val="0"/>
      <w:marRight w:val="0"/>
      <w:marTop w:val="0"/>
      <w:marBottom w:val="0"/>
      <w:divBdr>
        <w:top w:val="none" w:sz="0" w:space="0" w:color="auto"/>
        <w:left w:val="none" w:sz="0" w:space="0" w:color="auto"/>
        <w:bottom w:val="none" w:sz="0" w:space="0" w:color="auto"/>
        <w:right w:val="none" w:sz="0" w:space="0" w:color="auto"/>
      </w:divBdr>
    </w:div>
    <w:div w:id="1258246632">
      <w:bodyDiv w:val="1"/>
      <w:marLeft w:val="0"/>
      <w:marRight w:val="0"/>
      <w:marTop w:val="0"/>
      <w:marBottom w:val="0"/>
      <w:divBdr>
        <w:top w:val="none" w:sz="0" w:space="0" w:color="auto"/>
        <w:left w:val="none" w:sz="0" w:space="0" w:color="auto"/>
        <w:bottom w:val="none" w:sz="0" w:space="0" w:color="auto"/>
        <w:right w:val="none" w:sz="0" w:space="0" w:color="auto"/>
      </w:divBdr>
    </w:div>
    <w:div w:id="1258758332">
      <w:bodyDiv w:val="1"/>
      <w:marLeft w:val="0"/>
      <w:marRight w:val="0"/>
      <w:marTop w:val="0"/>
      <w:marBottom w:val="0"/>
      <w:divBdr>
        <w:top w:val="none" w:sz="0" w:space="0" w:color="auto"/>
        <w:left w:val="none" w:sz="0" w:space="0" w:color="auto"/>
        <w:bottom w:val="none" w:sz="0" w:space="0" w:color="auto"/>
        <w:right w:val="none" w:sz="0" w:space="0" w:color="auto"/>
      </w:divBdr>
    </w:div>
    <w:div w:id="1259024779">
      <w:bodyDiv w:val="1"/>
      <w:marLeft w:val="0"/>
      <w:marRight w:val="0"/>
      <w:marTop w:val="0"/>
      <w:marBottom w:val="0"/>
      <w:divBdr>
        <w:top w:val="none" w:sz="0" w:space="0" w:color="auto"/>
        <w:left w:val="none" w:sz="0" w:space="0" w:color="auto"/>
        <w:bottom w:val="none" w:sz="0" w:space="0" w:color="auto"/>
        <w:right w:val="none" w:sz="0" w:space="0" w:color="auto"/>
      </w:divBdr>
    </w:div>
    <w:div w:id="1260598648">
      <w:bodyDiv w:val="1"/>
      <w:marLeft w:val="0"/>
      <w:marRight w:val="0"/>
      <w:marTop w:val="0"/>
      <w:marBottom w:val="0"/>
      <w:divBdr>
        <w:top w:val="none" w:sz="0" w:space="0" w:color="auto"/>
        <w:left w:val="none" w:sz="0" w:space="0" w:color="auto"/>
        <w:bottom w:val="none" w:sz="0" w:space="0" w:color="auto"/>
        <w:right w:val="none" w:sz="0" w:space="0" w:color="auto"/>
      </w:divBdr>
    </w:div>
    <w:div w:id="1260984383">
      <w:bodyDiv w:val="1"/>
      <w:marLeft w:val="0"/>
      <w:marRight w:val="0"/>
      <w:marTop w:val="0"/>
      <w:marBottom w:val="0"/>
      <w:divBdr>
        <w:top w:val="none" w:sz="0" w:space="0" w:color="auto"/>
        <w:left w:val="none" w:sz="0" w:space="0" w:color="auto"/>
        <w:bottom w:val="none" w:sz="0" w:space="0" w:color="auto"/>
        <w:right w:val="none" w:sz="0" w:space="0" w:color="auto"/>
      </w:divBdr>
    </w:div>
    <w:div w:id="1260985064">
      <w:bodyDiv w:val="1"/>
      <w:marLeft w:val="0"/>
      <w:marRight w:val="0"/>
      <w:marTop w:val="0"/>
      <w:marBottom w:val="0"/>
      <w:divBdr>
        <w:top w:val="none" w:sz="0" w:space="0" w:color="auto"/>
        <w:left w:val="none" w:sz="0" w:space="0" w:color="auto"/>
        <w:bottom w:val="none" w:sz="0" w:space="0" w:color="auto"/>
        <w:right w:val="none" w:sz="0" w:space="0" w:color="auto"/>
      </w:divBdr>
    </w:div>
    <w:div w:id="1261140052">
      <w:bodyDiv w:val="1"/>
      <w:marLeft w:val="0"/>
      <w:marRight w:val="0"/>
      <w:marTop w:val="0"/>
      <w:marBottom w:val="0"/>
      <w:divBdr>
        <w:top w:val="none" w:sz="0" w:space="0" w:color="auto"/>
        <w:left w:val="none" w:sz="0" w:space="0" w:color="auto"/>
        <w:bottom w:val="none" w:sz="0" w:space="0" w:color="auto"/>
        <w:right w:val="none" w:sz="0" w:space="0" w:color="auto"/>
      </w:divBdr>
    </w:div>
    <w:div w:id="1261522515">
      <w:bodyDiv w:val="1"/>
      <w:marLeft w:val="0"/>
      <w:marRight w:val="0"/>
      <w:marTop w:val="0"/>
      <w:marBottom w:val="0"/>
      <w:divBdr>
        <w:top w:val="none" w:sz="0" w:space="0" w:color="auto"/>
        <w:left w:val="none" w:sz="0" w:space="0" w:color="auto"/>
        <w:bottom w:val="none" w:sz="0" w:space="0" w:color="auto"/>
        <w:right w:val="none" w:sz="0" w:space="0" w:color="auto"/>
      </w:divBdr>
    </w:div>
    <w:div w:id="1261841094">
      <w:bodyDiv w:val="1"/>
      <w:marLeft w:val="0"/>
      <w:marRight w:val="0"/>
      <w:marTop w:val="0"/>
      <w:marBottom w:val="0"/>
      <w:divBdr>
        <w:top w:val="none" w:sz="0" w:space="0" w:color="auto"/>
        <w:left w:val="none" w:sz="0" w:space="0" w:color="auto"/>
        <w:bottom w:val="none" w:sz="0" w:space="0" w:color="auto"/>
        <w:right w:val="none" w:sz="0" w:space="0" w:color="auto"/>
      </w:divBdr>
    </w:div>
    <w:div w:id="1264461393">
      <w:bodyDiv w:val="1"/>
      <w:marLeft w:val="0"/>
      <w:marRight w:val="0"/>
      <w:marTop w:val="0"/>
      <w:marBottom w:val="0"/>
      <w:divBdr>
        <w:top w:val="none" w:sz="0" w:space="0" w:color="auto"/>
        <w:left w:val="none" w:sz="0" w:space="0" w:color="auto"/>
        <w:bottom w:val="none" w:sz="0" w:space="0" w:color="auto"/>
        <w:right w:val="none" w:sz="0" w:space="0" w:color="auto"/>
      </w:divBdr>
    </w:div>
    <w:div w:id="1265310846">
      <w:bodyDiv w:val="1"/>
      <w:marLeft w:val="0"/>
      <w:marRight w:val="0"/>
      <w:marTop w:val="0"/>
      <w:marBottom w:val="0"/>
      <w:divBdr>
        <w:top w:val="none" w:sz="0" w:space="0" w:color="auto"/>
        <w:left w:val="none" w:sz="0" w:space="0" w:color="auto"/>
        <w:bottom w:val="none" w:sz="0" w:space="0" w:color="auto"/>
        <w:right w:val="none" w:sz="0" w:space="0" w:color="auto"/>
      </w:divBdr>
    </w:div>
    <w:div w:id="1265727333">
      <w:bodyDiv w:val="1"/>
      <w:marLeft w:val="0"/>
      <w:marRight w:val="0"/>
      <w:marTop w:val="0"/>
      <w:marBottom w:val="0"/>
      <w:divBdr>
        <w:top w:val="none" w:sz="0" w:space="0" w:color="auto"/>
        <w:left w:val="none" w:sz="0" w:space="0" w:color="auto"/>
        <w:bottom w:val="none" w:sz="0" w:space="0" w:color="auto"/>
        <w:right w:val="none" w:sz="0" w:space="0" w:color="auto"/>
      </w:divBdr>
    </w:div>
    <w:div w:id="1266034145">
      <w:bodyDiv w:val="1"/>
      <w:marLeft w:val="0"/>
      <w:marRight w:val="0"/>
      <w:marTop w:val="0"/>
      <w:marBottom w:val="0"/>
      <w:divBdr>
        <w:top w:val="none" w:sz="0" w:space="0" w:color="auto"/>
        <w:left w:val="none" w:sz="0" w:space="0" w:color="auto"/>
        <w:bottom w:val="none" w:sz="0" w:space="0" w:color="auto"/>
        <w:right w:val="none" w:sz="0" w:space="0" w:color="auto"/>
      </w:divBdr>
    </w:div>
    <w:div w:id="1266187027">
      <w:bodyDiv w:val="1"/>
      <w:marLeft w:val="0"/>
      <w:marRight w:val="0"/>
      <w:marTop w:val="0"/>
      <w:marBottom w:val="0"/>
      <w:divBdr>
        <w:top w:val="none" w:sz="0" w:space="0" w:color="auto"/>
        <w:left w:val="none" w:sz="0" w:space="0" w:color="auto"/>
        <w:bottom w:val="none" w:sz="0" w:space="0" w:color="auto"/>
        <w:right w:val="none" w:sz="0" w:space="0" w:color="auto"/>
      </w:divBdr>
    </w:div>
    <w:div w:id="1266577715">
      <w:bodyDiv w:val="1"/>
      <w:marLeft w:val="0"/>
      <w:marRight w:val="0"/>
      <w:marTop w:val="0"/>
      <w:marBottom w:val="0"/>
      <w:divBdr>
        <w:top w:val="none" w:sz="0" w:space="0" w:color="auto"/>
        <w:left w:val="none" w:sz="0" w:space="0" w:color="auto"/>
        <w:bottom w:val="none" w:sz="0" w:space="0" w:color="auto"/>
        <w:right w:val="none" w:sz="0" w:space="0" w:color="auto"/>
      </w:divBdr>
    </w:div>
    <w:div w:id="1267078562">
      <w:bodyDiv w:val="1"/>
      <w:marLeft w:val="0"/>
      <w:marRight w:val="0"/>
      <w:marTop w:val="0"/>
      <w:marBottom w:val="0"/>
      <w:divBdr>
        <w:top w:val="none" w:sz="0" w:space="0" w:color="auto"/>
        <w:left w:val="none" w:sz="0" w:space="0" w:color="auto"/>
        <w:bottom w:val="none" w:sz="0" w:space="0" w:color="auto"/>
        <w:right w:val="none" w:sz="0" w:space="0" w:color="auto"/>
      </w:divBdr>
    </w:div>
    <w:div w:id="1270965312">
      <w:bodyDiv w:val="1"/>
      <w:marLeft w:val="0"/>
      <w:marRight w:val="0"/>
      <w:marTop w:val="0"/>
      <w:marBottom w:val="0"/>
      <w:divBdr>
        <w:top w:val="none" w:sz="0" w:space="0" w:color="auto"/>
        <w:left w:val="none" w:sz="0" w:space="0" w:color="auto"/>
        <w:bottom w:val="none" w:sz="0" w:space="0" w:color="auto"/>
        <w:right w:val="none" w:sz="0" w:space="0" w:color="auto"/>
      </w:divBdr>
    </w:div>
    <w:div w:id="1271740092">
      <w:bodyDiv w:val="1"/>
      <w:marLeft w:val="0"/>
      <w:marRight w:val="0"/>
      <w:marTop w:val="0"/>
      <w:marBottom w:val="0"/>
      <w:divBdr>
        <w:top w:val="none" w:sz="0" w:space="0" w:color="auto"/>
        <w:left w:val="none" w:sz="0" w:space="0" w:color="auto"/>
        <w:bottom w:val="none" w:sz="0" w:space="0" w:color="auto"/>
        <w:right w:val="none" w:sz="0" w:space="0" w:color="auto"/>
      </w:divBdr>
    </w:div>
    <w:div w:id="1272669041">
      <w:bodyDiv w:val="1"/>
      <w:marLeft w:val="0"/>
      <w:marRight w:val="0"/>
      <w:marTop w:val="0"/>
      <w:marBottom w:val="0"/>
      <w:divBdr>
        <w:top w:val="none" w:sz="0" w:space="0" w:color="auto"/>
        <w:left w:val="none" w:sz="0" w:space="0" w:color="auto"/>
        <w:bottom w:val="none" w:sz="0" w:space="0" w:color="auto"/>
        <w:right w:val="none" w:sz="0" w:space="0" w:color="auto"/>
      </w:divBdr>
    </w:div>
    <w:div w:id="1272855865">
      <w:bodyDiv w:val="1"/>
      <w:marLeft w:val="0"/>
      <w:marRight w:val="0"/>
      <w:marTop w:val="0"/>
      <w:marBottom w:val="0"/>
      <w:divBdr>
        <w:top w:val="none" w:sz="0" w:space="0" w:color="auto"/>
        <w:left w:val="none" w:sz="0" w:space="0" w:color="auto"/>
        <w:bottom w:val="none" w:sz="0" w:space="0" w:color="auto"/>
        <w:right w:val="none" w:sz="0" w:space="0" w:color="auto"/>
      </w:divBdr>
    </w:div>
    <w:div w:id="1272934801">
      <w:bodyDiv w:val="1"/>
      <w:marLeft w:val="0"/>
      <w:marRight w:val="0"/>
      <w:marTop w:val="0"/>
      <w:marBottom w:val="0"/>
      <w:divBdr>
        <w:top w:val="none" w:sz="0" w:space="0" w:color="auto"/>
        <w:left w:val="none" w:sz="0" w:space="0" w:color="auto"/>
        <w:bottom w:val="none" w:sz="0" w:space="0" w:color="auto"/>
        <w:right w:val="none" w:sz="0" w:space="0" w:color="auto"/>
      </w:divBdr>
    </w:div>
    <w:div w:id="1273129991">
      <w:bodyDiv w:val="1"/>
      <w:marLeft w:val="0"/>
      <w:marRight w:val="0"/>
      <w:marTop w:val="0"/>
      <w:marBottom w:val="0"/>
      <w:divBdr>
        <w:top w:val="none" w:sz="0" w:space="0" w:color="auto"/>
        <w:left w:val="none" w:sz="0" w:space="0" w:color="auto"/>
        <w:bottom w:val="none" w:sz="0" w:space="0" w:color="auto"/>
        <w:right w:val="none" w:sz="0" w:space="0" w:color="auto"/>
      </w:divBdr>
    </w:div>
    <w:div w:id="1275089567">
      <w:bodyDiv w:val="1"/>
      <w:marLeft w:val="0"/>
      <w:marRight w:val="0"/>
      <w:marTop w:val="0"/>
      <w:marBottom w:val="0"/>
      <w:divBdr>
        <w:top w:val="none" w:sz="0" w:space="0" w:color="auto"/>
        <w:left w:val="none" w:sz="0" w:space="0" w:color="auto"/>
        <w:bottom w:val="none" w:sz="0" w:space="0" w:color="auto"/>
        <w:right w:val="none" w:sz="0" w:space="0" w:color="auto"/>
      </w:divBdr>
    </w:div>
    <w:div w:id="1275677546">
      <w:bodyDiv w:val="1"/>
      <w:marLeft w:val="0"/>
      <w:marRight w:val="0"/>
      <w:marTop w:val="0"/>
      <w:marBottom w:val="0"/>
      <w:divBdr>
        <w:top w:val="none" w:sz="0" w:space="0" w:color="auto"/>
        <w:left w:val="none" w:sz="0" w:space="0" w:color="auto"/>
        <w:bottom w:val="none" w:sz="0" w:space="0" w:color="auto"/>
        <w:right w:val="none" w:sz="0" w:space="0" w:color="auto"/>
      </w:divBdr>
    </w:div>
    <w:div w:id="1276870565">
      <w:bodyDiv w:val="1"/>
      <w:marLeft w:val="0"/>
      <w:marRight w:val="0"/>
      <w:marTop w:val="0"/>
      <w:marBottom w:val="0"/>
      <w:divBdr>
        <w:top w:val="none" w:sz="0" w:space="0" w:color="auto"/>
        <w:left w:val="none" w:sz="0" w:space="0" w:color="auto"/>
        <w:bottom w:val="none" w:sz="0" w:space="0" w:color="auto"/>
        <w:right w:val="none" w:sz="0" w:space="0" w:color="auto"/>
      </w:divBdr>
    </w:div>
    <w:div w:id="1281256018">
      <w:bodyDiv w:val="1"/>
      <w:marLeft w:val="0"/>
      <w:marRight w:val="0"/>
      <w:marTop w:val="0"/>
      <w:marBottom w:val="0"/>
      <w:divBdr>
        <w:top w:val="none" w:sz="0" w:space="0" w:color="auto"/>
        <w:left w:val="none" w:sz="0" w:space="0" w:color="auto"/>
        <w:bottom w:val="none" w:sz="0" w:space="0" w:color="auto"/>
        <w:right w:val="none" w:sz="0" w:space="0" w:color="auto"/>
      </w:divBdr>
    </w:div>
    <w:div w:id="1281911059">
      <w:bodyDiv w:val="1"/>
      <w:marLeft w:val="0"/>
      <w:marRight w:val="0"/>
      <w:marTop w:val="0"/>
      <w:marBottom w:val="0"/>
      <w:divBdr>
        <w:top w:val="none" w:sz="0" w:space="0" w:color="auto"/>
        <w:left w:val="none" w:sz="0" w:space="0" w:color="auto"/>
        <w:bottom w:val="none" w:sz="0" w:space="0" w:color="auto"/>
        <w:right w:val="none" w:sz="0" w:space="0" w:color="auto"/>
      </w:divBdr>
    </w:div>
    <w:div w:id="1283147645">
      <w:bodyDiv w:val="1"/>
      <w:marLeft w:val="0"/>
      <w:marRight w:val="0"/>
      <w:marTop w:val="0"/>
      <w:marBottom w:val="0"/>
      <w:divBdr>
        <w:top w:val="none" w:sz="0" w:space="0" w:color="auto"/>
        <w:left w:val="none" w:sz="0" w:space="0" w:color="auto"/>
        <w:bottom w:val="none" w:sz="0" w:space="0" w:color="auto"/>
        <w:right w:val="none" w:sz="0" w:space="0" w:color="auto"/>
      </w:divBdr>
    </w:div>
    <w:div w:id="1283347961">
      <w:bodyDiv w:val="1"/>
      <w:marLeft w:val="0"/>
      <w:marRight w:val="0"/>
      <w:marTop w:val="0"/>
      <w:marBottom w:val="0"/>
      <w:divBdr>
        <w:top w:val="none" w:sz="0" w:space="0" w:color="auto"/>
        <w:left w:val="none" w:sz="0" w:space="0" w:color="auto"/>
        <w:bottom w:val="none" w:sz="0" w:space="0" w:color="auto"/>
        <w:right w:val="none" w:sz="0" w:space="0" w:color="auto"/>
      </w:divBdr>
    </w:div>
    <w:div w:id="1283537797">
      <w:bodyDiv w:val="1"/>
      <w:marLeft w:val="0"/>
      <w:marRight w:val="0"/>
      <w:marTop w:val="0"/>
      <w:marBottom w:val="0"/>
      <w:divBdr>
        <w:top w:val="none" w:sz="0" w:space="0" w:color="auto"/>
        <w:left w:val="none" w:sz="0" w:space="0" w:color="auto"/>
        <w:bottom w:val="none" w:sz="0" w:space="0" w:color="auto"/>
        <w:right w:val="none" w:sz="0" w:space="0" w:color="auto"/>
      </w:divBdr>
    </w:div>
    <w:div w:id="1284456505">
      <w:bodyDiv w:val="1"/>
      <w:marLeft w:val="0"/>
      <w:marRight w:val="0"/>
      <w:marTop w:val="0"/>
      <w:marBottom w:val="0"/>
      <w:divBdr>
        <w:top w:val="none" w:sz="0" w:space="0" w:color="auto"/>
        <w:left w:val="none" w:sz="0" w:space="0" w:color="auto"/>
        <w:bottom w:val="none" w:sz="0" w:space="0" w:color="auto"/>
        <w:right w:val="none" w:sz="0" w:space="0" w:color="auto"/>
      </w:divBdr>
    </w:div>
    <w:div w:id="1285230581">
      <w:bodyDiv w:val="1"/>
      <w:marLeft w:val="0"/>
      <w:marRight w:val="0"/>
      <w:marTop w:val="0"/>
      <w:marBottom w:val="0"/>
      <w:divBdr>
        <w:top w:val="none" w:sz="0" w:space="0" w:color="auto"/>
        <w:left w:val="none" w:sz="0" w:space="0" w:color="auto"/>
        <w:bottom w:val="none" w:sz="0" w:space="0" w:color="auto"/>
        <w:right w:val="none" w:sz="0" w:space="0" w:color="auto"/>
      </w:divBdr>
    </w:div>
    <w:div w:id="1287195247">
      <w:bodyDiv w:val="1"/>
      <w:marLeft w:val="0"/>
      <w:marRight w:val="0"/>
      <w:marTop w:val="0"/>
      <w:marBottom w:val="0"/>
      <w:divBdr>
        <w:top w:val="none" w:sz="0" w:space="0" w:color="auto"/>
        <w:left w:val="none" w:sz="0" w:space="0" w:color="auto"/>
        <w:bottom w:val="none" w:sz="0" w:space="0" w:color="auto"/>
        <w:right w:val="none" w:sz="0" w:space="0" w:color="auto"/>
      </w:divBdr>
    </w:div>
    <w:div w:id="1287350501">
      <w:bodyDiv w:val="1"/>
      <w:marLeft w:val="0"/>
      <w:marRight w:val="0"/>
      <w:marTop w:val="0"/>
      <w:marBottom w:val="0"/>
      <w:divBdr>
        <w:top w:val="none" w:sz="0" w:space="0" w:color="auto"/>
        <w:left w:val="none" w:sz="0" w:space="0" w:color="auto"/>
        <w:bottom w:val="none" w:sz="0" w:space="0" w:color="auto"/>
        <w:right w:val="none" w:sz="0" w:space="0" w:color="auto"/>
      </w:divBdr>
    </w:div>
    <w:div w:id="1288008240">
      <w:bodyDiv w:val="1"/>
      <w:marLeft w:val="0"/>
      <w:marRight w:val="0"/>
      <w:marTop w:val="0"/>
      <w:marBottom w:val="0"/>
      <w:divBdr>
        <w:top w:val="none" w:sz="0" w:space="0" w:color="auto"/>
        <w:left w:val="none" w:sz="0" w:space="0" w:color="auto"/>
        <w:bottom w:val="none" w:sz="0" w:space="0" w:color="auto"/>
        <w:right w:val="none" w:sz="0" w:space="0" w:color="auto"/>
      </w:divBdr>
    </w:div>
    <w:div w:id="1290087418">
      <w:bodyDiv w:val="1"/>
      <w:marLeft w:val="0"/>
      <w:marRight w:val="0"/>
      <w:marTop w:val="0"/>
      <w:marBottom w:val="0"/>
      <w:divBdr>
        <w:top w:val="none" w:sz="0" w:space="0" w:color="auto"/>
        <w:left w:val="none" w:sz="0" w:space="0" w:color="auto"/>
        <w:bottom w:val="none" w:sz="0" w:space="0" w:color="auto"/>
        <w:right w:val="none" w:sz="0" w:space="0" w:color="auto"/>
      </w:divBdr>
    </w:div>
    <w:div w:id="1290207573">
      <w:bodyDiv w:val="1"/>
      <w:marLeft w:val="0"/>
      <w:marRight w:val="0"/>
      <w:marTop w:val="0"/>
      <w:marBottom w:val="0"/>
      <w:divBdr>
        <w:top w:val="none" w:sz="0" w:space="0" w:color="auto"/>
        <w:left w:val="none" w:sz="0" w:space="0" w:color="auto"/>
        <w:bottom w:val="none" w:sz="0" w:space="0" w:color="auto"/>
        <w:right w:val="none" w:sz="0" w:space="0" w:color="auto"/>
      </w:divBdr>
    </w:div>
    <w:div w:id="1294016609">
      <w:bodyDiv w:val="1"/>
      <w:marLeft w:val="0"/>
      <w:marRight w:val="0"/>
      <w:marTop w:val="0"/>
      <w:marBottom w:val="0"/>
      <w:divBdr>
        <w:top w:val="none" w:sz="0" w:space="0" w:color="auto"/>
        <w:left w:val="none" w:sz="0" w:space="0" w:color="auto"/>
        <w:bottom w:val="none" w:sz="0" w:space="0" w:color="auto"/>
        <w:right w:val="none" w:sz="0" w:space="0" w:color="auto"/>
      </w:divBdr>
    </w:div>
    <w:div w:id="1295450245">
      <w:bodyDiv w:val="1"/>
      <w:marLeft w:val="0"/>
      <w:marRight w:val="0"/>
      <w:marTop w:val="0"/>
      <w:marBottom w:val="0"/>
      <w:divBdr>
        <w:top w:val="none" w:sz="0" w:space="0" w:color="auto"/>
        <w:left w:val="none" w:sz="0" w:space="0" w:color="auto"/>
        <w:bottom w:val="none" w:sz="0" w:space="0" w:color="auto"/>
        <w:right w:val="none" w:sz="0" w:space="0" w:color="auto"/>
      </w:divBdr>
    </w:div>
    <w:div w:id="1296333624">
      <w:bodyDiv w:val="1"/>
      <w:marLeft w:val="0"/>
      <w:marRight w:val="0"/>
      <w:marTop w:val="0"/>
      <w:marBottom w:val="0"/>
      <w:divBdr>
        <w:top w:val="none" w:sz="0" w:space="0" w:color="auto"/>
        <w:left w:val="none" w:sz="0" w:space="0" w:color="auto"/>
        <w:bottom w:val="none" w:sz="0" w:space="0" w:color="auto"/>
        <w:right w:val="none" w:sz="0" w:space="0" w:color="auto"/>
      </w:divBdr>
    </w:div>
    <w:div w:id="1297105359">
      <w:bodyDiv w:val="1"/>
      <w:marLeft w:val="0"/>
      <w:marRight w:val="0"/>
      <w:marTop w:val="0"/>
      <w:marBottom w:val="0"/>
      <w:divBdr>
        <w:top w:val="none" w:sz="0" w:space="0" w:color="auto"/>
        <w:left w:val="none" w:sz="0" w:space="0" w:color="auto"/>
        <w:bottom w:val="none" w:sz="0" w:space="0" w:color="auto"/>
        <w:right w:val="none" w:sz="0" w:space="0" w:color="auto"/>
      </w:divBdr>
    </w:div>
    <w:div w:id="1298488701">
      <w:bodyDiv w:val="1"/>
      <w:marLeft w:val="0"/>
      <w:marRight w:val="0"/>
      <w:marTop w:val="0"/>
      <w:marBottom w:val="0"/>
      <w:divBdr>
        <w:top w:val="none" w:sz="0" w:space="0" w:color="auto"/>
        <w:left w:val="none" w:sz="0" w:space="0" w:color="auto"/>
        <w:bottom w:val="none" w:sz="0" w:space="0" w:color="auto"/>
        <w:right w:val="none" w:sz="0" w:space="0" w:color="auto"/>
      </w:divBdr>
    </w:div>
    <w:div w:id="1300260903">
      <w:bodyDiv w:val="1"/>
      <w:marLeft w:val="0"/>
      <w:marRight w:val="0"/>
      <w:marTop w:val="0"/>
      <w:marBottom w:val="0"/>
      <w:divBdr>
        <w:top w:val="none" w:sz="0" w:space="0" w:color="auto"/>
        <w:left w:val="none" w:sz="0" w:space="0" w:color="auto"/>
        <w:bottom w:val="none" w:sz="0" w:space="0" w:color="auto"/>
        <w:right w:val="none" w:sz="0" w:space="0" w:color="auto"/>
      </w:divBdr>
    </w:div>
    <w:div w:id="1301808738">
      <w:bodyDiv w:val="1"/>
      <w:marLeft w:val="0"/>
      <w:marRight w:val="0"/>
      <w:marTop w:val="0"/>
      <w:marBottom w:val="0"/>
      <w:divBdr>
        <w:top w:val="none" w:sz="0" w:space="0" w:color="auto"/>
        <w:left w:val="none" w:sz="0" w:space="0" w:color="auto"/>
        <w:bottom w:val="none" w:sz="0" w:space="0" w:color="auto"/>
        <w:right w:val="none" w:sz="0" w:space="0" w:color="auto"/>
      </w:divBdr>
    </w:div>
    <w:div w:id="1303347163">
      <w:bodyDiv w:val="1"/>
      <w:marLeft w:val="0"/>
      <w:marRight w:val="0"/>
      <w:marTop w:val="0"/>
      <w:marBottom w:val="0"/>
      <w:divBdr>
        <w:top w:val="none" w:sz="0" w:space="0" w:color="auto"/>
        <w:left w:val="none" w:sz="0" w:space="0" w:color="auto"/>
        <w:bottom w:val="none" w:sz="0" w:space="0" w:color="auto"/>
        <w:right w:val="none" w:sz="0" w:space="0" w:color="auto"/>
      </w:divBdr>
    </w:div>
    <w:div w:id="1303538181">
      <w:bodyDiv w:val="1"/>
      <w:marLeft w:val="0"/>
      <w:marRight w:val="0"/>
      <w:marTop w:val="0"/>
      <w:marBottom w:val="0"/>
      <w:divBdr>
        <w:top w:val="none" w:sz="0" w:space="0" w:color="auto"/>
        <w:left w:val="none" w:sz="0" w:space="0" w:color="auto"/>
        <w:bottom w:val="none" w:sz="0" w:space="0" w:color="auto"/>
        <w:right w:val="none" w:sz="0" w:space="0" w:color="auto"/>
      </w:divBdr>
    </w:div>
    <w:div w:id="1305893258">
      <w:bodyDiv w:val="1"/>
      <w:marLeft w:val="0"/>
      <w:marRight w:val="0"/>
      <w:marTop w:val="0"/>
      <w:marBottom w:val="0"/>
      <w:divBdr>
        <w:top w:val="none" w:sz="0" w:space="0" w:color="auto"/>
        <w:left w:val="none" w:sz="0" w:space="0" w:color="auto"/>
        <w:bottom w:val="none" w:sz="0" w:space="0" w:color="auto"/>
        <w:right w:val="none" w:sz="0" w:space="0" w:color="auto"/>
      </w:divBdr>
    </w:div>
    <w:div w:id="1307004892">
      <w:bodyDiv w:val="1"/>
      <w:marLeft w:val="0"/>
      <w:marRight w:val="0"/>
      <w:marTop w:val="0"/>
      <w:marBottom w:val="0"/>
      <w:divBdr>
        <w:top w:val="none" w:sz="0" w:space="0" w:color="auto"/>
        <w:left w:val="none" w:sz="0" w:space="0" w:color="auto"/>
        <w:bottom w:val="none" w:sz="0" w:space="0" w:color="auto"/>
        <w:right w:val="none" w:sz="0" w:space="0" w:color="auto"/>
      </w:divBdr>
    </w:div>
    <w:div w:id="1307317665">
      <w:bodyDiv w:val="1"/>
      <w:marLeft w:val="0"/>
      <w:marRight w:val="0"/>
      <w:marTop w:val="0"/>
      <w:marBottom w:val="0"/>
      <w:divBdr>
        <w:top w:val="none" w:sz="0" w:space="0" w:color="auto"/>
        <w:left w:val="none" w:sz="0" w:space="0" w:color="auto"/>
        <w:bottom w:val="none" w:sz="0" w:space="0" w:color="auto"/>
        <w:right w:val="none" w:sz="0" w:space="0" w:color="auto"/>
      </w:divBdr>
    </w:div>
    <w:div w:id="1308247133">
      <w:bodyDiv w:val="1"/>
      <w:marLeft w:val="0"/>
      <w:marRight w:val="0"/>
      <w:marTop w:val="0"/>
      <w:marBottom w:val="0"/>
      <w:divBdr>
        <w:top w:val="none" w:sz="0" w:space="0" w:color="auto"/>
        <w:left w:val="none" w:sz="0" w:space="0" w:color="auto"/>
        <w:bottom w:val="none" w:sz="0" w:space="0" w:color="auto"/>
        <w:right w:val="none" w:sz="0" w:space="0" w:color="auto"/>
      </w:divBdr>
    </w:div>
    <w:div w:id="1310479607">
      <w:bodyDiv w:val="1"/>
      <w:marLeft w:val="0"/>
      <w:marRight w:val="0"/>
      <w:marTop w:val="0"/>
      <w:marBottom w:val="0"/>
      <w:divBdr>
        <w:top w:val="none" w:sz="0" w:space="0" w:color="auto"/>
        <w:left w:val="none" w:sz="0" w:space="0" w:color="auto"/>
        <w:bottom w:val="none" w:sz="0" w:space="0" w:color="auto"/>
        <w:right w:val="none" w:sz="0" w:space="0" w:color="auto"/>
      </w:divBdr>
    </w:div>
    <w:div w:id="1312366180">
      <w:bodyDiv w:val="1"/>
      <w:marLeft w:val="0"/>
      <w:marRight w:val="0"/>
      <w:marTop w:val="0"/>
      <w:marBottom w:val="0"/>
      <w:divBdr>
        <w:top w:val="none" w:sz="0" w:space="0" w:color="auto"/>
        <w:left w:val="none" w:sz="0" w:space="0" w:color="auto"/>
        <w:bottom w:val="none" w:sz="0" w:space="0" w:color="auto"/>
        <w:right w:val="none" w:sz="0" w:space="0" w:color="auto"/>
      </w:divBdr>
    </w:div>
    <w:div w:id="1314022874">
      <w:bodyDiv w:val="1"/>
      <w:marLeft w:val="0"/>
      <w:marRight w:val="0"/>
      <w:marTop w:val="0"/>
      <w:marBottom w:val="0"/>
      <w:divBdr>
        <w:top w:val="none" w:sz="0" w:space="0" w:color="auto"/>
        <w:left w:val="none" w:sz="0" w:space="0" w:color="auto"/>
        <w:bottom w:val="none" w:sz="0" w:space="0" w:color="auto"/>
        <w:right w:val="none" w:sz="0" w:space="0" w:color="auto"/>
      </w:divBdr>
    </w:div>
    <w:div w:id="1314023683">
      <w:bodyDiv w:val="1"/>
      <w:marLeft w:val="0"/>
      <w:marRight w:val="0"/>
      <w:marTop w:val="0"/>
      <w:marBottom w:val="0"/>
      <w:divBdr>
        <w:top w:val="none" w:sz="0" w:space="0" w:color="auto"/>
        <w:left w:val="none" w:sz="0" w:space="0" w:color="auto"/>
        <w:bottom w:val="none" w:sz="0" w:space="0" w:color="auto"/>
        <w:right w:val="none" w:sz="0" w:space="0" w:color="auto"/>
      </w:divBdr>
    </w:div>
    <w:div w:id="1315717596">
      <w:bodyDiv w:val="1"/>
      <w:marLeft w:val="0"/>
      <w:marRight w:val="0"/>
      <w:marTop w:val="0"/>
      <w:marBottom w:val="0"/>
      <w:divBdr>
        <w:top w:val="none" w:sz="0" w:space="0" w:color="auto"/>
        <w:left w:val="none" w:sz="0" w:space="0" w:color="auto"/>
        <w:bottom w:val="none" w:sz="0" w:space="0" w:color="auto"/>
        <w:right w:val="none" w:sz="0" w:space="0" w:color="auto"/>
      </w:divBdr>
    </w:div>
    <w:div w:id="1316647399">
      <w:bodyDiv w:val="1"/>
      <w:marLeft w:val="0"/>
      <w:marRight w:val="0"/>
      <w:marTop w:val="0"/>
      <w:marBottom w:val="0"/>
      <w:divBdr>
        <w:top w:val="none" w:sz="0" w:space="0" w:color="auto"/>
        <w:left w:val="none" w:sz="0" w:space="0" w:color="auto"/>
        <w:bottom w:val="none" w:sz="0" w:space="0" w:color="auto"/>
        <w:right w:val="none" w:sz="0" w:space="0" w:color="auto"/>
      </w:divBdr>
    </w:div>
    <w:div w:id="1317152809">
      <w:bodyDiv w:val="1"/>
      <w:marLeft w:val="0"/>
      <w:marRight w:val="0"/>
      <w:marTop w:val="0"/>
      <w:marBottom w:val="0"/>
      <w:divBdr>
        <w:top w:val="none" w:sz="0" w:space="0" w:color="auto"/>
        <w:left w:val="none" w:sz="0" w:space="0" w:color="auto"/>
        <w:bottom w:val="none" w:sz="0" w:space="0" w:color="auto"/>
        <w:right w:val="none" w:sz="0" w:space="0" w:color="auto"/>
      </w:divBdr>
    </w:div>
    <w:div w:id="1317223557">
      <w:bodyDiv w:val="1"/>
      <w:marLeft w:val="0"/>
      <w:marRight w:val="0"/>
      <w:marTop w:val="0"/>
      <w:marBottom w:val="0"/>
      <w:divBdr>
        <w:top w:val="none" w:sz="0" w:space="0" w:color="auto"/>
        <w:left w:val="none" w:sz="0" w:space="0" w:color="auto"/>
        <w:bottom w:val="none" w:sz="0" w:space="0" w:color="auto"/>
        <w:right w:val="none" w:sz="0" w:space="0" w:color="auto"/>
      </w:divBdr>
    </w:div>
    <w:div w:id="1318455682">
      <w:bodyDiv w:val="1"/>
      <w:marLeft w:val="0"/>
      <w:marRight w:val="0"/>
      <w:marTop w:val="0"/>
      <w:marBottom w:val="0"/>
      <w:divBdr>
        <w:top w:val="none" w:sz="0" w:space="0" w:color="auto"/>
        <w:left w:val="none" w:sz="0" w:space="0" w:color="auto"/>
        <w:bottom w:val="none" w:sz="0" w:space="0" w:color="auto"/>
        <w:right w:val="none" w:sz="0" w:space="0" w:color="auto"/>
      </w:divBdr>
    </w:div>
    <w:div w:id="1318457275">
      <w:bodyDiv w:val="1"/>
      <w:marLeft w:val="0"/>
      <w:marRight w:val="0"/>
      <w:marTop w:val="0"/>
      <w:marBottom w:val="0"/>
      <w:divBdr>
        <w:top w:val="none" w:sz="0" w:space="0" w:color="auto"/>
        <w:left w:val="none" w:sz="0" w:space="0" w:color="auto"/>
        <w:bottom w:val="none" w:sz="0" w:space="0" w:color="auto"/>
        <w:right w:val="none" w:sz="0" w:space="0" w:color="auto"/>
      </w:divBdr>
    </w:div>
    <w:div w:id="1318724891">
      <w:bodyDiv w:val="1"/>
      <w:marLeft w:val="0"/>
      <w:marRight w:val="0"/>
      <w:marTop w:val="0"/>
      <w:marBottom w:val="0"/>
      <w:divBdr>
        <w:top w:val="none" w:sz="0" w:space="0" w:color="auto"/>
        <w:left w:val="none" w:sz="0" w:space="0" w:color="auto"/>
        <w:bottom w:val="none" w:sz="0" w:space="0" w:color="auto"/>
        <w:right w:val="none" w:sz="0" w:space="0" w:color="auto"/>
      </w:divBdr>
    </w:div>
    <w:div w:id="1319846665">
      <w:bodyDiv w:val="1"/>
      <w:marLeft w:val="0"/>
      <w:marRight w:val="0"/>
      <w:marTop w:val="0"/>
      <w:marBottom w:val="0"/>
      <w:divBdr>
        <w:top w:val="none" w:sz="0" w:space="0" w:color="auto"/>
        <w:left w:val="none" w:sz="0" w:space="0" w:color="auto"/>
        <w:bottom w:val="none" w:sz="0" w:space="0" w:color="auto"/>
        <w:right w:val="none" w:sz="0" w:space="0" w:color="auto"/>
      </w:divBdr>
    </w:div>
    <w:div w:id="1320428325">
      <w:bodyDiv w:val="1"/>
      <w:marLeft w:val="0"/>
      <w:marRight w:val="0"/>
      <w:marTop w:val="0"/>
      <w:marBottom w:val="0"/>
      <w:divBdr>
        <w:top w:val="none" w:sz="0" w:space="0" w:color="auto"/>
        <w:left w:val="none" w:sz="0" w:space="0" w:color="auto"/>
        <w:bottom w:val="none" w:sz="0" w:space="0" w:color="auto"/>
        <w:right w:val="none" w:sz="0" w:space="0" w:color="auto"/>
      </w:divBdr>
    </w:div>
    <w:div w:id="1321232235">
      <w:bodyDiv w:val="1"/>
      <w:marLeft w:val="0"/>
      <w:marRight w:val="0"/>
      <w:marTop w:val="0"/>
      <w:marBottom w:val="0"/>
      <w:divBdr>
        <w:top w:val="none" w:sz="0" w:space="0" w:color="auto"/>
        <w:left w:val="none" w:sz="0" w:space="0" w:color="auto"/>
        <w:bottom w:val="none" w:sz="0" w:space="0" w:color="auto"/>
        <w:right w:val="none" w:sz="0" w:space="0" w:color="auto"/>
      </w:divBdr>
    </w:div>
    <w:div w:id="1321691280">
      <w:bodyDiv w:val="1"/>
      <w:marLeft w:val="0"/>
      <w:marRight w:val="0"/>
      <w:marTop w:val="0"/>
      <w:marBottom w:val="0"/>
      <w:divBdr>
        <w:top w:val="none" w:sz="0" w:space="0" w:color="auto"/>
        <w:left w:val="none" w:sz="0" w:space="0" w:color="auto"/>
        <w:bottom w:val="none" w:sz="0" w:space="0" w:color="auto"/>
        <w:right w:val="none" w:sz="0" w:space="0" w:color="auto"/>
      </w:divBdr>
    </w:div>
    <w:div w:id="1322078685">
      <w:bodyDiv w:val="1"/>
      <w:marLeft w:val="0"/>
      <w:marRight w:val="0"/>
      <w:marTop w:val="0"/>
      <w:marBottom w:val="0"/>
      <w:divBdr>
        <w:top w:val="none" w:sz="0" w:space="0" w:color="auto"/>
        <w:left w:val="none" w:sz="0" w:space="0" w:color="auto"/>
        <w:bottom w:val="none" w:sz="0" w:space="0" w:color="auto"/>
        <w:right w:val="none" w:sz="0" w:space="0" w:color="auto"/>
      </w:divBdr>
    </w:div>
    <w:div w:id="1323778871">
      <w:bodyDiv w:val="1"/>
      <w:marLeft w:val="0"/>
      <w:marRight w:val="0"/>
      <w:marTop w:val="0"/>
      <w:marBottom w:val="0"/>
      <w:divBdr>
        <w:top w:val="none" w:sz="0" w:space="0" w:color="auto"/>
        <w:left w:val="none" w:sz="0" w:space="0" w:color="auto"/>
        <w:bottom w:val="none" w:sz="0" w:space="0" w:color="auto"/>
        <w:right w:val="none" w:sz="0" w:space="0" w:color="auto"/>
      </w:divBdr>
    </w:div>
    <w:div w:id="1324092431">
      <w:bodyDiv w:val="1"/>
      <w:marLeft w:val="0"/>
      <w:marRight w:val="0"/>
      <w:marTop w:val="0"/>
      <w:marBottom w:val="0"/>
      <w:divBdr>
        <w:top w:val="none" w:sz="0" w:space="0" w:color="auto"/>
        <w:left w:val="none" w:sz="0" w:space="0" w:color="auto"/>
        <w:bottom w:val="none" w:sz="0" w:space="0" w:color="auto"/>
        <w:right w:val="none" w:sz="0" w:space="0" w:color="auto"/>
      </w:divBdr>
    </w:div>
    <w:div w:id="1324970722">
      <w:bodyDiv w:val="1"/>
      <w:marLeft w:val="0"/>
      <w:marRight w:val="0"/>
      <w:marTop w:val="0"/>
      <w:marBottom w:val="0"/>
      <w:divBdr>
        <w:top w:val="none" w:sz="0" w:space="0" w:color="auto"/>
        <w:left w:val="none" w:sz="0" w:space="0" w:color="auto"/>
        <w:bottom w:val="none" w:sz="0" w:space="0" w:color="auto"/>
        <w:right w:val="none" w:sz="0" w:space="0" w:color="auto"/>
      </w:divBdr>
    </w:div>
    <w:div w:id="1325744296">
      <w:bodyDiv w:val="1"/>
      <w:marLeft w:val="0"/>
      <w:marRight w:val="0"/>
      <w:marTop w:val="0"/>
      <w:marBottom w:val="0"/>
      <w:divBdr>
        <w:top w:val="none" w:sz="0" w:space="0" w:color="auto"/>
        <w:left w:val="none" w:sz="0" w:space="0" w:color="auto"/>
        <w:bottom w:val="none" w:sz="0" w:space="0" w:color="auto"/>
        <w:right w:val="none" w:sz="0" w:space="0" w:color="auto"/>
      </w:divBdr>
    </w:div>
    <w:div w:id="1328820521">
      <w:bodyDiv w:val="1"/>
      <w:marLeft w:val="0"/>
      <w:marRight w:val="0"/>
      <w:marTop w:val="0"/>
      <w:marBottom w:val="0"/>
      <w:divBdr>
        <w:top w:val="none" w:sz="0" w:space="0" w:color="auto"/>
        <w:left w:val="none" w:sz="0" w:space="0" w:color="auto"/>
        <w:bottom w:val="none" w:sz="0" w:space="0" w:color="auto"/>
        <w:right w:val="none" w:sz="0" w:space="0" w:color="auto"/>
      </w:divBdr>
    </w:div>
    <w:div w:id="1330332619">
      <w:bodyDiv w:val="1"/>
      <w:marLeft w:val="0"/>
      <w:marRight w:val="0"/>
      <w:marTop w:val="0"/>
      <w:marBottom w:val="0"/>
      <w:divBdr>
        <w:top w:val="none" w:sz="0" w:space="0" w:color="auto"/>
        <w:left w:val="none" w:sz="0" w:space="0" w:color="auto"/>
        <w:bottom w:val="none" w:sz="0" w:space="0" w:color="auto"/>
        <w:right w:val="none" w:sz="0" w:space="0" w:color="auto"/>
      </w:divBdr>
    </w:div>
    <w:div w:id="1330401115">
      <w:bodyDiv w:val="1"/>
      <w:marLeft w:val="0"/>
      <w:marRight w:val="0"/>
      <w:marTop w:val="0"/>
      <w:marBottom w:val="0"/>
      <w:divBdr>
        <w:top w:val="none" w:sz="0" w:space="0" w:color="auto"/>
        <w:left w:val="none" w:sz="0" w:space="0" w:color="auto"/>
        <w:bottom w:val="none" w:sz="0" w:space="0" w:color="auto"/>
        <w:right w:val="none" w:sz="0" w:space="0" w:color="auto"/>
      </w:divBdr>
    </w:div>
    <w:div w:id="1332023014">
      <w:bodyDiv w:val="1"/>
      <w:marLeft w:val="0"/>
      <w:marRight w:val="0"/>
      <w:marTop w:val="0"/>
      <w:marBottom w:val="0"/>
      <w:divBdr>
        <w:top w:val="none" w:sz="0" w:space="0" w:color="auto"/>
        <w:left w:val="none" w:sz="0" w:space="0" w:color="auto"/>
        <w:bottom w:val="none" w:sz="0" w:space="0" w:color="auto"/>
        <w:right w:val="none" w:sz="0" w:space="0" w:color="auto"/>
      </w:divBdr>
    </w:div>
    <w:div w:id="1332566554">
      <w:bodyDiv w:val="1"/>
      <w:marLeft w:val="0"/>
      <w:marRight w:val="0"/>
      <w:marTop w:val="0"/>
      <w:marBottom w:val="0"/>
      <w:divBdr>
        <w:top w:val="none" w:sz="0" w:space="0" w:color="auto"/>
        <w:left w:val="none" w:sz="0" w:space="0" w:color="auto"/>
        <w:bottom w:val="none" w:sz="0" w:space="0" w:color="auto"/>
        <w:right w:val="none" w:sz="0" w:space="0" w:color="auto"/>
      </w:divBdr>
    </w:div>
    <w:div w:id="1332829022">
      <w:bodyDiv w:val="1"/>
      <w:marLeft w:val="0"/>
      <w:marRight w:val="0"/>
      <w:marTop w:val="0"/>
      <w:marBottom w:val="0"/>
      <w:divBdr>
        <w:top w:val="none" w:sz="0" w:space="0" w:color="auto"/>
        <w:left w:val="none" w:sz="0" w:space="0" w:color="auto"/>
        <w:bottom w:val="none" w:sz="0" w:space="0" w:color="auto"/>
        <w:right w:val="none" w:sz="0" w:space="0" w:color="auto"/>
      </w:divBdr>
    </w:div>
    <w:div w:id="1337146637">
      <w:bodyDiv w:val="1"/>
      <w:marLeft w:val="0"/>
      <w:marRight w:val="0"/>
      <w:marTop w:val="0"/>
      <w:marBottom w:val="0"/>
      <w:divBdr>
        <w:top w:val="none" w:sz="0" w:space="0" w:color="auto"/>
        <w:left w:val="none" w:sz="0" w:space="0" w:color="auto"/>
        <w:bottom w:val="none" w:sz="0" w:space="0" w:color="auto"/>
        <w:right w:val="none" w:sz="0" w:space="0" w:color="auto"/>
      </w:divBdr>
    </w:div>
    <w:div w:id="1340738599">
      <w:bodyDiv w:val="1"/>
      <w:marLeft w:val="0"/>
      <w:marRight w:val="0"/>
      <w:marTop w:val="0"/>
      <w:marBottom w:val="0"/>
      <w:divBdr>
        <w:top w:val="none" w:sz="0" w:space="0" w:color="auto"/>
        <w:left w:val="none" w:sz="0" w:space="0" w:color="auto"/>
        <w:bottom w:val="none" w:sz="0" w:space="0" w:color="auto"/>
        <w:right w:val="none" w:sz="0" w:space="0" w:color="auto"/>
      </w:divBdr>
    </w:div>
    <w:div w:id="1341010108">
      <w:bodyDiv w:val="1"/>
      <w:marLeft w:val="0"/>
      <w:marRight w:val="0"/>
      <w:marTop w:val="0"/>
      <w:marBottom w:val="0"/>
      <w:divBdr>
        <w:top w:val="none" w:sz="0" w:space="0" w:color="auto"/>
        <w:left w:val="none" w:sz="0" w:space="0" w:color="auto"/>
        <w:bottom w:val="none" w:sz="0" w:space="0" w:color="auto"/>
        <w:right w:val="none" w:sz="0" w:space="0" w:color="auto"/>
      </w:divBdr>
    </w:div>
    <w:div w:id="1341659491">
      <w:bodyDiv w:val="1"/>
      <w:marLeft w:val="0"/>
      <w:marRight w:val="0"/>
      <w:marTop w:val="0"/>
      <w:marBottom w:val="0"/>
      <w:divBdr>
        <w:top w:val="none" w:sz="0" w:space="0" w:color="auto"/>
        <w:left w:val="none" w:sz="0" w:space="0" w:color="auto"/>
        <w:bottom w:val="none" w:sz="0" w:space="0" w:color="auto"/>
        <w:right w:val="none" w:sz="0" w:space="0" w:color="auto"/>
      </w:divBdr>
    </w:div>
    <w:div w:id="1342925412">
      <w:bodyDiv w:val="1"/>
      <w:marLeft w:val="0"/>
      <w:marRight w:val="0"/>
      <w:marTop w:val="0"/>
      <w:marBottom w:val="0"/>
      <w:divBdr>
        <w:top w:val="none" w:sz="0" w:space="0" w:color="auto"/>
        <w:left w:val="none" w:sz="0" w:space="0" w:color="auto"/>
        <w:bottom w:val="none" w:sz="0" w:space="0" w:color="auto"/>
        <w:right w:val="none" w:sz="0" w:space="0" w:color="auto"/>
      </w:divBdr>
    </w:div>
    <w:div w:id="1343049938">
      <w:bodyDiv w:val="1"/>
      <w:marLeft w:val="0"/>
      <w:marRight w:val="0"/>
      <w:marTop w:val="0"/>
      <w:marBottom w:val="0"/>
      <w:divBdr>
        <w:top w:val="none" w:sz="0" w:space="0" w:color="auto"/>
        <w:left w:val="none" w:sz="0" w:space="0" w:color="auto"/>
        <w:bottom w:val="none" w:sz="0" w:space="0" w:color="auto"/>
        <w:right w:val="none" w:sz="0" w:space="0" w:color="auto"/>
      </w:divBdr>
    </w:div>
    <w:div w:id="1343900269">
      <w:bodyDiv w:val="1"/>
      <w:marLeft w:val="0"/>
      <w:marRight w:val="0"/>
      <w:marTop w:val="0"/>
      <w:marBottom w:val="0"/>
      <w:divBdr>
        <w:top w:val="none" w:sz="0" w:space="0" w:color="auto"/>
        <w:left w:val="none" w:sz="0" w:space="0" w:color="auto"/>
        <w:bottom w:val="none" w:sz="0" w:space="0" w:color="auto"/>
        <w:right w:val="none" w:sz="0" w:space="0" w:color="auto"/>
      </w:divBdr>
    </w:div>
    <w:div w:id="1345085144">
      <w:bodyDiv w:val="1"/>
      <w:marLeft w:val="0"/>
      <w:marRight w:val="0"/>
      <w:marTop w:val="0"/>
      <w:marBottom w:val="0"/>
      <w:divBdr>
        <w:top w:val="none" w:sz="0" w:space="0" w:color="auto"/>
        <w:left w:val="none" w:sz="0" w:space="0" w:color="auto"/>
        <w:bottom w:val="none" w:sz="0" w:space="0" w:color="auto"/>
        <w:right w:val="none" w:sz="0" w:space="0" w:color="auto"/>
      </w:divBdr>
    </w:div>
    <w:div w:id="1345785447">
      <w:bodyDiv w:val="1"/>
      <w:marLeft w:val="0"/>
      <w:marRight w:val="0"/>
      <w:marTop w:val="0"/>
      <w:marBottom w:val="0"/>
      <w:divBdr>
        <w:top w:val="none" w:sz="0" w:space="0" w:color="auto"/>
        <w:left w:val="none" w:sz="0" w:space="0" w:color="auto"/>
        <w:bottom w:val="none" w:sz="0" w:space="0" w:color="auto"/>
        <w:right w:val="none" w:sz="0" w:space="0" w:color="auto"/>
      </w:divBdr>
    </w:div>
    <w:div w:id="1345865738">
      <w:bodyDiv w:val="1"/>
      <w:marLeft w:val="0"/>
      <w:marRight w:val="0"/>
      <w:marTop w:val="0"/>
      <w:marBottom w:val="0"/>
      <w:divBdr>
        <w:top w:val="none" w:sz="0" w:space="0" w:color="auto"/>
        <w:left w:val="none" w:sz="0" w:space="0" w:color="auto"/>
        <w:bottom w:val="none" w:sz="0" w:space="0" w:color="auto"/>
        <w:right w:val="none" w:sz="0" w:space="0" w:color="auto"/>
      </w:divBdr>
    </w:div>
    <w:div w:id="1346906138">
      <w:bodyDiv w:val="1"/>
      <w:marLeft w:val="0"/>
      <w:marRight w:val="0"/>
      <w:marTop w:val="0"/>
      <w:marBottom w:val="0"/>
      <w:divBdr>
        <w:top w:val="none" w:sz="0" w:space="0" w:color="auto"/>
        <w:left w:val="none" w:sz="0" w:space="0" w:color="auto"/>
        <w:bottom w:val="none" w:sz="0" w:space="0" w:color="auto"/>
        <w:right w:val="none" w:sz="0" w:space="0" w:color="auto"/>
      </w:divBdr>
    </w:div>
    <w:div w:id="1347294556">
      <w:bodyDiv w:val="1"/>
      <w:marLeft w:val="0"/>
      <w:marRight w:val="0"/>
      <w:marTop w:val="0"/>
      <w:marBottom w:val="0"/>
      <w:divBdr>
        <w:top w:val="none" w:sz="0" w:space="0" w:color="auto"/>
        <w:left w:val="none" w:sz="0" w:space="0" w:color="auto"/>
        <w:bottom w:val="none" w:sz="0" w:space="0" w:color="auto"/>
        <w:right w:val="none" w:sz="0" w:space="0" w:color="auto"/>
      </w:divBdr>
    </w:div>
    <w:div w:id="1350260660">
      <w:bodyDiv w:val="1"/>
      <w:marLeft w:val="0"/>
      <w:marRight w:val="0"/>
      <w:marTop w:val="0"/>
      <w:marBottom w:val="0"/>
      <w:divBdr>
        <w:top w:val="none" w:sz="0" w:space="0" w:color="auto"/>
        <w:left w:val="none" w:sz="0" w:space="0" w:color="auto"/>
        <w:bottom w:val="none" w:sz="0" w:space="0" w:color="auto"/>
        <w:right w:val="none" w:sz="0" w:space="0" w:color="auto"/>
      </w:divBdr>
    </w:div>
    <w:div w:id="1351056955">
      <w:bodyDiv w:val="1"/>
      <w:marLeft w:val="0"/>
      <w:marRight w:val="0"/>
      <w:marTop w:val="0"/>
      <w:marBottom w:val="0"/>
      <w:divBdr>
        <w:top w:val="none" w:sz="0" w:space="0" w:color="auto"/>
        <w:left w:val="none" w:sz="0" w:space="0" w:color="auto"/>
        <w:bottom w:val="none" w:sz="0" w:space="0" w:color="auto"/>
        <w:right w:val="none" w:sz="0" w:space="0" w:color="auto"/>
      </w:divBdr>
    </w:div>
    <w:div w:id="1351444731">
      <w:bodyDiv w:val="1"/>
      <w:marLeft w:val="0"/>
      <w:marRight w:val="0"/>
      <w:marTop w:val="0"/>
      <w:marBottom w:val="0"/>
      <w:divBdr>
        <w:top w:val="none" w:sz="0" w:space="0" w:color="auto"/>
        <w:left w:val="none" w:sz="0" w:space="0" w:color="auto"/>
        <w:bottom w:val="none" w:sz="0" w:space="0" w:color="auto"/>
        <w:right w:val="none" w:sz="0" w:space="0" w:color="auto"/>
      </w:divBdr>
    </w:div>
    <w:div w:id="1353335241">
      <w:bodyDiv w:val="1"/>
      <w:marLeft w:val="0"/>
      <w:marRight w:val="0"/>
      <w:marTop w:val="0"/>
      <w:marBottom w:val="0"/>
      <w:divBdr>
        <w:top w:val="none" w:sz="0" w:space="0" w:color="auto"/>
        <w:left w:val="none" w:sz="0" w:space="0" w:color="auto"/>
        <w:bottom w:val="none" w:sz="0" w:space="0" w:color="auto"/>
        <w:right w:val="none" w:sz="0" w:space="0" w:color="auto"/>
      </w:divBdr>
    </w:div>
    <w:div w:id="1353805532">
      <w:bodyDiv w:val="1"/>
      <w:marLeft w:val="0"/>
      <w:marRight w:val="0"/>
      <w:marTop w:val="0"/>
      <w:marBottom w:val="0"/>
      <w:divBdr>
        <w:top w:val="none" w:sz="0" w:space="0" w:color="auto"/>
        <w:left w:val="none" w:sz="0" w:space="0" w:color="auto"/>
        <w:bottom w:val="none" w:sz="0" w:space="0" w:color="auto"/>
        <w:right w:val="none" w:sz="0" w:space="0" w:color="auto"/>
      </w:divBdr>
    </w:div>
    <w:div w:id="1353920403">
      <w:bodyDiv w:val="1"/>
      <w:marLeft w:val="0"/>
      <w:marRight w:val="0"/>
      <w:marTop w:val="0"/>
      <w:marBottom w:val="0"/>
      <w:divBdr>
        <w:top w:val="none" w:sz="0" w:space="0" w:color="auto"/>
        <w:left w:val="none" w:sz="0" w:space="0" w:color="auto"/>
        <w:bottom w:val="none" w:sz="0" w:space="0" w:color="auto"/>
        <w:right w:val="none" w:sz="0" w:space="0" w:color="auto"/>
      </w:divBdr>
    </w:div>
    <w:div w:id="1354066924">
      <w:bodyDiv w:val="1"/>
      <w:marLeft w:val="0"/>
      <w:marRight w:val="0"/>
      <w:marTop w:val="0"/>
      <w:marBottom w:val="0"/>
      <w:divBdr>
        <w:top w:val="none" w:sz="0" w:space="0" w:color="auto"/>
        <w:left w:val="none" w:sz="0" w:space="0" w:color="auto"/>
        <w:bottom w:val="none" w:sz="0" w:space="0" w:color="auto"/>
        <w:right w:val="none" w:sz="0" w:space="0" w:color="auto"/>
      </w:divBdr>
    </w:div>
    <w:div w:id="1355231824">
      <w:bodyDiv w:val="1"/>
      <w:marLeft w:val="0"/>
      <w:marRight w:val="0"/>
      <w:marTop w:val="0"/>
      <w:marBottom w:val="0"/>
      <w:divBdr>
        <w:top w:val="none" w:sz="0" w:space="0" w:color="auto"/>
        <w:left w:val="none" w:sz="0" w:space="0" w:color="auto"/>
        <w:bottom w:val="none" w:sz="0" w:space="0" w:color="auto"/>
        <w:right w:val="none" w:sz="0" w:space="0" w:color="auto"/>
      </w:divBdr>
    </w:div>
    <w:div w:id="1356493766">
      <w:bodyDiv w:val="1"/>
      <w:marLeft w:val="0"/>
      <w:marRight w:val="0"/>
      <w:marTop w:val="0"/>
      <w:marBottom w:val="0"/>
      <w:divBdr>
        <w:top w:val="none" w:sz="0" w:space="0" w:color="auto"/>
        <w:left w:val="none" w:sz="0" w:space="0" w:color="auto"/>
        <w:bottom w:val="none" w:sz="0" w:space="0" w:color="auto"/>
        <w:right w:val="none" w:sz="0" w:space="0" w:color="auto"/>
      </w:divBdr>
    </w:div>
    <w:div w:id="1356929992">
      <w:bodyDiv w:val="1"/>
      <w:marLeft w:val="0"/>
      <w:marRight w:val="0"/>
      <w:marTop w:val="0"/>
      <w:marBottom w:val="0"/>
      <w:divBdr>
        <w:top w:val="none" w:sz="0" w:space="0" w:color="auto"/>
        <w:left w:val="none" w:sz="0" w:space="0" w:color="auto"/>
        <w:bottom w:val="none" w:sz="0" w:space="0" w:color="auto"/>
        <w:right w:val="none" w:sz="0" w:space="0" w:color="auto"/>
      </w:divBdr>
    </w:div>
    <w:div w:id="1358115114">
      <w:bodyDiv w:val="1"/>
      <w:marLeft w:val="0"/>
      <w:marRight w:val="0"/>
      <w:marTop w:val="0"/>
      <w:marBottom w:val="0"/>
      <w:divBdr>
        <w:top w:val="none" w:sz="0" w:space="0" w:color="auto"/>
        <w:left w:val="none" w:sz="0" w:space="0" w:color="auto"/>
        <w:bottom w:val="none" w:sz="0" w:space="0" w:color="auto"/>
        <w:right w:val="none" w:sz="0" w:space="0" w:color="auto"/>
      </w:divBdr>
    </w:div>
    <w:div w:id="1359769769">
      <w:bodyDiv w:val="1"/>
      <w:marLeft w:val="0"/>
      <w:marRight w:val="0"/>
      <w:marTop w:val="0"/>
      <w:marBottom w:val="0"/>
      <w:divBdr>
        <w:top w:val="none" w:sz="0" w:space="0" w:color="auto"/>
        <w:left w:val="none" w:sz="0" w:space="0" w:color="auto"/>
        <w:bottom w:val="none" w:sz="0" w:space="0" w:color="auto"/>
        <w:right w:val="none" w:sz="0" w:space="0" w:color="auto"/>
      </w:divBdr>
    </w:div>
    <w:div w:id="1361277866">
      <w:bodyDiv w:val="1"/>
      <w:marLeft w:val="0"/>
      <w:marRight w:val="0"/>
      <w:marTop w:val="0"/>
      <w:marBottom w:val="0"/>
      <w:divBdr>
        <w:top w:val="none" w:sz="0" w:space="0" w:color="auto"/>
        <w:left w:val="none" w:sz="0" w:space="0" w:color="auto"/>
        <w:bottom w:val="none" w:sz="0" w:space="0" w:color="auto"/>
        <w:right w:val="none" w:sz="0" w:space="0" w:color="auto"/>
      </w:divBdr>
    </w:div>
    <w:div w:id="1361393894">
      <w:bodyDiv w:val="1"/>
      <w:marLeft w:val="0"/>
      <w:marRight w:val="0"/>
      <w:marTop w:val="0"/>
      <w:marBottom w:val="0"/>
      <w:divBdr>
        <w:top w:val="none" w:sz="0" w:space="0" w:color="auto"/>
        <w:left w:val="none" w:sz="0" w:space="0" w:color="auto"/>
        <w:bottom w:val="none" w:sz="0" w:space="0" w:color="auto"/>
        <w:right w:val="none" w:sz="0" w:space="0" w:color="auto"/>
      </w:divBdr>
    </w:div>
    <w:div w:id="1362590169">
      <w:bodyDiv w:val="1"/>
      <w:marLeft w:val="0"/>
      <w:marRight w:val="0"/>
      <w:marTop w:val="0"/>
      <w:marBottom w:val="0"/>
      <w:divBdr>
        <w:top w:val="none" w:sz="0" w:space="0" w:color="auto"/>
        <w:left w:val="none" w:sz="0" w:space="0" w:color="auto"/>
        <w:bottom w:val="none" w:sz="0" w:space="0" w:color="auto"/>
        <w:right w:val="none" w:sz="0" w:space="0" w:color="auto"/>
      </w:divBdr>
    </w:div>
    <w:div w:id="1363438216">
      <w:bodyDiv w:val="1"/>
      <w:marLeft w:val="0"/>
      <w:marRight w:val="0"/>
      <w:marTop w:val="0"/>
      <w:marBottom w:val="0"/>
      <w:divBdr>
        <w:top w:val="none" w:sz="0" w:space="0" w:color="auto"/>
        <w:left w:val="none" w:sz="0" w:space="0" w:color="auto"/>
        <w:bottom w:val="none" w:sz="0" w:space="0" w:color="auto"/>
        <w:right w:val="none" w:sz="0" w:space="0" w:color="auto"/>
      </w:divBdr>
    </w:div>
    <w:div w:id="1363818399">
      <w:bodyDiv w:val="1"/>
      <w:marLeft w:val="0"/>
      <w:marRight w:val="0"/>
      <w:marTop w:val="0"/>
      <w:marBottom w:val="0"/>
      <w:divBdr>
        <w:top w:val="none" w:sz="0" w:space="0" w:color="auto"/>
        <w:left w:val="none" w:sz="0" w:space="0" w:color="auto"/>
        <w:bottom w:val="none" w:sz="0" w:space="0" w:color="auto"/>
        <w:right w:val="none" w:sz="0" w:space="0" w:color="auto"/>
      </w:divBdr>
    </w:div>
    <w:div w:id="1364138649">
      <w:bodyDiv w:val="1"/>
      <w:marLeft w:val="0"/>
      <w:marRight w:val="0"/>
      <w:marTop w:val="0"/>
      <w:marBottom w:val="0"/>
      <w:divBdr>
        <w:top w:val="none" w:sz="0" w:space="0" w:color="auto"/>
        <w:left w:val="none" w:sz="0" w:space="0" w:color="auto"/>
        <w:bottom w:val="none" w:sz="0" w:space="0" w:color="auto"/>
        <w:right w:val="none" w:sz="0" w:space="0" w:color="auto"/>
      </w:divBdr>
    </w:div>
    <w:div w:id="1364399157">
      <w:bodyDiv w:val="1"/>
      <w:marLeft w:val="0"/>
      <w:marRight w:val="0"/>
      <w:marTop w:val="0"/>
      <w:marBottom w:val="0"/>
      <w:divBdr>
        <w:top w:val="none" w:sz="0" w:space="0" w:color="auto"/>
        <w:left w:val="none" w:sz="0" w:space="0" w:color="auto"/>
        <w:bottom w:val="none" w:sz="0" w:space="0" w:color="auto"/>
        <w:right w:val="none" w:sz="0" w:space="0" w:color="auto"/>
      </w:divBdr>
    </w:div>
    <w:div w:id="1364787412">
      <w:bodyDiv w:val="1"/>
      <w:marLeft w:val="0"/>
      <w:marRight w:val="0"/>
      <w:marTop w:val="0"/>
      <w:marBottom w:val="0"/>
      <w:divBdr>
        <w:top w:val="none" w:sz="0" w:space="0" w:color="auto"/>
        <w:left w:val="none" w:sz="0" w:space="0" w:color="auto"/>
        <w:bottom w:val="none" w:sz="0" w:space="0" w:color="auto"/>
        <w:right w:val="none" w:sz="0" w:space="0" w:color="auto"/>
      </w:divBdr>
    </w:div>
    <w:div w:id="1365133594">
      <w:bodyDiv w:val="1"/>
      <w:marLeft w:val="0"/>
      <w:marRight w:val="0"/>
      <w:marTop w:val="0"/>
      <w:marBottom w:val="0"/>
      <w:divBdr>
        <w:top w:val="none" w:sz="0" w:space="0" w:color="auto"/>
        <w:left w:val="none" w:sz="0" w:space="0" w:color="auto"/>
        <w:bottom w:val="none" w:sz="0" w:space="0" w:color="auto"/>
        <w:right w:val="none" w:sz="0" w:space="0" w:color="auto"/>
      </w:divBdr>
    </w:div>
    <w:div w:id="1365862259">
      <w:bodyDiv w:val="1"/>
      <w:marLeft w:val="0"/>
      <w:marRight w:val="0"/>
      <w:marTop w:val="0"/>
      <w:marBottom w:val="0"/>
      <w:divBdr>
        <w:top w:val="none" w:sz="0" w:space="0" w:color="auto"/>
        <w:left w:val="none" w:sz="0" w:space="0" w:color="auto"/>
        <w:bottom w:val="none" w:sz="0" w:space="0" w:color="auto"/>
        <w:right w:val="none" w:sz="0" w:space="0" w:color="auto"/>
      </w:divBdr>
    </w:div>
    <w:div w:id="1365905043">
      <w:bodyDiv w:val="1"/>
      <w:marLeft w:val="0"/>
      <w:marRight w:val="0"/>
      <w:marTop w:val="0"/>
      <w:marBottom w:val="0"/>
      <w:divBdr>
        <w:top w:val="none" w:sz="0" w:space="0" w:color="auto"/>
        <w:left w:val="none" w:sz="0" w:space="0" w:color="auto"/>
        <w:bottom w:val="none" w:sz="0" w:space="0" w:color="auto"/>
        <w:right w:val="none" w:sz="0" w:space="0" w:color="auto"/>
      </w:divBdr>
    </w:div>
    <w:div w:id="1366904919">
      <w:bodyDiv w:val="1"/>
      <w:marLeft w:val="0"/>
      <w:marRight w:val="0"/>
      <w:marTop w:val="0"/>
      <w:marBottom w:val="0"/>
      <w:divBdr>
        <w:top w:val="none" w:sz="0" w:space="0" w:color="auto"/>
        <w:left w:val="none" w:sz="0" w:space="0" w:color="auto"/>
        <w:bottom w:val="none" w:sz="0" w:space="0" w:color="auto"/>
        <w:right w:val="none" w:sz="0" w:space="0" w:color="auto"/>
      </w:divBdr>
    </w:div>
    <w:div w:id="1367176087">
      <w:bodyDiv w:val="1"/>
      <w:marLeft w:val="0"/>
      <w:marRight w:val="0"/>
      <w:marTop w:val="0"/>
      <w:marBottom w:val="0"/>
      <w:divBdr>
        <w:top w:val="none" w:sz="0" w:space="0" w:color="auto"/>
        <w:left w:val="none" w:sz="0" w:space="0" w:color="auto"/>
        <w:bottom w:val="none" w:sz="0" w:space="0" w:color="auto"/>
        <w:right w:val="none" w:sz="0" w:space="0" w:color="auto"/>
      </w:divBdr>
    </w:div>
    <w:div w:id="1368680748">
      <w:bodyDiv w:val="1"/>
      <w:marLeft w:val="0"/>
      <w:marRight w:val="0"/>
      <w:marTop w:val="0"/>
      <w:marBottom w:val="0"/>
      <w:divBdr>
        <w:top w:val="none" w:sz="0" w:space="0" w:color="auto"/>
        <w:left w:val="none" w:sz="0" w:space="0" w:color="auto"/>
        <w:bottom w:val="none" w:sz="0" w:space="0" w:color="auto"/>
        <w:right w:val="none" w:sz="0" w:space="0" w:color="auto"/>
      </w:divBdr>
    </w:div>
    <w:div w:id="1369185998">
      <w:bodyDiv w:val="1"/>
      <w:marLeft w:val="0"/>
      <w:marRight w:val="0"/>
      <w:marTop w:val="0"/>
      <w:marBottom w:val="0"/>
      <w:divBdr>
        <w:top w:val="none" w:sz="0" w:space="0" w:color="auto"/>
        <w:left w:val="none" w:sz="0" w:space="0" w:color="auto"/>
        <w:bottom w:val="none" w:sz="0" w:space="0" w:color="auto"/>
        <w:right w:val="none" w:sz="0" w:space="0" w:color="auto"/>
      </w:divBdr>
    </w:div>
    <w:div w:id="1372609880">
      <w:bodyDiv w:val="1"/>
      <w:marLeft w:val="0"/>
      <w:marRight w:val="0"/>
      <w:marTop w:val="0"/>
      <w:marBottom w:val="0"/>
      <w:divBdr>
        <w:top w:val="none" w:sz="0" w:space="0" w:color="auto"/>
        <w:left w:val="none" w:sz="0" w:space="0" w:color="auto"/>
        <w:bottom w:val="none" w:sz="0" w:space="0" w:color="auto"/>
        <w:right w:val="none" w:sz="0" w:space="0" w:color="auto"/>
      </w:divBdr>
    </w:div>
    <w:div w:id="1374579532">
      <w:bodyDiv w:val="1"/>
      <w:marLeft w:val="0"/>
      <w:marRight w:val="0"/>
      <w:marTop w:val="0"/>
      <w:marBottom w:val="0"/>
      <w:divBdr>
        <w:top w:val="none" w:sz="0" w:space="0" w:color="auto"/>
        <w:left w:val="none" w:sz="0" w:space="0" w:color="auto"/>
        <w:bottom w:val="none" w:sz="0" w:space="0" w:color="auto"/>
        <w:right w:val="none" w:sz="0" w:space="0" w:color="auto"/>
      </w:divBdr>
    </w:div>
    <w:div w:id="1375734133">
      <w:bodyDiv w:val="1"/>
      <w:marLeft w:val="0"/>
      <w:marRight w:val="0"/>
      <w:marTop w:val="0"/>
      <w:marBottom w:val="0"/>
      <w:divBdr>
        <w:top w:val="none" w:sz="0" w:space="0" w:color="auto"/>
        <w:left w:val="none" w:sz="0" w:space="0" w:color="auto"/>
        <w:bottom w:val="none" w:sz="0" w:space="0" w:color="auto"/>
        <w:right w:val="none" w:sz="0" w:space="0" w:color="auto"/>
      </w:divBdr>
    </w:div>
    <w:div w:id="1378697930">
      <w:bodyDiv w:val="1"/>
      <w:marLeft w:val="0"/>
      <w:marRight w:val="0"/>
      <w:marTop w:val="0"/>
      <w:marBottom w:val="0"/>
      <w:divBdr>
        <w:top w:val="none" w:sz="0" w:space="0" w:color="auto"/>
        <w:left w:val="none" w:sz="0" w:space="0" w:color="auto"/>
        <w:bottom w:val="none" w:sz="0" w:space="0" w:color="auto"/>
        <w:right w:val="none" w:sz="0" w:space="0" w:color="auto"/>
      </w:divBdr>
    </w:div>
    <w:div w:id="1380131724">
      <w:bodyDiv w:val="1"/>
      <w:marLeft w:val="0"/>
      <w:marRight w:val="0"/>
      <w:marTop w:val="0"/>
      <w:marBottom w:val="0"/>
      <w:divBdr>
        <w:top w:val="none" w:sz="0" w:space="0" w:color="auto"/>
        <w:left w:val="none" w:sz="0" w:space="0" w:color="auto"/>
        <w:bottom w:val="none" w:sz="0" w:space="0" w:color="auto"/>
        <w:right w:val="none" w:sz="0" w:space="0" w:color="auto"/>
      </w:divBdr>
    </w:div>
    <w:div w:id="1380712987">
      <w:bodyDiv w:val="1"/>
      <w:marLeft w:val="0"/>
      <w:marRight w:val="0"/>
      <w:marTop w:val="0"/>
      <w:marBottom w:val="0"/>
      <w:divBdr>
        <w:top w:val="none" w:sz="0" w:space="0" w:color="auto"/>
        <w:left w:val="none" w:sz="0" w:space="0" w:color="auto"/>
        <w:bottom w:val="none" w:sz="0" w:space="0" w:color="auto"/>
        <w:right w:val="none" w:sz="0" w:space="0" w:color="auto"/>
      </w:divBdr>
    </w:div>
    <w:div w:id="1381318109">
      <w:bodyDiv w:val="1"/>
      <w:marLeft w:val="0"/>
      <w:marRight w:val="0"/>
      <w:marTop w:val="0"/>
      <w:marBottom w:val="0"/>
      <w:divBdr>
        <w:top w:val="none" w:sz="0" w:space="0" w:color="auto"/>
        <w:left w:val="none" w:sz="0" w:space="0" w:color="auto"/>
        <w:bottom w:val="none" w:sz="0" w:space="0" w:color="auto"/>
        <w:right w:val="none" w:sz="0" w:space="0" w:color="auto"/>
      </w:divBdr>
    </w:div>
    <w:div w:id="1381780589">
      <w:bodyDiv w:val="1"/>
      <w:marLeft w:val="0"/>
      <w:marRight w:val="0"/>
      <w:marTop w:val="0"/>
      <w:marBottom w:val="0"/>
      <w:divBdr>
        <w:top w:val="none" w:sz="0" w:space="0" w:color="auto"/>
        <w:left w:val="none" w:sz="0" w:space="0" w:color="auto"/>
        <w:bottom w:val="none" w:sz="0" w:space="0" w:color="auto"/>
        <w:right w:val="none" w:sz="0" w:space="0" w:color="auto"/>
      </w:divBdr>
    </w:div>
    <w:div w:id="1382706204">
      <w:bodyDiv w:val="1"/>
      <w:marLeft w:val="0"/>
      <w:marRight w:val="0"/>
      <w:marTop w:val="0"/>
      <w:marBottom w:val="0"/>
      <w:divBdr>
        <w:top w:val="none" w:sz="0" w:space="0" w:color="auto"/>
        <w:left w:val="none" w:sz="0" w:space="0" w:color="auto"/>
        <w:bottom w:val="none" w:sz="0" w:space="0" w:color="auto"/>
        <w:right w:val="none" w:sz="0" w:space="0" w:color="auto"/>
      </w:divBdr>
    </w:div>
    <w:div w:id="1383014450">
      <w:bodyDiv w:val="1"/>
      <w:marLeft w:val="0"/>
      <w:marRight w:val="0"/>
      <w:marTop w:val="0"/>
      <w:marBottom w:val="0"/>
      <w:divBdr>
        <w:top w:val="none" w:sz="0" w:space="0" w:color="auto"/>
        <w:left w:val="none" w:sz="0" w:space="0" w:color="auto"/>
        <w:bottom w:val="none" w:sz="0" w:space="0" w:color="auto"/>
        <w:right w:val="none" w:sz="0" w:space="0" w:color="auto"/>
      </w:divBdr>
    </w:div>
    <w:div w:id="1383334309">
      <w:bodyDiv w:val="1"/>
      <w:marLeft w:val="0"/>
      <w:marRight w:val="0"/>
      <w:marTop w:val="0"/>
      <w:marBottom w:val="0"/>
      <w:divBdr>
        <w:top w:val="none" w:sz="0" w:space="0" w:color="auto"/>
        <w:left w:val="none" w:sz="0" w:space="0" w:color="auto"/>
        <w:bottom w:val="none" w:sz="0" w:space="0" w:color="auto"/>
        <w:right w:val="none" w:sz="0" w:space="0" w:color="auto"/>
      </w:divBdr>
    </w:div>
    <w:div w:id="1385179428">
      <w:bodyDiv w:val="1"/>
      <w:marLeft w:val="0"/>
      <w:marRight w:val="0"/>
      <w:marTop w:val="0"/>
      <w:marBottom w:val="0"/>
      <w:divBdr>
        <w:top w:val="none" w:sz="0" w:space="0" w:color="auto"/>
        <w:left w:val="none" w:sz="0" w:space="0" w:color="auto"/>
        <w:bottom w:val="none" w:sz="0" w:space="0" w:color="auto"/>
        <w:right w:val="none" w:sz="0" w:space="0" w:color="auto"/>
      </w:divBdr>
    </w:div>
    <w:div w:id="1385446493">
      <w:bodyDiv w:val="1"/>
      <w:marLeft w:val="0"/>
      <w:marRight w:val="0"/>
      <w:marTop w:val="0"/>
      <w:marBottom w:val="0"/>
      <w:divBdr>
        <w:top w:val="none" w:sz="0" w:space="0" w:color="auto"/>
        <w:left w:val="none" w:sz="0" w:space="0" w:color="auto"/>
        <w:bottom w:val="none" w:sz="0" w:space="0" w:color="auto"/>
        <w:right w:val="none" w:sz="0" w:space="0" w:color="auto"/>
      </w:divBdr>
    </w:div>
    <w:div w:id="1387529743">
      <w:bodyDiv w:val="1"/>
      <w:marLeft w:val="0"/>
      <w:marRight w:val="0"/>
      <w:marTop w:val="0"/>
      <w:marBottom w:val="0"/>
      <w:divBdr>
        <w:top w:val="none" w:sz="0" w:space="0" w:color="auto"/>
        <w:left w:val="none" w:sz="0" w:space="0" w:color="auto"/>
        <w:bottom w:val="none" w:sz="0" w:space="0" w:color="auto"/>
        <w:right w:val="none" w:sz="0" w:space="0" w:color="auto"/>
      </w:divBdr>
    </w:div>
    <w:div w:id="1387530528">
      <w:bodyDiv w:val="1"/>
      <w:marLeft w:val="0"/>
      <w:marRight w:val="0"/>
      <w:marTop w:val="0"/>
      <w:marBottom w:val="0"/>
      <w:divBdr>
        <w:top w:val="none" w:sz="0" w:space="0" w:color="auto"/>
        <w:left w:val="none" w:sz="0" w:space="0" w:color="auto"/>
        <w:bottom w:val="none" w:sz="0" w:space="0" w:color="auto"/>
        <w:right w:val="none" w:sz="0" w:space="0" w:color="auto"/>
      </w:divBdr>
    </w:div>
    <w:div w:id="1387560648">
      <w:bodyDiv w:val="1"/>
      <w:marLeft w:val="0"/>
      <w:marRight w:val="0"/>
      <w:marTop w:val="0"/>
      <w:marBottom w:val="0"/>
      <w:divBdr>
        <w:top w:val="none" w:sz="0" w:space="0" w:color="auto"/>
        <w:left w:val="none" w:sz="0" w:space="0" w:color="auto"/>
        <w:bottom w:val="none" w:sz="0" w:space="0" w:color="auto"/>
        <w:right w:val="none" w:sz="0" w:space="0" w:color="auto"/>
      </w:divBdr>
    </w:div>
    <w:div w:id="1387727676">
      <w:bodyDiv w:val="1"/>
      <w:marLeft w:val="0"/>
      <w:marRight w:val="0"/>
      <w:marTop w:val="0"/>
      <w:marBottom w:val="0"/>
      <w:divBdr>
        <w:top w:val="none" w:sz="0" w:space="0" w:color="auto"/>
        <w:left w:val="none" w:sz="0" w:space="0" w:color="auto"/>
        <w:bottom w:val="none" w:sz="0" w:space="0" w:color="auto"/>
        <w:right w:val="none" w:sz="0" w:space="0" w:color="auto"/>
      </w:divBdr>
    </w:div>
    <w:div w:id="1388380658">
      <w:bodyDiv w:val="1"/>
      <w:marLeft w:val="0"/>
      <w:marRight w:val="0"/>
      <w:marTop w:val="0"/>
      <w:marBottom w:val="0"/>
      <w:divBdr>
        <w:top w:val="none" w:sz="0" w:space="0" w:color="auto"/>
        <w:left w:val="none" w:sz="0" w:space="0" w:color="auto"/>
        <w:bottom w:val="none" w:sz="0" w:space="0" w:color="auto"/>
        <w:right w:val="none" w:sz="0" w:space="0" w:color="auto"/>
      </w:divBdr>
    </w:div>
    <w:div w:id="1389190102">
      <w:bodyDiv w:val="1"/>
      <w:marLeft w:val="0"/>
      <w:marRight w:val="0"/>
      <w:marTop w:val="0"/>
      <w:marBottom w:val="0"/>
      <w:divBdr>
        <w:top w:val="none" w:sz="0" w:space="0" w:color="auto"/>
        <w:left w:val="none" w:sz="0" w:space="0" w:color="auto"/>
        <w:bottom w:val="none" w:sz="0" w:space="0" w:color="auto"/>
        <w:right w:val="none" w:sz="0" w:space="0" w:color="auto"/>
      </w:divBdr>
    </w:div>
    <w:div w:id="1389837608">
      <w:bodyDiv w:val="1"/>
      <w:marLeft w:val="0"/>
      <w:marRight w:val="0"/>
      <w:marTop w:val="0"/>
      <w:marBottom w:val="0"/>
      <w:divBdr>
        <w:top w:val="none" w:sz="0" w:space="0" w:color="auto"/>
        <w:left w:val="none" w:sz="0" w:space="0" w:color="auto"/>
        <w:bottom w:val="none" w:sz="0" w:space="0" w:color="auto"/>
        <w:right w:val="none" w:sz="0" w:space="0" w:color="auto"/>
      </w:divBdr>
    </w:div>
    <w:div w:id="1389914348">
      <w:bodyDiv w:val="1"/>
      <w:marLeft w:val="0"/>
      <w:marRight w:val="0"/>
      <w:marTop w:val="0"/>
      <w:marBottom w:val="0"/>
      <w:divBdr>
        <w:top w:val="none" w:sz="0" w:space="0" w:color="auto"/>
        <w:left w:val="none" w:sz="0" w:space="0" w:color="auto"/>
        <w:bottom w:val="none" w:sz="0" w:space="0" w:color="auto"/>
        <w:right w:val="none" w:sz="0" w:space="0" w:color="auto"/>
      </w:divBdr>
    </w:div>
    <w:div w:id="1389914734">
      <w:bodyDiv w:val="1"/>
      <w:marLeft w:val="0"/>
      <w:marRight w:val="0"/>
      <w:marTop w:val="0"/>
      <w:marBottom w:val="0"/>
      <w:divBdr>
        <w:top w:val="none" w:sz="0" w:space="0" w:color="auto"/>
        <w:left w:val="none" w:sz="0" w:space="0" w:color="auto"/>
        <w:bottom w:val="none" w:sz="0" w:space="0" w:color="auto"/>
        <w:right w:val="none" w:sz="0" w:space="0" w:color="auto"/>
      </w:divBdr>
    </w:div>
    <w:div w:id="1390033566">
      <w:bodyDiv w:val="1"/>
      <w:marLeft w:val="0"/>
      <w:marRight w:val="0"/>
      <w:marTop w:val="0"/>
      <w:marBottom w:val="0"/>
      <w:divBdr>
        <w:top w:val="none" w:sz="0" w:space="0" w:color="auto"/>
        <w:left w:val="none" w:sz="0" w:space="0" w:color="auto"/>
        <w:bottom w:val="none" w:sz="0" w:space="0" w:color="auto"/>
        <w:right w:val="none" w:sz="0" w:space="0" w:color="auto"/>
      </w:divBdr>
    </w:div>
    <w:div w:id="1392075036">
      <w:bodyDiv w:val="1"/>
      <w:marLeft w:val="0"/>
      <w:marRight w:val="0"/>
      <w:marTop w:val="0"/>
      <w:marBottom w:val="0"/>
      <w:divBdr>
        <w:top w:val="none" w:sz="0" w:space="0" w:color="auto"/>
        <w:left w:val="none" w:sz="0" w:space="0" w:color="auto"/>
        <w:bottom w:val="none" w:sz="0" w:space="0" w:color="auto"/>
        <w:right w:val="none" w:sz="0" w:space="0" w:color="auto"/>
      </w:divBdr>
    </w:div>
    <w:div w:id="1392920795">
      <w:bodyDiv w:val="1"/>
      <w:marLeft w:val="0"/>
      <w:marRight w:val="0"/>
      <w:marTop w:val="0"/>
      <w:marBottom w:val="0"/>
      <w:divBdr>
        <w:top w:val="none" w:sz="0" w:space="0" w:color="auto"/>
        <w:left w:val="none" w:sz="0" w:space="0" w:color="auto"/>
        <w:bottom w:val="none" w:sz="0" w:space="0" w:color="auto"/>
        <w:right w:val="none" w:sz="0" w:space="0" w:color="auto"/>
      </w:divBdr>
    </w:div>
    <w:div w:id="139481301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8280284">
      <w:bodyDiv w:val="1"/>
      <w:marLeft w:val="0"/>
      <w:marRight w:val="0"/>
      <w:marTop w:val="0"/>
      <w:marBottom w:val="0"/>
      <w:divBdr>
        <w:top w:val="none" w:sz="0" w:space="0" w:color="auto"/>
        <w:left w:val="none" w:sz="0" w:space="0" w:color="auto"/>
        <w:bottom w:val="none" w:sz="0" w:space="0" w:color="auto"/>
        <w:right w:val="none" w:sz="0" w:space="0" w:color="auto"/>
      </w:divBdr>
    </w:div>
    <w:div w:id="1398481771">
      <w:bodyDiv w:val="1"/>
      <w:marLeft w:val="0"/>
      <w:marRight w:val="0"/>
      <w:marTop w:val="0"/>
      <w:marBottom w:val="0"/>
      <w:divBdr>
        <w:top w:val="none" w:sz="0" w:space="0" w:color="auto"/>
        <w:left w:val="none" w:sz="0" w:space="0" w:color="auto"/>
        <w:bottom w:val="none" w:sz="0" w:space="0" w:color="auto"/>
        <w:right w:val="none" w:sz="0" w:space="0" w:color="auto"/>
      </w:divBdr>
    </w:div>
    <w:div w:id="1399792384">
      <w:bodyDiv w:val="1"/>
      <w:marLeft w:val="0"/>
      <w:marRight w:val="0"/>
      <w:marTop w:val="0"/>
      <w:marBottom w:val="0"/>
      <w:divBdr>
        <w:top w:val="none" w:sz="0" w:space="0" w:color="auto"/>
        <w:left w:val="none" w:sz="0" w:space="0" w:color="auto"/>
        <w:bottom w:val="none" w:sz="0" w:space="0" w:color="auto"/>
        <w:right w:val="none" w:sz="0" w:space="0" w:color="auto"/>
      </w:divBdr>
    </w:div>
    <w:div w:id="1400395832">
      <w:bodyDiv w:val="1"/>
      <w:marLeft w:val="0"/>
      <w:marRight w:val="0"/>
      <w:marTop w:val="0"/>
      <w:marBottom w:val="0"/>
      <w:divBdr>
        <w:top w:val="none" w:sz="0" w:space="0" w:color="auto"/>
        <w:left w:val="none" w:sz="0" w:space="0" w:color="auto"/>
        <w:bottom w:val="none" w:sz="0" w:space="0" w:color="auto"/>
        <w:right w:val="none" w:sz="0" w:space="0" w:color="auto"/>
      </w:divBdr>
    </w:div>
    <w:div w:id="1400790950">
      <w:bodyDiv w:val="1"/>
      <w:marLeft w:val="0"/>
      <w:marRight w:val="0"/>
      <w:marTop w:val="0"/>
      <w:marBottom w:val="0"/>
      <w:divBdr>
        <w:top w:val="none" w:sz="0" w:space="0" w:color="auto"/>
        <w:left w:val="none" w:sz="0" w:space="0" w:color="auto"/>
        <w:bottom w:val="none" w:sz="0" w:space="0" w:color="auto"/>
        <w:right w:val="none" w:sz="0" w:space="0" w:color="auto"/>
      </w:divBdr>
    </w:div>
    <w:div w:id="1401368670">
      <w:bodyDiv w:val="1"/>
      <w:marLeft w:val="0"/>
      <w:marRight w:val="0"/>
      <w:marTop w:val="0"/>
      <w:marBottom w:val="0"/>
      <w:divBdr>
        <w:top w:val="none" w:sz="0" w:space="0" w:color="auto"/>
        <w:left w:val="none" w:sz="0" w:space="0" w:color="auto"/>
        <w:bottom w:val="none" w:sz="0" w:space="0" w:color="auto"/>
        <w:right w:val="none" w:sz="0" w:space="0" w:color="auto"/>
      </w:divBdr>
    </w:div>
    <w:div w:id="1401635928">
      <w:bodyDiv w:val="1"/>
      <w:marLeft w:val="0"/>
      <w:marRight w:val="0"/>
      <w:marTop w:val="0"/>
      <w:marBottom w:val="0"/>
      <w:divBdr>
        <w:top w:val="none" w:sz="0" w:space="0" w:color="auto"/>
        <w:left w:val="none" w:sz="0" w:space="0" w:color="auto"/>
        <w:bottom w:val="none" w:sz="0" w:space="0" w:color="auto"/>
        <w:right w:val="none" w:sz="0" w:space="0" w:color="auto"/>
      </w:divBdr>
    </w:div>
    <w:div w:id="1401829422">
      <w:bodyDiv w:val="1"/>
      <w:marLeft w:val="0"/>
      <w:marRight w:val="0"/>
      <w:marTop w:val="0"/>
      <w:marBottom w:val="0"/>
      <w:divBdr>
        <w:top w:val="none" w:sz="0" w:space="0" w:color="auto"/>
        <w:left w:val="none" w:sz="0" w:space="0" w:color="auto"/>
        <w:bottom w:val="none" w:sz="0" w:space="0" w:color="auto"/>
        <w:right w:val="none" w:sz="0" w:space="0" w:color="auto"/>
      </w:divBdr>
    </w:div>
    <w:div w:id="1403672041">
      <w:bodyDiv w:val="1"/>
      <w:marLeft w:val="0"/>
      <w:marRight w:val="0"/>
      <w:marTop w:val="0"/>
      <w:marBottom w:val="0"/>
      <w:divBdr>
        <w:top w:val="none" w:sz="0" w:space="0" w:color="auto"/>
        <w:left w:val="none" w:sz="0" w:space="0" w:color="auto"/>
        <w:bottom w:val="none" w:sz="0" w:space="0" w:color="auto"/>
        <w:right w:val="none" w:sz="0" w:space="0" w:color="auto"/>
      </w:divBdr>
    </w:div>
    <w:div w:id="1404184563">
      <w:bodyDiv w:val="1"/>
      <w:marLeft w:val="0"/>
      <w:marRight w:val="0"/>
      <w:marTop w:val="0"/>
      <w:marBottom w:val="0"/>
      <w:divBdr>
        <w:top w:val="none" w:sz="0" w:space="0" w:color="auto"/>
        <w:left w:val="none" w:sz="0" w:space="0" w:color="auto"/>
        <w:bottom w:val="none" w:sz="0" w:space="0" w:color="auto"/>
        <w:right w:val="none" w:sz="0" w:space="0" w:color="auto"/>
      </w:divBdr>
    </w:div>
    <w:div w:id="1408653701">
      <w:bodyDiv w:val="1"/>
      <w:marLeft w:val="0"/>
      <w:marRight w:val="0"/>
      <w:marTop w:val="0"/>
      <w:marBottom w:val="0"/>
      <w:divBdr>
        <w:top w:val="none" w:sz="0" w:space="0" w:color="auto"/>
        <w:left w:val="none" w:sz="0" w:space="0" w:color="auto"/>
        <w:bottom w:val="none" w:sz="0" w:space="0" w:color="auto"/>
        <w:right w:val="none" w:sz="0" w:space="0" w:color="auto"/>
      </w:divBdr>
    </w:div>
    <w:div w:id="1409496475">
      <w:bodyDiv w:val="1"/>
      <w:marLeft w:val="0"/>
      <w:marRight w:val="0"/>
      <w:marTop w:val="0"/>
      <w:marBottom w:val="0"/>
      <w:divBdr>
        <w:top w:val="none" w:sz="0" w:space="0" w:color="auto"/>
        <w:left w:val="none" w:sz="0" w:space="0" w:color="auto"/>
        <w:bottom w:val="none" w:sz="0" w:space="0" w:color="auto"/>
        <w:right w:val="none" w:sz="0" w:space="0" w:color="auto"/>
      </w:divBdr>
    </w:div>
    <w:div w:id="1410808637">
      <w:bodyDiv w:val="1"/>
      <w:marLeft w:val="0"/>
      <w:marRight w:val="0"/>
      <w:marTop w:val="0"/>
      <w:marBottom w:val="0"/>
      <w:divBdr>
        <w:top w:val="none" w:sz="0" w:space="0" w:color="auto"/>
        <w:left w:val="none" w:sz="0" w:space="0" w:color="auto"/>
        <w:bottom w:val="none" w:sz="0" w:space="0" w:color="auto"/>
        <w:right w:val="none" w:sz="0" w:space="0" w:color="auto"/>
      </w:divBdr>
    </w:div>
    <w:div w:id="1411535966">
      <w:bodyDiv w:val="1"/>
      <w:marLeft w:val="0"/>
      <w:marRight w:val="0"/>
      <w:marTop w:val="0"/>
      <w:marBottom w:val="0"/>
      <w:divBdr>
        <w:top w:val="none" w:sz="0" w:space="0" w:color="auto"/>
        <w:left w:val="none" w:sz="0" w:space="0" w:color="auto"/>
        <w:bottom w:val="none" w:sz="0" w:space="0" w:color="auto"/>
        <w:right w:val="none" w:sz="0" w:space="0" w:color="auto"/>
      </w:divBdr>
    </w:div>
    <w:div w:id="1412042156">
      <w:bodyDiv w:val="1"/>
      <w:marLeft w:val="0"/>
      <w:marRight w:val="0"/>
      <w:marTop w:val="0"/>
      <w:marBottom w:val="0"/>
      <w:divBdr>
        <w:top w:val="none" w:sz="0" w:space="0" w:color="auto"/>
        <w:left w:val="none" w:sz="0" w:space="0" w:color="auto"/>
        <w:bottom w:val="none" w:sz="0" w:space="0" w:color="auto"/>
        <w:right w:val="none" w:sz="0" w:space="0" w:color="auto"/>
      </w:divBdr>
    </w:div>
    <w:div w:id="1412656811">
      <w:bodyDiv w:val="1"/>
      <w:marLeft w:val="0"/>
      <w:marRight w:val="0"/>
      <w:marTop w:val="0"/>
      <w:marBottom w:val="0"/>
      <w:divBdr>
        <w:top w:val="none" w:sz="0" w:space="0" w:color="auto"/>
        <w:left w:val="none" w:sz="0" w:space="0" w:color="auto"/>
        <w:bottom w:val="none" w:sz="0" w:space="0" w:color="auto"/>
        <w:right w:val="none" w:sz="0" w:space="0" w:color="auto"/>
      </w:divBdr>
    </w:div>
    <w:div w:id="1415008248">
      <w:bodyDiv w:val="1"/>
      <w:marLeft w:val="0"/>
      <w:marRight w:val="0"/>
      <w:marTop w:val="0"/>
      <w:marBottom w:val="0"/>
      <w:divBdr>
        <w:top w:val="none" w:sz="0" w:space="0" w:color="auto"/>
        <w:left w:val="none" w:sz="0" w:space="0" w:color="auto"/>
        <w:bottom w:val="none" w:sz="0" w:space="0" w:color="auto"/>
        <w:right w:val="none" w:sz="0" w:space="0" w:color="auto"/>
      </w:divBdr>
    </w:div>
    <w:div w:id="1415130372">
      <w:bodyDiv w:val="1"/>
      <w:marLeft w:val="0"/>
      <w:marRight w:val="0"/>
      <w:marTop w:val="0"/>
      <w:marBottom w:val="0"/>
      <w:divBdr>
        <w:top w:val="none" w:sz="0" w:space="0" w:color="auto"/>
        <w:left w:val="none" w:sz="0" w:space="0" w:color="auto"/>
        <w:bottom w:val="none" w:sz="0" w:space="0" w:color="auto"/>
        <w:right w:val="none" w:sz="0" w:space="0" w:color="auto"/>
      </w:divBdr>
    </w:div>
    <w:div w:id="1415399863">
      <w:bodyDiv w:val="1"/>
      <w:marLeft w:val="0"/>
      <w:marRight w:val="0"/>
      <w:marTop w:val="0"/>
      <w:marBottom w:val="0"/>
      <w:divBdr>
        <w:top w:val="none" w:sz="0" w:space="0" w:color="auto"/>
        <w:left w:val="none" w:sz="0" w:space="0" w:color="auto"/>
        <w:bottom w:val="none" w:sz="0" w:space="0" w:color="auto"/>
        <w:right w:val="none" w:sz="0" w:space="0" w:color="auto"/>
      </w:divBdr>
    </w:div>
    <w:div w:id="1415783855">
      <w:bodyDiv w:val="1"/>
      <w:marLeft w:val="0"/>
      <w:marRight w:val="0"/>
      <w:marTop w:val="0"/>
      <w:marBottom w:val="0"/>
      <w:divBdr>
        <w:top w:val="none" w:sz="0" w:space="0" w:color="auto"/>
        <w:left w:val="none" w:sz="0" w:space="0" w:color="auto"/>
        <w:bottom w:val="none" w:sz="0" w:space="0" w:color="auto"/>
        <w:right w:val="none" w:sz="0" w:space="0" w:color="auto"/>
      </w:divBdr>
    </w:div>
    <w:div w:id="1416396271">
      <w:bodyDiv w:val="1"/>
      <w:marLeft w:val="0"/>
      <w:marRight w:val="0"/>
      <w:marTop w:val="0"/>
      <w:marBottom w:val="0"/>
      <w:divBdr>
        <w:top w:val="none" w:sz="0" w:space="0" w:color="auto"/>
        <w:left w:val="none" w:sz="0" w:space="0" w:color="auto"/>
        <w:bottom w:val="none" w:sz="0" w:space="0" w:color="auto"/>
        <w:right w:val="none" w:sz="0" w:space="0" w:color="auto"/>
      </w:divBdr>
    </w:div>
    <w:div w:id="1416854746">
      <w:bodyDiv w:val="1"/>
      <w:marLeft w:val="0"/>
      <w:marRight w:val="0"/>
      <w:marTop w:val="0"/>
      <w:marBottom w:val="0"/>
      <w:divBdr>
        <w:top w:val="none" w:sz="0" w:space="0" w:color="auto"/>
        <w:left w:val="none" w:sz="0" w:space="0" w:color="auto"/>
        <w:bottom w:val="none" w:sz="0" w:space="0" w:color="auto"/>
        <w:right w:val="none" w:sz="0" w:space="0" w:color="auto"/>
      </w:divBdr>
    </w:div>
    <w:div w:id="1418554491">
      <w:bodyDiv w:val="1"/>
      <w:marLeft w:val="0"/>
      <w:marRight w:val="0"/>
      <w:marTop w:val="0"/>
      <w:marBottom w:val="0"/>
      <w:divBdr>
        <w:top w:val="none" w:sz="0" w:space="0" w:color="auto"/>
        <w:left w:val="none" w:sz="0" w:space="0" w:color="auto"/>
        <w:bottom w:val="none" w:sz="0" w:space="0" w:color="auto"/>
        <w:right w:val="none" w:sz="0" w:space="0" w:color="auto"/>
      </w:divBdr>
    </w:div>
    <w:div w:id="1418820131">
      <w:bodyDiv w:val="1"/>
      <w:marLeft w:val="0"/>
      <w:marRight w:val="0"/>
      <w:marTop w:val="0"/>
      <w:marBottom w:val="0"/>
      <w:divBdr>
        <w:top w:val="none" w:sz="0" w:space="0" w:color="auto"/>
        <w:left w:val="none" w:sz="0" w:space="0" w:color="auto"/>
        <w:bottom w:val="none" w:sz="0" w:space="0" w:color="auto"/>
        <w:right w:val="none" w:sz="0" w:space="0" w:color="auto"/>
      </w:divBdr>
    </w:div>
    <w:div w:id="1418944125">
      <w:bodyDiv w:val="1"/>
      <w:marLeft w:val="0"/>
      <w:marRight w:val="0"/>
      <w:marTop w:val="0"/>
      <w:marBottom w:val="0"/>
      <w:divBdr>
        <w:top w:val="none" w:sz="0" w:space="0" w:color="auto"/>
        <w:left w:val="none" w:sz="0" w:space="0" w:color="auto"/>
        <w:bottom w:val="none" w:sz="0" w:space="0" w:color="auto"/>
        <w:right w:val="none" w:sz="0" w:space="0" w:color="auto"/>
      </w:divBdr>
    </w:div>
    <w:div w:id="1419209543">
      <w:bodyDiv w:val="1"/>
      <w:marLeft w:val="0"/>
      <w:marRight w:val="0"/>
      <w:marTop w:val="0"/>
      <w:marBottom w:val="0"/>
      <w:divBdr>
        <w:top w:val="none" w:sz="0" w:space="0" w:color="auto"/>
        <w:left w:val="none" w:sz="0" w:space="0" w:color="auto"/>
        <w:bottom w:val="none" w:sz="0" w:space="0" w:color="auto"/>
        <w:right w:val="none" w:sz="0" w:space="0" w:color="auto"/>
      </w:divBdr>
    </w:div>
    <w:div w:id="1420908933">
      <w:bodyDiv w:val="1"/>
      <w:marLeft w:val="0"/>
      <w:marRight w:val="0"/>
      <w:marTop w:val="0"/>
      <w:marBottom w:val="0"/>
      <w:divBdr>
        <w:top w:val="none" w:sz="0" w:space="0" w:color="auto"/>
        <w:left w:val="none" w:sz="0" w:space="0" w:color="auto"/>
        <w:bottom w:val="none" w:sz="0" w:space="0" w:color="auto"/>
        <w:right w:val="none" w:sz="0" w:space="0" w:color="auto"/>
      </w:divBdr>
    </w:div>
    <w:div w:id="1421216994">
      <w:bodyDiv w:val="1"/>
      <w:marLeft w:val="0"/>
      <w:marRight w:val="0"/>
      <w:marTop w:val="0"/>
      <w:marBottom w:val="0"/>
      <w:divBdr>
        <w:top w:val="none" w:sz="0" w:space="0" w:color="auto"/>
        <w:left w:val="none" w:sz="0" w:space="0" w:color="auto"/>
        <w:bottom w:val="none" w:sz="0" w:space="0" w:color="auto"/>
        <w:right w:val="none" w:sz="0" w:space="0" w:color="auto"/>
      </w:divBdr>
    </w:div>
    <w:div w:id="1421371266">
      <w:bodyDiv w:val="1"/>
      <w:marLeft w:val="0"/>
      <w:marRight w:val="0"/>
      <w:marTop w:val="0"/>
      <w:marBottom w:val="0"/>
      <w:divBdr>
        <w:top w:val="none" w:sz="0" w:space="0" w:color="auto"/>
        <w:left w:val="none" w:sz="0" w:space="0" w:color="auto"/>
        <w:bottom w:val="none" w:sz="0" w:space="0" w:color="auto"/>
        <w:right w:val="none" w:sz="0" w:space="0" w:color="auto"/>
      </w:divBdr>
    </w:div>
    <w:div w:id="1421829304">
      <w:bodyDiv w:val="1"/>
      <w:marLeft w:val="0"/>
      <w:marRight w:val="0"/>
      <w:marTop w:val="0"/>
      <w:marBottom w:val="0"/>
      <w:divBdr>
        <w:top w:val="none" w:sz="0" w:space="0" w:color="auto"/>
        <w:left w:val="none" w:sz="0" w:space="0" w:color="auto"/>
        <w:bottom w:val="none" w:sz="0" w:space="0" w:color="auto"/>
        <w:right w:val="none" w:sz="0" w:space="0" w:color="auto"/>
      </w:divBdr>
    </w:div>
    <w:div w:id="1422482559">
      <w:bodyDiv w:val="1"/>
      <w:marLeft w:val="0"/>
      <w:marRight w:val="0"/>
      <w:marTop w:val="0"/>
      <w:marBottom w:val="0"/>
      <w:divBdr>
        <w:top w:val="none" w:sz="0" w:space="0" w:color="auto"/>
        <w:left w:val="none" w:sz="0" w:space="0" w:color="auto"/>
        <w:bottom w:val="none" w:sz="0" w:space="0" w:color="auto"/>
        <w:right w:val="none" w:sz="0" w:space="0" w:color="auto"/>
      </w:divBdr>
    </w:div>
    <w:div w:id="1422527123">
      <w:bodyDiv w:val="1"/>
      <w:marLeft w:val="0"/>
      <w:marRight w:val="0"/>
      <w:marTop w:val="0"/>
      <w:marBottom w:val="0"/>
      <w:divBdr>
        <w:top w:val="none" w:sz="0" w:space="0" w:color="auto"/>
        <w:left w:val="none" w:sz="0" w:space="0" w:color="auto"/>
        <w:bottom w:val="none" w:sz="0" w:space="0" w:color="auto"/>
        <w:right w:val="none" w:sz="0" w:space="0" w:color="auto"/>
      </w:divBdr>
    </w:div>
    <w:div w:id="1424178894">
      <w:bodyDiv w:val="1"/>
      <w:marLeft w:val="0"/>
      <w:marRight w:val="0"/>
      <w:marTop w:val="0"/>
      <w:marBottom w:val="0"/>
      <w:divBdr>
        <w:top w:val="none" w:sz="0" w:space="0" w:color="auto"/>
        <w:left w:val="none" w:sz="0" w:space="0" w:color="auto"/>
        <w:bottom w:val="none" w:sz="0" w:space="0" w:color="auto"/>
        <w:right w:val="none" w:sz="0" w:space="0" w:color="auto"/>
      </w:divBdr>
    </w:div>
    <w:div w:id="1425691739">
      <w:bodyDiv w:val="1"/>
      <w:marLeft w:val="0"/>
      <w:marRight w:val="0"/>
      <w:marTop w:val="0"/>
      <w:marBottom w:val="0"/>
      <w:divBdr>
        <w:top w:val="none" w:sz="0" w:space="0" w:color="auto"/>
        <w:left w:val="none" w:sz="0" w:space="0" w:color="auto"/>
        <w:bottom w:val="none" w:sz="0" w:space="0" w:color="auto"/>
        <w:right w:val="none" w:sz="0" w:space="0" w:color="auto"/>
      </w:divBdr>
    </w:div>
    <w:div w:id="1428422947">
      <w:bodyDiv w:val="1"/>
      <w:marLeft w:val="0"/>
      <w:marRight w:val="0"/>
      <w:marTop w:val="0"/>
      <w:marBottom w:val="0"/>
      <w:divBdr>
        <w:top w:val="none" w:sz="0" w:space="0" w:color="auto"/>
        <w:left w:val="none" w:sz="0" w:space="0" w:color="auto"/>
        <w:bottom w:val="none" w:sz="0" w:space="0" w:color="auto"/>
        <w:right w:val="none" w:sz="0" w:space="0" w:color="auto"/>
      </w:divBdr>
    </w:div>
    <w:div w:id="1429083429">
      <w:bodyDiv w:val="1"/>
      <w:marLeft w:val="0"/>
      <w:marRight w:val="0"/>
      <w:marTop w:val="0"/>
      <w:marBottom w:val="0"/>
      <w:divBdr>
        <w:top w:val="none" w:sz="0" w:space="0" w:color="auto"/>
        <w:left w:val="none" w:sz="0" w:space="0" w:color="auto"/>
        <w:bottom w:val="none" w:sz="0" w:space="0" w:color="auto"/>
        <w:right w:val="none" w:sz="0" w:space="0" w:color="auto"/>
      </w:divBdr>
    </w:div>
    <w:div w:id="1429501459">
      <w:bodyDiv w:val="1"/>
      <w:marLeft w:val="0"/>
      <w:marRight w:val="0"/>
      <w:marTop w:val="0"/>
      <w:marBottom w:val="0"/>
      <w:divBdr>
        <w:top w:val="none" w:sz="0" w:space="0" w:color="auto"/>
        <w:left w:val="none" w:sz="0" w:space="0" w:color="auto"/>
        <w:bottom w:val="none" w:sz="0" w:space="0" w:color="auto"/>
        <w:right w:val="none" w:sz="0" w:space="0" w:color="auto"/>
      </w:divBdr>
    </w:div>
    <w:div w:id="1430852924">
      <w:bodyDiv w:val="1"/>
      <w:marLeft w:val="0"/>
      <w:marRight w:val="0"/>
      <w:marTop w:val="0"/>
      <w:marBottom w:val="0"/>
      <w:divBdr>
        <w:top w:val="none" w:sz="0" w:space="0" w:color="auto"/>
        <w:left w:val="none" w:sz="0" w:space="0" w:color="auto"/>
        <w:bottom w:val="none" w:sz="0" w:space="0" w:color="auto"/>
        <w:right w:val="none" w:sz="0" w:space="0" w:color="auto"/>
      </w:divBdr>
    </w:div>
    <w:div w:id="1431438667">
      <w:bodyDiv w:val="1"/>
      <w:marLeft w:val="0"/>
      <w:marRight w:val="0"/>
      <w:marTop w:val="0"/>
      <w:marBottom w:val="0"/>
      <w:divBdr>
        <w:top w:val="none" w:sz="0" w:space="0" w:color="auto"/>
        <w:left w:val="none" w:sz="0" w:space="0" w:color="auto"/>
        <w:bottom w:val="none" w:sz="0" w:space="0" w:color="auto"/>
        <w:right w:val="none" w:sz="0" w:space="0" w:color="auto"/>
      </w:divBdr>
    </w:div>
    <w:div w:id="1431774928">
      <w:bodyDiv w:val="1"/>
      <w:marLeft w:val="0"/>
      <w:marRight w:val="0"/>
      <w:marTop w:val="0"/>
      <w:marBottom w:val="0"/>
      <w:divBdr>
        <w:top w:val="none" w:sz="0" w:space="0" w:color="auto"/>
        <w:left w:val="none" w:sz="0" w:space="0" w:color="auto"/>
        <w:bottom w:val="none" w:sz="0" w:space="0" w:color="auto"/>
        <w:right w:val="none" w:sz="0" w:space="0" w:color="auto"/>
      </w:divBdr>
    </w:div>
    <w:div w:id="1432167418">
      <w:bodyDiv w:val="1"/>
      <w:marLeft w:val="0"/>
      <w:marRight w:val="0"/>
      <w:marTop w:val="0"/>
      <w:marBottom w:val="0"/>
      <w:divBdr>
        <w:top w:val="none" w:sz="0" w:space="0" w:color="auto"/>
        <w:left w:val="none" w:sz="0" w:space="0" w:color="auto"/>
        <w:bottom w:val="none" w:sz="0" w:space="0" w:color="auto"/>
        <w:right w:val="none" w:sz="0" w:space="0" w:color="auto"/>
      </w:divBdr>
    </w:div>
    <w:div w:id="1432241114">
      <w:bodyDiv w:val="1"/>
      <w:marLeft w:val="0"/>
      <w:marRight w:val="0"/>
      <w:marTop w:val="0"/>
      <w:marBottom w:val="0"/>
      <w:divBdr>
        <w:top w:val="none" w:sz="0" w:space="0" w:color="auto"/>
        <w:left w:val="none" w:sz="0" w:space="0" w:color="auto"/>
        <w:bottom w:val="none" w:sz="0" w:space="0" w:color="auto"/>
        <w:right w:val="none" w:sz="0" w:space="0" w:color="auto"/>
      </w:divBdr>
    </w:div>
    <w:div w:id="1432698514">
      <w:bodyDiv w:val="1"/>
      <w:marLeft w:val="0"/>
      <w:marRight w:val="0"/>
      <w:marTop w:val="0"/>
      <w:marBottom w:val="0"/>
      <w:divBdr>
        <w:top w:val="none" w:sz="0" w:space="0" w:color="auto"/>
        <w:left w:val="none" w:sz="0" w:space="0" w:color="auto"/>
        <w:bottom w:val="none" w:sz="0" w:space="0" w:color="auto"/>
        <w:right w:val="none" w:sz="0" w:space="0" w:color="auto"/>
      </w:divBdr>
    </w:div>
    <w:div w:id="1435975323">
      <w:bodyDiv w:val="1"/>
      <w:marLeft w:val="0"/>
      <w:marRight w:val="0"/>
      <w:marTop w:val="0"/>
      <w:marBottom w:val="0"/>
      <w:divBdr>
        <w:top w:val="none" w:sz="0" w:space="0" w:color="auto"/>
        <w:left w:val="none" w:sz="0" w:space="0" w:color="auto"/>
        <w:bottom w:val="none" w:sz="0" w:space="0" w:color="auto"/>
        <w:right w:val="none" w:sz="0" w:space="0" w:color="auto"/>
      </w:divBdr>
    </w:div>
    <w:div w:id="1436442897">
      <w:bodyDiv w:val="1"/>
      <w:marLeft w:val="0"/>
      <w:marRight w:val="0"/>
      <w:marTop w:val="0"/>
      <w:marBottom w:val="0"/>
      <w:divBdr>
        <w:top w:val="none" w:sz="0" w:space="0" w:color="auto"/>
        <w:left w:val="none" w:sz="0" w:space="0" w:color="auto"/>
        <w:bottom w:val="none" w:sz="0" w:space="0" w:color="auto"/>
        <w:right w:val="none" w:sz="0" w:space="0" w:color="auto"/>
      </w:divBdr>
    </w:div>
    <w:div w:id="1437017731">
      <w:bodyDiv w:val="1"/>
      <w:marLeft w:val="0"/>
      <w:marRight w:val="0"/>
      <w:marTop w:val="0"/>
      <w:marBottom w:val="0"/>
      <w:divBdr>
        <w:top w:val="none" w:sz="0" w:space="0" w:color="auto"/>
        <w:left w:val="none" w:sz="0" w:space="0" w:color="auto"/>
        <w:bottom w:val="none" w:sz="0" w:space="0" w:color="auto"/>
        <w:right w:val="none" w:sz="0" w:space="0" w:color="auto"/>
      </w:divBdr>
    </w:div>
    <w:div w:id="1437020034">
      <w:bodyDiv w:val="1"/>
      <w:marLeft w:val="0"/>
      <w:marRight w:val="0"/>
      <w:marTop w:val="0"/>
      <w:marBottom w:val="0"/>
      <w:divBdr>
        <w:top w:val="none" w:sz="0" w:space="0" w:color="auto"/>
        <w:left w:val="none" w:sz="0" w:space="0" w:color="auto"/>
        <w:bottom w:val="none" w:sz="0" w:space="0" w:color="auto"/>
        <w:right w:val="none" w:sz="0" w:space="0" w:color="auto"/>
      </w:divBdr>
    </w:div>
    <w:div w:id="1439527065">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1148761">
      <w:bodyDiv w:val="1"/>
      <w:marLeft w:val="0"/>
      <w:marRight w:val="0"/>
      <w:marTop w:val="0"/>
      <w:marBottom w:val="0"/>
      <w:divBdr>
        <w:top w:val="none" w:sz="0" w:space="0" w:color="auto"/>
        <w:left w:val="none" w:sz="0" w:space="0" w:color="auto"/>
        <w:bottom w:val="none" w:sz="0" w:space="0" w:color="auto"/>
        <w:right w:val="none" w:sz="0" w:space="0" w:color="auto"/>
      </w:divBdr>
    </w:div>
    <w:div w:id="1441874207">
      <w:bodyDiv w:val="1"/>
      <w:marLeft w:val="0"/>
      <w:marRight w:val="0"/>
      <w:marTop w:val="0"/>
      <w:marBottom w:val="0"/>
      <w:divBdr>
        <w:top w:val="none" w:sz="0" w:space="0" w:color="auto"/>
        <w:left w:val="none" w:sz="0" w:space="0" w:color="auto"/>
        <w:bottom w:val="none" w:sz="0" w:space="0" w:color="auto"/>
        <w:right w:val="none" w:sz="0" w:space="0" w:color="auto"/>
      </w:divBdr>
    </w:div>
    <w:div w:id="1442144919">
      <w:bodyDiv w:val="1"/>
      <w:marLeft w:val="0"/>
      <w:marRight w:val="0"/>
      <w:marTop w:val="0"/>
      <w:marBottom w:val="0"/>
      <w:divBdr>
        <w:top w:val="none" w:sz="0" w:space="0" w:color="auto"/>
        <w:left w:val="none" w:sz="0" w:space="0" w:color="auto"/>
        <w:bottom w:val="none" w:sz="0" w:space="0" w:color="auto"/>
        <w:right w:val="none" w:sz="0" w:space="0" w:color="auto"/>
      </w:divBdr>
    </w:div>
    <w:div w:id="1442382742">
      <w:bodyDiv w:val="1"/>
      <w:marLeft w:val="0"/>
      <w:marRight w:val="0"/>
      <w:marTop w:val="0"/>
      <w:marBottom w:val="0"/>
      <w:divBdr>
        <w:top w:val="none" w:sz="0" w:space="0" w:color="auto"/>
        <w:left w:val="none" w:sz="0" w:space="0" w:color="auto"/>
        <w:bottom w:val="none" w:sz="0" w:space="0" w:color="auto"/>
        <w:right w:val="none" w:sz="0" w:space="0" w:color="auto"/>
      </w:divBdr>
    </w:div>
    <w:div w:id="1443183580">
      <w:bodyDiv w:val="1"/>
      <w:marLeft w:val="0"/>
      <w:marRight w:val="0"/>
      <w:marTop w:val="0"/>
      <w:marBottom w:val="0"/>
      <w:divBdr>
        <w:top w:val="none" w:sz="0" w:space="0" w:color="auto"/>
        <w:left w:val="none" w:sz="0" w:space="0" w:color="auto"/>
        <w:bottom w:val="none" w:sz="0" w:space="0" w:color="auto"/>
        <w:right w:val="none" w:sz="0" w:space="0" w:color="auto"/>
      </w:divBdr>
    </w:div>
    <w:div w:id="1443264247">
      <w:bodyDiv w:val="1"/>
      <w:marLeft w:val="0"/>
      <w:marRight w:val="0"/>
      <w:marTop w:val="0"/>
      <w:marBottom w:val="0"/>
      <w:divBdr>
        <w:top w:val="none" w:sz="0" w:space="0" w:color="auto"/>
        <w:left w:val="none" w:sz="0" w:space="0" w:color="auto"/>
        <w:bottom w:val="none" w:sz="0" w:space="0" w:color="auto"/>
        <w:right w:val="none" w:sz="0" w:space="0" w:color="auto"/>
      </w:divBdr>
    </w:div>
    <w:div w:id="1444035199">
      <w:bodyDiv w:val="1"/>
      <w:marLeft w:val="0"/>
      <w:marRight w:val="0"/>
      <w:marTop w:val="0"/>
      <w:marBottom w:val="0"/>
      <w:divBdr>
        <w:top w:val="none" w:sz="0" w:space="0" w:color="auto"/>
        <w:left w:val="none" w:sz="0" w:space="0" w:color="auto"/>
        <w:bottom w:val="none" w:sz="0" w:space="0" w:color="auto"/>
        <w:right w:val="none" w:sz="0" w:space="0" w:color="auto"/>
      </w:divBdr>
    </w:div>
    <w:div w:id="1444571467">
      <w:bodyDiv w:val="1"/>
      <w:marLeft w:val="0"/>
      <w:marRight w:val="0"/>
      <w:marTop w:val="0"/>
      <w:marBottom w:val="0"/>
      <w:divBdr>
        <w:top w:val="none" w:sz="0" w:space="0" w:color="auto"/>
        <w:left w:val="none" w:sz="0" w:space="0" w:color="auto"/>
        <w:bottom w:val="none" w:sz="0" w:space="0" w:color="auto"/>
        <w:right w:val="none" w:sz="0" w:space="0" w:color="auto"/>
      </w:divBdr>
    </w:div>
    <w:div w:id="1445922075">
      <w:bodyDiv w:val="1"/>
      <w:marLeft w:val="0"/>
      <w:marRight w:val="0"/>
      <w:marTop w:val="0"/>
      <w:marBottom w:val="0"/>
      <w:divBdr>
        <w:top w:val="none" w:sz="0" w:space="0" w:color="auto"/>
        <w:left w:val="none" w:sz="0" w:space="0" w:color="auto"/>
        <w:bottom w:val="none" w:sz="0" w:space="0" w:color="auto"/>
        <w:right w:val="none" w:sz="0" w:space="0" w:color="auto"/>
      </w:divBdr>
    </w:div>
    <w:div w:id="1445999537">
      <w:bodyDiv w:val="1"/>
      <w:marLeft w:val="0"/>
      <w:marRight w:val="0"/>
      <w:marTop w:val="0"/>
      <w:marBottom w:val="0"/>
      <w:divBdr>
        <w:top w:val="none" w:sz="0" w:space="0" w:color="auto"/>
        <w:left w:val="none" w:sz="0" w:space="0" w:color="auto"/>
        <w:bottom w:val="none" w:sz="0" w:space="0" w:color="auto"/>
        <w:right w:val="none" w:sz="0" w:space="0" w:color="auto"/>
      </w:divBdr>
    </w:div>
    <w:div w:id="1447853041">
      <w:bodyDiv w:val="1"/>
      <w:marLeft w:val="0"/>
      <w:marRight w:val="0"/>
      <w:marTop w:val="0"/>
      <w:marBottom w:val="0"/>
      <w:divBdr>
        <w:top w:val="none" w:sz="0" w:space="0" w:color="auto"/>
        <w:left w:val="none" w:sz="0" w:space="0" w:color="auto"/>
        <w:bottom w:val="none" w:sz="0" w:space="0" w:color="auto"/>
        <w:right w:val="none" w:sz="0" w:space="0" w:color="auto"/>
      </w:divBdr>
    </w:div>
    <w:div w:id="1448768978">
      <w:bodyDiv w:val="1"/>
      <w:marLeft w:val="0"/>
      <w:marRight w:val="0"/>
      <w:marTop w:val="0"/>
      <w:marBottom w:val="0"/>
      <w:divBdr>
        <w:top w:val="none" w:sz="0" w:space="0" w:color="auto"/>
        <w:left w:val="none" w:sz="0" w:space="0" w:color="auto"/>
        <w:bottom w:val="none" w:sz="0" w:space="0" w:color="auto"/>
        <w:right w:val="none" w:sz="0" w:space="0" w:color="auto"/>
      </w:divBdr>
    </w:div>
    <w:div w:id="1450589928">
      <w:bodyDiv w:val="1"/>
      <w:marLeft w:val="0"/>
      <w:marRight w:val="0"/>
      <w:marTop w:val="0"/>
      <w:marBottom w:val="0"/>
      <w:divBdr>
        <w:top w:val="none" w:sz="0" w:space="0" w:color="auto"/>
        <w:left w:val="none" w:sz="0" w:space="0" w:color="auto"/>
        <w:bottom w:val="none" w:sz="0" w:space="0" w:color="auto"/>
        <w:right w:val="none" w:sz="0" w:space="0" w:color="auto"/>
      </w:divBdr>
    </w:div>
    <w:div w:id="1450664043">
      <w:bodyDiv w:val="1"/>
      <w:marLeft w:val="0"/>
      <w:marRight w:val="0"/>
      <w:marTop w:val="0"/>
      <w:marBottom w:val="0"/>
      <w:divBdr>
        <w:top w:val="none" w:sz="0" w:space="0" w:color="auto"/>
        <w:left w:val="none" w:sz="0" w:space="0" w:color="auto"/>
        <w:bottom w:val="none" w:sz="0" w:space="0" w:color="auto"/>
        <w:right w:val="none" w:sz="0" w:space="0" w:color="auto"/>
      </w:divBdr>
    </w:div>
    <w:div w:id="1452939893">
      <w:bodyDiv w:val="1"/>
      <w:marLeft w:val="0"/>
      <w:marRight w:val="0"/>
      <w:marTop w:val="0"/>
      <w:marBottom w:val="0"/>
      <w:divBdr>
        <w:top w:val="none" w:sz="0" w:space="0" w:color="auto"/>
        <w:left w:val="none" w:sz="0" w:space="0" w:color="auto"/>
        <w:bottom w:val="none" w:sz="0" w:space="0" w:color="auto"/>
        <w:right w:val="none" w:sz="0" w:space="0" w:color="auto"/>
      </w:divBdr>
    </w:div>
    <w:div w:id="1454903554">
      <w:bodyDiv w:val="1"/>
      <w:marLeft w:val="0"/>
      <w:marRight w:val="0"/>
      <w:marTop w:val="0"/>
      <w:marBottom w:val="0"/>
      <w:divBdr>
        <w:top w:val="none" w:sz="0" w:space="0" w:color="auto"/>
        <w:left w:val="none" w:sz="0" w:space="0" w:color="auto"/>
        <w:bottom w:val="none" w:sz="0" w:space="0" w:color="auto"/>
        <w:right w:val="none" w:sz="0" w:space="0" w:color="auto"/>
      </w:divBdr>
    </w:div>
    <w:div w:id="1455249327">
      <w:bodyDiv w:val="1"/>
      <w:marLeft w:val="0"/>
      <w:marRight w:val="0"/>
      <w:marTop w:val="0"/>
      <w:marBottom w:val="0"/>
      <w:divBdr>
        <w:top w:val="none" w:sz="0" w:space="0" w:color="auto"/>
        <w:left w:val="none" w:sz="0" w:space="0" w:color="auto"/>
        <w:bottom w:val="none" w:sz="0" w:space="0" w:color="auto"/>
        <w:right w:val="none" w:sz="0" w:space="0" w:color="auto"/>
      </w:divBdr>
    </w:div>
    <w:div w:id="1456288507">
      <w:bodyDiv w:val="1"/>
      <w:marLeft w:val="0"/>
      <w:marRight w:val="0"/>
      <w:marTop w:val="0"/>
      <w:marBottom w:val="0"/>
      <w:divBdr>
        <w:top w:val="none" w:sz="0" w:space="0" w:color="auto"/>
        <w:left w:val="none" w:sz="0" w:space="0" w:color="auto"/>
        <w:bottom w:val="none" w:sz="0" w:space="0" w:color="auto"/>
        <w:right w:val="none" w:sz="0" w:space="0" w:color="auto"/>
      </w:divBdr>
    </w:div>
    <w:div w:id="1456751216">
      <w:bodyDiv w:val="1"/>
      <w:marLeft w:val="0"/>
      <w:marRight w:val="0"/>
      <w:marTop w:val="0"/>
      <w:marBottom w:val="0"/>
      <w:divBdr>
        <w:top w:val="none" w:sz="0" w:space="0" w:color="auto"/>
        <w:left w:val="none" w:sz="0" w:space="0" w:color="auto"/>
        <w:bottom w:val="none" w:sz="0" w:space="0" w:color="auto"/>
        <w:right w:val="none" w:sz="0" w:space="0" w:color="auto"/>
      </w:divBdr>
    </w:div>
    <w:div w:id="1456869349">
      <w:bodyDiv w:val="1"/>
      <w:marLeft w:val="0"/>
      <w:marRight w:val="0"/>
      <w:marTop w:val="0"/>
      <w:marBottom w:val="0"/>
      <w:divBdr>
        <w:top w:val="none" w:sz="0" w:space="0" w:color="auto"/>
        <w:left w:val="none" w:sz="0" w:space="0" w:color="auto"/>
        <w:bottom w:val="none" w:sz="0" w:space="0" w:color="auto"/>
        <w:right w:val="none" w:sz="0" w:space="0" w:color="auto"/>
      </w:divBdr>
    </w:div>
    <w:div w:id="1458141841">
      <w:bodyDiv w:val="1"/>
      <w:marLeft w:val="0"/>
      <w:marRight w:val="0"/>
      <w:marTop w:val="0"/>
      <w:marBottom w:val="0"/>
      <w:divBdr>
        <w:top w:val="none" w:sz="0" w:space="0" w:color="auto"/>
        <w:left w:val="none" w:sz="0" w:space="0" w:color="auto"/>
        <w:bottom w:val="none" w:sz="0" w:space="0" w:color="auto"/>
        <w:right w:val="none" w:sz="0" w:space="0" w:color="auto"/>
      </w:divBdr>
    </w:div>
    <w:div w:id="1459378425">
      <w:bodyDiv w:val="1"/>
      <w:marLeft w:val="0"/>
      <w:marRight w:val="0"/>
      <w:marTop w:val="0"/>
      <w:marBottom w:val="0"/>
      <w:divBdr>
        <w:top w:val="none" w:sz="0" w:space="0" w:color="auto"/>
        <w:left w:val="none" w:sz="0" w:space="0" w:color="auto"/>
        <w:bottom w:val="none" w:sz="0" w:space="0" w:color="auto"/>
        <w:right w:val="none" w:sz="0" w:space="0" w:color="auto"/>
      </w:divBdr>
    </w:div>
    <w:div w:id="1459641749">
      <w:bodyDiv w:val="1"/>
      <w:marLeft w:val="0"/>
      <w:marRight w:val="0"/>
      <w:marTop w:val="0"/>
      <w:marBottom w:val="0"/>
      <w:divBdr>
        <w:top w:val="none" w:sz="0" w:space="0" w:color="auto"/>
        <w:left w:val="none" w:sz="0" w:space="0" w:color="auto"/>
        <w:bottom w:val="none" w:sz="0" w:space="0" w:color="auto"/>
        <w:right w:val="none" w:sz="0" w:space="0" w:color="auto"/>
      </w:divBdr>
    </w:div>
    <w:div w:id="1462729606">
      <w:bodyDiv w:val="1"/>
      <w:marLeft w:val="0"/>
      <w:marRight w:val="0"/>
      <w:marTop w:val="0"/>
      <w:marBottom w:val="0"/>
      <w:divBdr>
        <w:top w:val="none" w:sz="0" w:space="0" w:color="auto"/>
        <w:left w:val="none" w:sz="0" w:space="0" w:color="auto"/>
        <w:bottom w:val="none" w:sz="0" w:space="0" w:color="auto"/>
        <w:right w:val="none" w:sz="0" w:space="0" w:color="auto"/>
      </w:divBdr>
    </w:div>
    <w:div w:id="1463695724">
      <w:bodyDiv w:val="1"/>
      <w:marLeft w:val="0"/>
      <w:marRight w:val="0"/>
      <w:marTop w:val="0"/>
      <w:marBottom w:val="0"/>
      <w:divBdr>
        <w:top w:val="none" w:sz="0" w:space="0" w:color="auto"/>
        <w:left w:val="none" w:sz="0" w:space="0" w:color="auto"/>
        <w:bottom w:val="none" w:sz="0" w:space="0" w:color="auto"/>
        <w:right w:val="none" w:sz="0" w:space="0" w:color="auto"/>
      </w:divBdr>
    </w:div>
    <w:div w:id="1466653061">
      <w:bodyDiv w:val="1"/>
      <w:marLeft w:val="0"/>
      <w:marRight w:val="0"/>
      <w:marTop w:val="0"/>
      <w:marBottom w:val="0"/>
      <w:divBdr>
        <w:top w:val="none" w:sz="0" w:space="0" w:color="auto"/>
        <w:left w:val="none" w:sz="0" w:space="0" w:color="auto"/>
        <w:bottom w:val="none" w:sz="0" w:space="0" w:color="auto"/>
        <w:right w:val="none" w:sz="0" w:space="0" w:color="auto"/>
      </w:divBdr>
    </w:div>
    <w:div w:id="1467315947">
      <w:bodyDiv w:val="1"/>
      <w:marLeft w:val="0"/>
      <w:marRight w:val="0"/>
      <w:marTop w:val="0"/>
      <w:marBottom w:val="0"/>
      <w:divBdr>
        <w:top w:val="none" w:sz="0" w:space="0" w:color="auto"/>
        <w:left w:val="none" w:sz="0" w:space="0" w:color="auto"/>
        <w:bottom w:val="none" w:sz="0" w:space="0" w:color="auto"/>
        <w:right w:val="none" w:sz="0" w:space="0" w:color="auto"/>
      </w:divBdr>
    </w:div>
    <w:div w:id="1468472965">
      <w:bodyDiv w:val="1"/>
      <w:marLeft w:val="0"/>
      <w:marRight w:val="0"/>
      <w:marTop w:val="0"/>
      <w:marBottom w:val="0"/>
      <w:divBdr>
        <w:top w:val="none" w:sz="0" w:space="0" w:color="auto"/>
        <w:left w:val="none" w:sz="0" w:space="0" w:color="auto"/>
        <w:bottom w:val="none" w:sz="0" w:space="0" w:color="auto"/>
        <w:right w:val="none" w:sz="0" w:space="0" w:color="auto"/>
      </w:divBdr>
    </w:div>
    <w:div w:id="1468476182">
      <w:bodyDiv w:val="1"/>
      <w:marLeft w:val="0"/>
      <w:marRight w:val="0"/>
      <w:marTop w:val="0"/>
      <w:marBottom w:val="0"/>
      <w:divBdr>
        <w:top w:val="none" w:sz="0" w:space="0" w:color="auto"/>
        <w:left w:val="none" w:sz="0" w:space="0" w:color="auto"/>
        <w:bottom w:val="none" w:sz="0" w:space="0" w:color="auto"/>
        <w:right w:val="none" w:sz="0" w:space="0" w:color="auto"/>
      </w:divBdr>
    </w:div>
    <w:div w:id="1468664812">
      <w:bodyDiv w:val="1"/>
      <w:marLeft w:val="0"/>
      <w:marRight w:val="0"/>
      <w:marTop w:val="0"/>
      <w:marBottom w:val="0"/>
      <w:divBdr>
        <w:top w:val="none" w:sz="0" w:space="0" w:color="auto"/>
        <w:left w:val="none" w:sz="0" w:space="0" w:color="auto"/>
        <w:bottom w:val="none" w:sz="0" w:space="0" w:color="auto"/>
        <w:right w:val="none" w:sz="0" w:space="0" w:color="auto"/>
      </w:divBdr>
    </w:div>
    <w:div w:id="1469476480">
      <w:bodyDiv w:val="1"/>
      <w:marLeft w:val="0"/>
      <w:marRight w:val="0"/>
      <w:marTop w:val="0"/>
      <w:marBottom w:val="0"/>
      <w:divBdr>
        <w:top w:val="none" w:sz="0" w:space="0" w:color="auto"/>
        <w:left w:val="none" w:sz="0" w:space="0" w:color="auto"/>
        <w:bottom w:val="none" w:sz="0" w:space="0" w:color="auto"/>
        <w:right w:val="none" w:sz="0" w:space="0" w:color="auto"/>
      </w:divBdr>
    </w:div>
    <w:div w:id="1470368201">
      <w:bodyDiv w:val="1"/>
      <w:marLeft w:val="0"/>
      <w:marRight w:val="0"/>
      <w:marTop w:val="0"/>
      <w:marBottom w:val="0"/>
      <w:divBdr>
        <w:top w:val="none" w:sz="0" w:space="0" w:color="auto"/>
        <w:left w:val="none" w:sz="0" w:space="0" w:color="auto"/>
        <w:bottom w:val="none" w:sz="0" w:space="0" w:color="auto"/>
        <w:right w:val="none" w:sz="0" w:space="0" w:color="auto"/>
      </w:divBdr>
    </w:div>
    <w:div w:id="1474330490">
      <w:bodyDiv w:val="1"/>
      <w:marLeft w:val="0"/>
      <w:marRight w:val="0"/>
      <w:marTop w:val="0"/>
      <w:marBottom w:val="0"/>
      <w:divBdr>
        <w:top w:val="none" w:sz="0" w:space="0" w:color="auto"/>
        <w:left w:val="none" w:sz="0" w:space="0" w:color="auto"/>
        <w:bottom w:val="none" w:sz="0" w:space="0" w:color="auto"/>
        <w:right w:val="none" w:sz="0" w:space="0" w:color="auto"/>
      </w:divBdr>
    </w:div>
    <w:div w:id="1475294455">
      <w:bodyDiv w:val="1"/>
      <w:marLeft w:val="0"/>
      <w:marRight w:val="0"/>
      <w:marTop w:val="0"/>
      <w:marBottom w:val="0"/>
      <w:divBdr>
        <w:top w:val="none" w:sz="0" w:space="0" w:color="auto"/>
        <w:left w:val="none" w:sz="0" w:space="0" w:color="auto"/>
        <w:bottom w:val="none" w:sz="0" w:space="0" w:color="auto"/>
        <w:right w:val="none" w:sz="0" w:space="0" w:color="auto"/>
      </w:divBdr>
    </w:div>
    <w:div w:id="1476526727">
      <w:bodyDiv w:val="1"/>
      <w:marLeft w:val="0"/>
      <w:marRight w:val="0"/>
      <w:marTop w:val="0"/>
      <w:marBottom w:val="0"/>
      <w:divBdr>
        <w:top w:val="none" w:sz="0" w:space="0" w:color="auto"/>
        <w:left w:val="none" w:sz="0" w:space="0" w:color="auto"/>
        <w:bottom w:val="none" w:sz="0" w:space="0" w:color="auto"/>
        <w:right w:val="none" w:sz="0" w:space="0" w:color="auto"/>
      </w:divBdr>
    </w:div>
    <w:div w:id="1479566156">
      <w:bodyDiv w:val="1"/>
      <w:marLeft w:val="0"/>
      <w:marRight w:val="0"/>
      <w:marTop w:val="0"/>
      <w:marBottom w:val="0"/>
      <w:divBdr>
        <w:top w:val="none" w:sz="0" w:space="0" w:color="auto"/>
        <w:left w:val="none" w:sz="0" w:space="0" w:color="auto"/>
        <w:bottom w:val="none" w:sz="0" w:space="0" w:color="auto"/>
        <w:right w:val="none" w:sz="0" w:space="0" w:color="auto"/>
      </w:divBdr>
    </w:div>
    <w:div w:id="1480612770">
      <w:bodyDiv w:val="1"/>
      <w:marLeft w:val="0"/>
      <w:marRight w:val="0"/>
      <w:marTop w:val="0"/>
      <w:marBottom w:val="0"/>
      <w:divBdr>
        <w:top w:val="none" w:sz="0" w:space="0" w:color="auto"/>
        <w:left w:val="none" w:sz="0" w:space="0" w:color="auto"/>
        <w:bottom w:val="none" w:sz="0" w:space="0" w:color="auto"/>
        <w:right w:val="none" w:sz="0" w:space="0" w:color="auto"/>
      </w:divBdr>
    </w:div>
    <w:div w:id="1480879201">
      <w:bodyDiv w:val="1"/>
      <w:marLeft w:val="0"/>
      <w:marRight w:val="0"/>
      <w:marTop w:val="0"/>
      <w:marBottom w:val="0"/>
      <w:divBdr>
        <w:top w:val="none" w:sz="0" w:space="0" w:color="auto"/>
        <w:left w:val="none" w:sz="0" w:space="0" w:color="auto"/>
        <w:bottom w:val="none" w:sz="0" w:space="0" w:color="auto"/>
        <w:right w:val="none" w:sz="0" w:space="0" w:color="auto"/>
      </w:divBdr>
    </w:div>
    <w:div w:id="1481189287">
      <w:bodyDiv w:val="1"/>
      <w:marLeft w:val="0"/>
      <w:marRight w:val="0"/>
      <w:marTop w:val="0"/>
      <w:marBottom w:val="0"/>
      <w:divBdr>
        <w:top w:val="none" w:sz="0" w:space="0" w:color="auto"/>
        <w:left w:val="none" w:sz="0" w:space="0" w:color="auto"/>
        <w:bottom w:val="none" w:sz="0" w:space="0" w:color="auto"/>
        <w:right w:val="none" w:sz="0" w:space="0" w:color="auto"/>
      </w:divBdr>
    </w:div>
    <w:div w:id="1485008130">
      <w:bodyDiv w:val="1"/>
      <w:marLeft w:val="0"/>
      <w:marRight w:val="0"/>
      <w:marTop w:val="0"/>
      <w:marBottom w:val="0"/>
      <w:divBdr>
        <w:top w:val="none" w:sz="0" w:space="0" w:color="auto"/>
        <w:left w:val="none" w:sz="0" w:space="0" w:color="auto"/>
        <w:bottom w:val="none" w:sz="0" w:space="0" w:color="auto"/>
        <w:right w:val="none" w:sz="0" w:space="0" w:color="auto"/>
      </w:divBdr>
    </w:div>
    <w:div w:id="1488285051">
      <w:bodyDiv w:val="1"/>
      <w:marLeft w:val="0"/>
      <w:marRight w:val="0"/>
      <w:marTop w:val="0"/>
      <w:marBottom w:val="0"/>
      <w:divBdr>
        <w:top w:val="none" w:sz="0" w:space="0" w:color="auto"/>
        <w:left w:val="none" w:sz="0" w:space="0" w:color="auto"/>
        <w:bottom w:val="none" w:sz="0" w:space="0" w:color="auto"/>
        <w:right w:val="none" w:sz="0" w:space="0" w:color="auto"/>
      </w:divBdr>
    </w:div>
    <w:div w:id="1488788990">
      <w:bodyDiv w:val="1"/>
      <w:marLeft w:val="0"/>
      <w:marRight w:val="0"/>
      <w:marTop w:val="0"/>
      <w:marBottom w:val="0"/>
      <w:divBdr>
        <w:top w:val="none" w:sz="0" w:space="0" w:color="auto"/>
        <w:left w:val="none" w:sz="0" w:space="0" w:color="auto"/>
        <w:bottom w:val="none" w:sz="0" w:space="0" w:color="auto"/>
        <w:right w:val="none" w:sz="0" w:space="0" w:color="auto"/>
      </w:divBdr>
    </w:div>
    <w:div w:id="1491485442">
      <w:bodyDiv w:val="1"/>
      <w:marLeft w:val="0"/>
      <w:marRight w:val="0"/>
      <w:marTop w:val="0"/>
      <w:marBottom w:val="0"/>
      <w:divBdr>
        <w:top w:val="none" w:sz="0" w:space="0" w:color="auto"/>
        <w:left w:val="none" w:sz="0" w:space="0" w:color="auto"/>
        <w:bottom w:val="none" w:sz="0" w:space="0" w:color="auto"/>
        <w:right w:val="none" w:sz="0" w:space="0" w:color="auto"/>
      </w:divBdr>
    </w:div>
    <w:div w:id="1492061170">
      <w:bodyDiv w:val="1"/>
      <w:marLeft w:val="0"/>
      <w:marRight w:val="0"/>
      <w:marTop w:val="0"/>
      <w:marBottom w:val="0"/>
      <w:divBdr>
        <w:top w:val="none" w:sz="0" w:space="0" w:color="auto"/>
        <w:left w:val="none" w:sz="0" w:space="0" w:color="auto"/>
        <w:bottom w:val="none" w:sz="0" w:space="0" w:color="auto"/>
        <w:right w:val="none" w:sz="0" w:space="0" w:color="auto"/>
      </w:divBdr>
    </w:div>
    <w:div w:id="1492407131">
      <w:bodyDiv w:val="1"/>
      <w:marLeft w:val="0"/>
      <w:marRight w:val="0"/>
      <w:marTop w:val="0"/>
      <w:marBottom w:val="0"/>
      <w:divBdr>
        <w:top w:val="none" w:sz="0" w:space="0" w:color="auto"/>
        <w:left w:val="none" w:sz="0" w:space="0" w:color="auto"/>
        <w:bottom w:val="none" w:sz="0" w:space="0" w:color="auto"/>
        <w:right w:val="none" w:sz="0" w:space="0" w:color="auto"/>
      </w:divBdr>
    </w:div>
    <w:div w:id="1493107448">
      <w:bodyDiv w:val="1"/>
      <w:marLeft w:val="0"/>
      <w:marRight w:val="0"/>
      <w:marTop w:val="0"/>
      <w:marBottom w:val="0"/>
      <w:divBdr>
        <w:top w:val="none" w:sz="0" w:space="0" w:color="auto"/>
        <w:left w:val="none" w:sz="0" w:space="0" w:color="auto"/>
        <w:bottom w:val="none" w:sz="0" w:space="0" w:color="auto"/>
        <w:right w:val="none" w:sz="0" w:space="0" w:color="auto"/>
      </w:divBdr>
    </w:div>
    <w:div w:id="1494444700">
      <w:bodyDiv w:val="1"/>
      <w:marLeft w:val="0"/>
      <w:marRight w:val="0"/>
      <w:marTop w:val="0"/>
      <w:marBottom w:val="0"/>
      <w:divBdr>
        <w:top w:val="none" w:sz="0" w:space="0" w:color="auto"/>
        <w:left w:val="none" w:sz="0" w:space="0" w:color="auto"/>
        <w:bottom w:val="none" w:sz="0" w:space="0" w:color="auto"/>
        <w:right w:val="none" w:sz="0" w:space="0" w:color="auto"/>
      </w:divBdr>
    </w:div>
    <w:div w:id="1495679862">
      <w:bodyDiv w:val="1"/>
      <w:marLeft w:val="0"/>
      <w:marRight w:val="0"/>
      <w:marTop w:val="0"/>
      <w:marBottom w:val="0"/>
      <w:divBdr>
        <w:top w:val="none" w:sz="0" w:space="0" w:color="auto"/>
        <w:left w:val="none" w:sz="0" w:space="0" w:color="auto"/>
        <w:bottom w:val="none" w:sz="0" w:space="0" w:color="auto"/>
        <w:right w:val="none" w:sz="0" w:space="0" w:color="auto"/>
      </w:divBdr>
    </w:div>
    <w:div w:id="1495796279">
      <w:bodyDiv w:val="1"/>
      <w:marLeft w:val="0"/>
      <w:marRight w:val="0"/>
      <w:marTop w:val="0"/>
      <w:marBottom w:val="0"/>
      <w:divBdr>
        <w:top w:val="none" w:sz="0" w:space="0" w:color="auto"/>
        <w:left w:val="none" w:sz="0" w:space="0" w:color="auto"/>
        <w:bottom w:val="none" w:sz="0" w:space="0" w:color="auto"/>
        <w:right w:val="none" w:sz="0" w:space="0" w:color="auto"/>
      </w:divBdr>
    </w:div>
    <w:div w:id="1495992958">
      <w:bodyDiv w:val="1"/>
      <w:marLeft w:val="0"/>
      <w:marRight w:val="0"/>
      <w:marTop w:val="0"/>
      <w:marBottom w:val="0"/>
      <w:divBdr>
        <w:top w:val="none" w:sz="0" w:space="0" w:color="auto"/>
        <w:left w:val="none" w:sz="0" w:space="0" w:color="auto"/>
        <w:bottom w:val="none" w:sz="0" w:space="0" w:color="auto"/>
        <w:right w:val="none" w:sz="0" w:space="0" w:color="auto"/>
      </w:divBdr>
    </w:div>
    <w:div w:id="1496143950">
      <w:bodyDiv w:val="1"/>
      <w:marLeft w:val="0"/>
      <w:marRight w:val="0"/>
      <w:marTop w:val="0"/>
      <w:marBottom w:val="0"/>
      <w:divBdr>
        <w:top w:val="none" w:sz="0" w:space="0" w:color="auto"/>
        <w:left w:val="none" w:sz="0" w:space="0" w:color="auto"/>
        <w:bottom w:val="none" w:sz="0" w:space="0" w:color="auto"/>
        <w:right w:val="none" w:sz="0" w:space="0" w:color="auto"/>
      </w:divBdr>
    </w:div>
    <w:div w:id="1496459983">
      <w:bodyDiv w:val="1"/>
      <w:marLeft w:val="0"/>
      <w:marRight w:val="0"/>
      <w:marTop w:val="0"/>
      <w:marBottom w:val="0"/>
      <w:divBdr>
        <w:top w:val="none" w:sz="0" w:space="0" w:color="auto"/>
        <w:left w:val="none" w:sz="0" w:space="0" w:color="auto"/>
        <w:bottom w:val="none" w:sz="0" w:space="0" w:color="auto"/>
        <w:right w:val="none" w:sz="0" w:space="0" w:color="auto"/>
      </w:divBdr>
    </w:div>
    <w:div w:id="1497068607">
      <w:bodyDiv w:val="1"/>
      <w:marLeft w:val="0"/>
      <w:marRight w:val="0"/>
      <w:marTop w:val="0"/>
      <w:marBottom w:val="0"/>
      <w:divBdr>
        <w:top w:val="none" w:sz="0" w:space="0" w:color="auto"/>
        <w:left w:val="none" w:sz="0" w:space="0" w:color="auto"/>
        <w:bottom w:val="none" w:sz="0" w:space="0" w:color="auto"/>
        <w:right w:val="none" w:sz="0" w:space="0" w:color="auto"/>
      </w:divBdr>
    </w:div>
    <w:div w:id="1498769882">
      <w:bodyDiv w:val="1"/>
      <w:marLeft w:val="0"/>
      <w:marRight w:val="0"/>
      <w:marTop w:val="0"/>
      <w:marBottom w:val="0"/>
      <w:divBdr>
        <w:top w:val="none" w:sz="0" w:space="0" w:color="auto"/>
        <w:left w:val="none" w:sz="0" w:space="0" w:color="auto"/>
        <w:bottom w:val="none" w:sz="0" w:space="0" w:color="auto"/>
        <w:right w:val="none" w:sz="0" w:space="0" w:color="auto"/>
      </w:divBdr>
    </w:div>
    <w:div w:id="1498958057">
      <w:bodyDiv w:val="1"/>
      <w:marLeft w:val="0"/>
      <w:marRight w:val="0"/>
      <w:marTop w:val="0"/>
      <w:marBottom w:val="0"/>
      <w:divBdr>
        <w:top w:val="none" w:sz="0" w:space="0" w:color="auto"/>
        <w:left w:val="none" w:sz="0" w:space="0" w:color="auto"/>
        <w:bottom w:val="none" w:sz="0" w:space="0" w:color="auto"/>
        <w:right w:val="none" w:sz="0" w:space="0" w:color="auto"/>
      </w:divBdr>
    </w:div>
    <w:div w:id="1499232402">
      <w:bodyDiv w:val="1"/>
      <w:marLeft w:val="0"/>
      <w:marRight w:val="0"/>
      <w:marTop w:val="0"/>
      <w:marBottom w:val="0"/>
      <w:divBdr>
        <w:top w:val="none" w:sz="0" w:space="0" w:color="auto"/>
        <w:left w:val="none" w:sz="0" w:space="0" w:color="auto"/>
        <w:bottom w:val="none" w:sz="0" w:space="0" w:color="auto"/>
        <w:right w:val="none" w:sz="0" w:space="0" w:color="auto"/>
      </w:divBdr>
    </w:div>
    <w:div w:id="1499883742">
      <w:bodyDiv w:val="1"/>
      <w:marLeft w:val="0"/>
      <w:marRight w:val="0"/>
      <w:marTop w:val="0"/>
      <w:marBottom w:val="0"/>
      <w:divBdr>
        <w:top w:val="none" w:sz="0" w:space="0" w:color="auto"/>
        <w:left w:val="none" w:sz="0" w:space="0" w:color="auto"/>
        <w:bottom w:val="none" w:sz="0" w:space="0" w:color="auto"/>
        <w:right w:val="none" w:sz="0" w:space="0" w:color="auto"/>
      </w:divBdr>
    </w:div>
    <w:div w:id="1501969157">
      <w:bodyDiv w:val="1"/>
      <w:marLeft w:val="0"/>
      <w:marRight w:val="0"/>
      <w:marTop w:val="0"/>
      <w:marBottom w:val="0"/>
      <w:divBdr>
        <w:top w:val="none" w:sz="0" w:space="0" w:color="auto"/>
        <w:left w:val="none" w:sz="0" w:space="0" w:color="auto"/>
        <w:bottom w:val="none" w:sz="0" w:space="0" w:color="auto"/>
        <w:right w:val="none" w:sz="0" w:space="0" w:color="auto"/>
      </w:divBdr>
    </w:div>
    <w:div w:id="1503472156">
      <w:bodyDiv w:val="1"/>
      <w:marLeft w:val="0"/>
      <w:marRight w:val="0"/>
      <w:marTop w:val="0"/>
      <w:marBottom w:val="0"/>
      <w:divBdr>
        <w:top w:val="none" w:sz="0" w:space="0" w:color="auto"/>
        <w:left w:val="none" w:sz="0" w:space="0" w:color="auto"/>
        <w:bottom w:val="none" w:sz="0" w:space="0" w:color="auto"/>
        <w:right w:val="none" w:sz="0" w:space="0" w:color="auto"/>
      </w:divBdr>
    </w:div>
    <w:div w:id="1505364999">
      <w:bodyDiv w:val="1"/>
      <w:marLeft w:val="0"/>
      <w:marRight w:val="0"/>
      <w:marTop w:val="0"/>
      <w:marBottom w:val="0"/>
      <w:divBdr>
        <w:top w:val="none" w:sz="0" w:space="0" w:color="auto"/>
        <w:left w:val="none" w:sz="0" w:space="0" w:color="auto"/>
        <w:bottom w:val="none" w:sz="0" w:space="0" w:color="auto"/>
        <w:right w:val="none" w:sz="0" w:space="0" w:color="auto"/>
      </w:divBdr>
    </w:div>
    <w:div w:id="1505973995">
      <w:bodyDiv w:val="1"/>
      <w:marLeft w:val="0"/>
      <w:marRight w:val="0"/>
      <w:marTop w:val="0"/>
      <w:marBottom w:val="0"/>
      <w:divBdr>
        <w:top w:val="none" w:sz="0" w:space="0" w:color="auto"/>
        <w:left w:val="none" w:sz="0" w:space="0" w:color="auto"/>
        <w:bottom w:val="none" w:sz="0" w:space="0" w:color="auto"/>
        <w:right w:val="none" w:sz="0" w:space="0" w:color="auto"/>
      </w:divBdr>
    </w:div>
    <w:div w:id="1506241818">
      <w:bodyDiv w:val="1"/>
      <w:marLeft w:val="0"/>
      <w:marRight w:val="0"/>
      <w:marTop w:val="0"/>
      <w:marBottom w:val="0"/>
      <w:divBdr>
        <w:top w:val="none" w:sz="0" w:space="0" w:color="auto"/>
        <w:left w:val="none" w:sz="0" w:space="0" w:color="auto"/>
        <w:bottom w:val="none" w:sz="0" w:space="0" w:color="auto"/>
        <w:right w:val="none" w:sz="0" w:space="0" w:color="auto"/>
      </w:divBdr>
    </w:div>
    <w:div w:id="1507675977">
      <w:bodyDiv w:val="1"/>
      <w:marLeft w:val="0"/>
      <w:marRight w:val="0"/>
      <w:marTop w:val="0"/>
      <w:marBottom w:val="0"/>
      <w:divBdr>
        <w:top w:val="none" w:sz="0" w:space="0" w:color="auto"/>
        <w:left w:val="none" w:sz="0" w:space="0" w:color="auto"/>
        <w:bottom w:val="none" w:sz="0" w:space="0" w:color="auto"/>
        <w:right w:val="none" w:sz="0" w:space="0" w:color="auto"/>
      </w:divBdr>
    </w:div>
    <w:div w:id="1507818415">
      <w:bodyDiv w:val="1"/>
      <w:marLeft w:val="0"/>
      <w:marRight w:val="0"/>
      <w:marTop w:val="0"/>
      <w:marBottom w:val="0"/>
      <w:divBdr>
        <w:top w:val="none" w:sz="0" w:space="0" w:color="auto"/>
        <w:left w:val="none" w:sz="0" w:space="0" w:color="auto"/>
        <w:bottom w:val="none" w:sz="0" w:space="0" w:color="auto"/>
        <w:right w:val="none" w:sz="0" w:space="0" w:color="auto"/>
      </w:divBdr>
    </w:div>
    <w:div w:id="1507937590">
      <w:bodyDiv w:val="1"/>
      <w:marLeft w:val="0"/>
      <w:marRight w:val="0"/>
      <w:marTop w:val="0"/>
      <w:marBottom w:val="0"/>
      <w:divBdr>
        <w:top w:val="none" w:sz="0" w:space="0" w:color="auto"/>
        <w:left w:val="none" w:sz="0" w:space="0" w:color="auto"/>
        <w:bottom w:val="none" w:sz="0" w:space="0" w:color="auto"/>
        <w:right w:val="none" w:sz="0" w:space="0" w:color="auto"/>
      </w:divBdr>
    </w:div>
    <w:div w:id="1508712856">
      <w:bodyDiv w:val="1"/>
      <w:marLeft w:val="0"/>
      <w:marRight w:val="0"/>
      <w:marTop w:val="0"/>
      <w:marBottom w:val="0"/>
      <w:divBdr>
        <w:top w:val="none" w:sz="0" w:space="0" w:color="auto"/>
        <w:left w:val="none" w:sz="0" w:space="0" w:color="auto"/>
        <w:bottom w:val="none" w:sz="0" w:space="0" w:color="auto"/>
        <w:right w:val="none" w:sz="0" w:space="0" w:color="auto"/>
      </w:divBdr>
    </w:div>
    <w:div w:id="1510100025">
      <w:bodyDiv w:val="1"/>
      <w:marLeft w:val="0"/>
      <w:marRight w:val="0"/>
      <w:marTop w:val="0"/>
      <w:marBottom w:val="0"/>
      <w:divBdr>
        <w:top w:val="none" w:sz="0" w:space="0" w:color="auto"/>
        <w:left w:val="none" w:sz="0" w:space="0" w:color="auto"/>
        <w:bottom w:val="none" w:sz="0" w:space="0" w:color="auto"/>
        <w:right w:val="none" w:sz="0" w:space="0" w:color="auto"/>
      </w:divBdr>
    </w:div>
    <w:div w:id="1512796587">
      <w:bodyDiv w:val="1"/>
      <w:marLeft w:val="0"/>
      <w:marRight w:val="0"/>
      <w:marTop w:val="0"/>
      <w:marBottom w:val="0"/>
      <w:divBdr>
        <w:top w:val="none" w:sz="0" w:space="0" w:color="auto"/>
        <w:left w:val="none" w:sz="0" w:space="0" w:color="auto"/>
        <w:bottom w:val="none" w:sz="0" w:space="0" w:color="auto"/>
        <w:right w:val="none" w:sz="0" w:space="0" w:color="auto"/>
      </w:divBdr>
    </w:div>
    <w:div w:id="1513297104">
      <w:bodyDiv w:val="1"/>
      <w:marLeft w:val="0"/>
      <w:marRight w:val="0"/>
      <w:marTop w:val="0"/>
      <w:marBottom w:val="0"/>
      <w:divBdr>
        <w:top w:val="none" w:sz="0" w:space="0" w:color="auto"/>
        <w:left w:val="none" w:sz="0" w:space="0" w:color="auto"/>
        <w:bottom w:val="none" w:sz="0" w:space="0" w:color="auto"/>
        <w:right w:val="none" w:sz="0" w:space="0" w:color="auto"/>
      </w:divBdr>
    </w:div>
    <w:div w:id="1513565549">
      <w:bodyDiv w:val="1"/>
      <w:marLeft w:val="0"/>
      <w:marRight w:val="0"/>
      <w:marTop w:val="0"/>
      <w:marBottom w:val="0"/>
      <w:divBdr>
        <w:top w:val="none" w:sz="0" w:space="0" w:color="auto"/>
        <w:left w:val="none" w:sz="0" w:space="0" w:color="auto"/>
        <w:bottom w:val="none" w:sz="0" w:space="0" w:color="auto"/>
        <w:right w:val="none" w:sz="0" w:space="0" w:color="auto"/>
      </w:divBdr>
    </w:div>
    <w:div w:id="1515028271">
      <w:bodyDiv w:val="1"/>
      <w:marLeft w:val="0"/>
      <w:marRight w:val="0"/>
      <w:marTop w:val="0"/>
      <w:marBottom w:val="0"/>
      <w:divBdr>
        <w:top w:val="none" w:sz="0" w:space="0" w:color="auto"/>
        <w:left w:val="none" w:sz="0" w:space="0" w:color="auto"/>
        <w:bottom w:val="none" w:sz="0" w:space="0" w:color="auto"/>
        <w:right w:val="none" w:sz="0" w:space="0" w:color="auto"/>
      </w:divBdr>
    </w:div>
    <w:div w:id="1515680949">
      <w:bodyDiv w:val="1"/>
      <w:marLeft w:val="0"/>
      <w:marRight w:val="0"/>
      <w:marTop w:val="0"/>
      <w:marBottom w:val="0"/>
      <w:divBdr>
        <w:top w:val="none" w:sz="0" w:space="0" w:color="auto"/>
        <w:left w:val="none" w:sz="0" w:space="0" w:color="auto"/>
        <w:bottom w:val="none" w:sz="0" w:space="0" w:color="auto"/>
        <w:right w:val="none" w:sz="0" w:space="0" w:color="auto"/>
      </w:divBdr>
    </w:div>
    <w:div w:id="1516066938">
      <w:bodyDiv w:val="1"/>
      <w:marLeft w:val="0"/>
      <w:marRight w:val="0"/>
      <w:marTop w:val="0"/>
      <w:marBottom w:val="0"/>
      <w:divBdr>
        <w:top w:val="none" w:sz="0" w:space="0" w:color="auto"/>
        <w:left w:val="none" w:sz="0" w:space="0" w:color="auto"/>
        <w:bottom w:val="none" w:sz="0" w:space="0" w:color="auto"/>
        <w:right w:val="none" w:sz="0" w:space="0" w:color="auto"/>
      </w:divBdr>
    </w:div>
    <w:div w:id="1516338709">
      <w:bodyDiv w:val="1"/>
      <w:marLeft w:val="0"/>
      <w:marRight w:val="0"/>
      <w:marTop w:val="0"/>
      <w:marBottom w:val="0"/>
      <w:divBdr>
        <w:top w:val="none" w:sz="0" w:space="0" w:color="auto"/>
        <w:left w:val="none" w:sz="0" w:space="0" w:color="auto"/>
        <w:bottom w:val="none" w:sz="0" w:space="0" w:color="auto"/>
        <w:right w:val="none" w:sz="0" w:space="0" w:color="auto"/>
      </w:divBdr>
    </w:div>
    <w:div w:id="1516647724">
      <w:bodyDiv w:val="1"/>
      <w:marLeft w:val="0"/>
      <w:marRight w:val="0"/>
      <w:marTop w:val="0"/>
      <w:marBottom w:val="0"/>
      <w:divBdr>
        <w:top w:val="none" w:sz="0" w:space="0" w:color="auto"/>
        <w:left w:val="none" w:sz="0" w:space="0" w:color="auto"/>
        <w:bottom w:val="none" w:sz="0" w:space="0" w:color="auto"/>
        <w:right w:val="none" w:sz="0" w:space="0" w:color="auto"/>
      </w:divBdr>
    </w:div>
    <w:div w:id="1517840848">
      <w:bodyDiv w:val="1"/>
      <w:marLeft w:val="0"/>
      <w:marRight w:val="0"/>
      <w:marTop w:val="0"/>
      <w:marBottom w:val="0"/>
      <w:divBdr>
        <w:top w:val="none" w:sz="0" w:space="0" w:color="auto"/>
        <w:left w:val="none" w:sz="0" w:space="0" w:color="auto"/>
        <w:bottom w:val="none" w:sz="0" w:space="0" w:color="auto"/>
        <w:right w:val="none" w:sz="0" w:space="0" w:color="auto"/>
      </w:divBdr>
    </w:div>
    <w:div w:id="1520005068">
      <w:bodyDiv w:val="1"/>
      <w:marLeft w:val="0"/>
      <w:marRight w:val="0"/>
      <w:marTop w:val="0"/>
      <w:marBottom w:val="0"/>
      <w:divBdr>
        <w:top w:val="none" w:sz="0" w:space="0" w:color="auto"/>
        <w:left w:val="none" w:sz="0" w:space="0" w:color="auto"/>
        <w:bottom w:val="none" w:sz="0" w:space="0" w:color="auto"/>
        <w:right w:val="none" w:sz="0" w:space="0" w:color="auto"/>
      </w:divBdr>
    </w:div>
    <w:div w:id="1521043449">
      <w:bodyDiv w:val="1"/>
      <w:marLeft w:val="0"/>
      <w:marRight w:val="0"/>
      <w:marTop w:val="0"/>
      <w:marBottom w:val="0"/>
      <w:divBdr>
        <w:top w:val="none" w:sz="0" w:space="0" w:color="auto"/>
        <w:left w:val="none" w:sz="0" w:space="0" w:color="auto"/>
        <w:bottom w:val="none" w:sz="0" w:space="0" w:color="auto"/>
        <w:right w:val="none" w:sz="0" w:space="0" w:color="auto"/>
      </w:divBdr>
    </w:div>
    <w:div w:id="1521120132">
      <w:bodyDiv w:val="1"/>
      <w:marLeft w:val="0"/>
      <w:marRight w:val="0"/>
      <w:marTop w:val="0"/>
      <w:marBottom w:val="0"/>
      <w:divBdr>
        <w:top w:val="none" w:sz="0" w:space="0" w:color="auto"/>
        <w:left w:val="none" w:sz="0" w:space="0" w:color="auto"/>
        <w:bottom w:val="none" w:sz="0" w:space="0" w:color="auto"/>
        <w:right w:val="none" w:sz="0" w:space="0" w:color="auto"/>
      </w:divBdr>
    </w:div>
    <w:div w:id="1524704313">
      <w:bodyDiv w:val="1"/>
      <w:marLeft w:val="0"/>
      <w:marRight w:val="0"/>
      <w:marTop w:val="0"/>
      <w:marBottom w:val="0"/>
      <w:divBdr>
        <w:top w:val="none" w:sz="0" w:space="0" w:color="auto"/>
        <w:left w:val="none" w:sz="0" w:space="0" w:color="auto"/>
        <w:bottom w:val="none" w:sz="0" w:space="0" w:color="auto"/>
        <w:right w:val="none" w:sz="0" w:space="0" w:color="auto"/>
      </w:divBdr>
    </w:div>
    <w:div w:id="1524856827">
      <w:bodyDiv w:val="1"/>
      <w:marLeft w:val="0"/>
      <w:marRight w:val="0"/>
      <w:marTop w:val="0"/>
      <w:marBottom w:val="0"/>
      <w:divBdr>
        <w:top w:val="none" w:sz="0" w:space="0" w:color="auto"/>
        <w:left w:val="none" w:sz="0" w:space="0" w:color="auto"/>
        <w:bottom w:val="none" w:sz="0" w:space="0" w:color="auto"/>
        <w:right w:val="none" w:sz="0" w:space="0" w:color="auto"/>
      </w:divBdr>
    </w:div>
    <w:div w:id="1525484803">
      <w:bodyDiv w:val="1"/>
      <w:marLeft w:val="0"/>
      <w:marRight w:val="0"/>
      <w:marTop w:val="0"/>
      <w:marBottom w:val="0"/>
      <w:divBdr>
        <w:top w:val="none" w:sz="0" w:space="0" w:color="auto"/>
        <w:left w:val="none" w:sz="0" w:space="0" w:color="auto"/>
        <w:bottom w:val="none" w:sz="0" w:space="0" w:color="auto"/>
        <w:right w:val="none" w:sz="0" w:space="0" w:color="auto"/>
      </w:divBdr>
    </w:div>
    <w:div w:id="1525627863">
      <w:bodyDiv w:val="1"/>
      <w:marLeft w:val="0"/>
      <w:marRight w:val="0"/>
      <w:marTop w:val="0"/>
      <w:marBottom w:val="0"/>
      <w:divBdr>
        <w:top w:val="none" w:sz="0" w:space="0" w:color="auto"/>
        <w:left w:val="none" w:sz="0" w:space="0" w:color="auto"/>
        <w:bottom w:val="none" w:sz="0" w:space="0" w:color="auto"/>
        <w:right w:val="none" w:sz="0" w:space="0" w:color="auto"/>
      </w:divBdr>
    </w:div>
    <w:div w:id="1527520964">
      <w:bodyDiv w:val="1"/>
      <w:marLeft w:val="0"/>
      <w:marRight w:val="0"/>
      <w:marTop w:val="0"/>
      <w:marBottom w:val="0"/>
      <w:divBdr>
        <w:top w:val="none" w:sz="0" w:space="0" w:color="auto"/>
        <w:left w:val="none" w:sz="0" w:space="0" w:color="auto"/>
        <w:bottom w:val="none" w:sz="0" w:space="0" w:color="auto"/>
        <w:right w:val="none" w:sz="0" w:space="0" w:color="auto"/>
      </w:divBdr>
    </w:div>
    <w:div w:id="1527668356">
      <w:bodyDiv w:val="1"/>
      <w:marLeft w:val="0"/>
      <w:marRight w:val="0"/>
      <w:marTop w:val="0"/>
      <w:marBottom w:val="0"/>
      <w:divBdr>
        <w:top w:val="none" w:sz="0" w:space="0" w:color="auto"/>
        <w:left w:val="none" w:sz="0" w:space="0" w:color="auto"/>
        <w:bottom w:val="none" w:sz="0" w:space="0" w:color="auto"/>
        <w:right w:val="none" w:sz="0" w:space="0" w:color="auto"/>
      </w:divBdr>
    </w:div>
    <w:div w:id="1528060341">
      <w:bodyDiv w:val="1"/>
      <w:marLeft w:val="0"/>
      <w:marRight w:val="0"/>
      <w:marTop w:val="0"/>
      <w:marBottom w:val="0"/>
      <w:divBdr>
        <w:top w:val="none" w:sz="0" w:space="0" w:color="auto"/>
        <w:left w:val="none" w:sz="0" w:space="0" w:color="auto"/>
        <w:bottom w:val="none" w:sz="0" w:space="0" w:color="auto"/>
        <w:right w:val="none" w:sz="0" w:space="0" w:color="auto"/>
      </w:divBdr>
    </w:div>
    <w:div w:id="1531456184">
      <w:bodyDiv w:val="1"/>
      <w:marLeft w:val="0"/>
      <w:marRight w:val="0"/>
      <w:marTop w:val="0"/>
      <w:marBottom w:val="0"/>
      <w:divBdr>
        <w:top w:val="none" w:sz="0" w:space="0" w:color="auto"/>
        <w:left w:val="none" w:sz="0" w:space="0" w:color="auto"/>
        <w:bottom w:val="none" w:sz="0" w:space="0" w:color="auto"/>
        <w:right w:val="none" w:sz="0" w:space="0" w:color="auto"/>
      </w:divBdr>
    </w:div>
    <w:div w:id="1533223188">
      <w:bodyDiv w:val="1"/>
      <w:marLeft w:val="0"/>
      <w:marRight w:val="0"/>
      <w:marTop w:val="0"/>
      <w:marBottom w:val="0"/>
      <w:divBdr>
        <w:top w:val="none" w:sz="0" w:space="0" w:color="auto"/>
        <w:left w:val="none" w:sz="0" w:space="0" w:color="auto"/>
        <w:bottom w:val="none" w:sz="0" w:space="0" w:color="auto"/>
        <w:right w:val="none" w:sz="0" w:space="0" w:color="auto"/>
      </w:divBdr>
    </w:div>
    <w:div w:id="1533415695">
      <w:bodyDiv w:val="1"/>
      <w:marLeft w:val="0"/>
      <w:marRight w:val="0"/>
      <w:marTop w:val="0"/>
      <w:marBottom w:val="0"/>
      <w:divBdr>
        <w:top w:val="none" w:sz="0" w:space="0" w:color="auto"/>
        <w:left w:val="none" w:sz="0" w:space="0" w:color="auto"/>
        <w:bottom w:val="none" w:sz="0" w:space="0" w:color="auto"/>
        <w:right w:val="none" w:sz="0" w:space="0" w:color="auto"/>
      </w:divBdr>
    </w:div>
    <w:div w:id="1533496260">
      <w:bodyDiv w:val="1"/>
      <w:marLeft w:val="0"/>
      <w:marRight w:val="0"/>
      <w:marTop w:val="0"/>
      <w:marBottom w:val="0"/>
      <w:divBdr>
        <w:top w:val="none" w:sz="0" w:space="0" w:color="auto"/>
        <w:left w:val="none" w:sz="0" w:space="0" w:color="auto"/>
        <w:bottom w:val="none" w:sz="0" w:space="0" w:color="auto"/>
        <w:right w:val="none" w:sz="0" w:space="0" w:color="auto"/>
      </w:divBdr>
    </w:div>
    <w:div w:id="1533617497">
      <w:bodyDiv w:val="1"/>
      <w:marLeft w:val="0"/>
      <w:marRight w:val="0"/>
      <w:marTop w:val="0"/>
      <w:marBottom w:val="0"/>
      <w:divBdr>
        <w:top w:val="none" w:sz="0" w:space="0" w:color="auto"/>
        <w:left w:val="none" w:sz="0" w:space="0" w:color="auto"/>
        <w:bottom w:val="none" w:sz="0" w:space="0" w:color="auto"/>
        <w:right w:val="none" w:sz="0" w:space="0" w:color="auto"/>
      </w:divBdr>
    </w:div>
    <w:div w:id="1538197309">
      <w:bodyDiv w:val="1"/>
      <w:marLeft w:val="0"/>
      <w:marRight w:val="0"/>
      <w:marTop w:val="0"/>
      <w:marBottom w:val="0"/>
      <w:divBdr>
        <w:top w:val="none" w:sz="0" w:space="0" w:color="auto"/>
        <w:left w:val="none" w:sz="0" w:space="0" w:color="auto"/>
        <w:bottom w:val="none" w:sz="0" w:space="0" w:color="auto"/>
        <w:right w:val="none" w:sz="0" w:space="0" w:color="auto"/>
      </w:divBdr>
    </w:div>
    <w:div w:id="1539394571">
      <w:bodyDiv w:val="1"/>
      <w:marLeft w:val="0"/>
      <w:marRight w:val="0"/>
      <w:marTop w:val="0"/>
      <w:marBottom w:val="0"/>
      <w:divBdr>
        <w:top w:val="none" w:sz="0" w:space="0" w:color="auto"/>
        <w:left w:val="none" w:sz="0" w:space="0" w:color="auto"/>
        <w:bottom w:val="none" w:sz="0" w:space="0" w:color="auto"/>
        <w:right w:val="none" w:sz="0" w:space="0" w:color="auto"/>
      </w:divBdr>
    </w:div>
    <w:div w:id="1541432154">
      <w:bodyDiv w:val="1"/>
      <w:marLeft w:val="0"/>
      <w:marRight w:val="0"/>
      <w:marTop w:val="0"/>
      <w:marBottom w:val="0"/>
      <w:divBdr>
        <w:top w:val="none" w:sz="0" w:space="0" w:color="auto"/>
        <w:left w:val="none" w:sz="0" w:space="0" w:color="auto"/>
        <w:bottom w:val="none" w:sz="0" w:space="0" w:color="auto"/>
        <w:right w:val="none" w:sz="0" w:space="0" w:color="auto"/>
      </w:divBdr>
    </w:div>
    <w:div w:id="1541867214">
      <w:bodyDiv w:val="1"/>
      <w:marLeft w:val="0"/>
      <w:marRight w:val="0"/>
      <w:marTop w:val="0"/>
      <w:marBottom w:val="0"/>
      <w:divBdr>
        <w:top w:val="none" w:sz="0" w:space="0" w:color="auto"/>
        <w:left w:val="none" w:sz="0" w:space="0" w:color="auto"/>
        <w:bottom w:val="none" w:sz="0" w:space="0" w:color="auto"/>
        <w:right w:val="none" w:sz="0" w:space="0" w:color="auto"/>
      </w:divBdr>
    </w:div>
    <w:div w:id="1543206947">
      <w:bodyDiv w:val="1"/>
      <w:marLeft w:val="0"/>
      <w:marRight w:val="0"/>
      <w:marTop w:val="0"/>
      <w:marBottom w:val="0"/>
      <w:divBdr>
        <w:top w:val="none" w:sz="0" w:space="0" w:color="auto"/>
        <w:left w:val="none" w:sz="0" w:space="0" w:color="auto"/>
        <w:bottom w:val="none" w:sz="0" w:space="0" w:color="auto"/>
        <w:right w:val="none" w:sz="0" w:space="0" w:color="auto"/>
      </w:divBdr>
    </w:div>
    <w:div w:id="1544055557">
      <w:bodyDiv w:val="1"/>
      <w:marLeft w:val="0"/>
      <w:marRight w:val="0"/>
      <w:marTop w:val="0"/>
      <w:marBottom w:val="0"/>
      <w:divBdr>
        <w:top w:val="none" w:sz="0" w:space="0" w:color="auto"/>
        <w:left w:val="none" w:sz="0" w:space="0" w:color="auto"/>
        <w:bottom w:val="none" w:sz="0" w:space="0" w:color="auto"/>
        <w:right w:val="none" w:sz="0" w:space="0" w:color="auto"/>
      </w:divBdr>
    </w:div>
    <w:div w:id="1545016975">
      <w:bodyDiv w:val="1"/>
      <w:marLeft w:val="0"/>
      <w:marRight w:val="0"/>
      <w:marTop w:val="0"/>
      <w:marBottom w:val="0"/>
      <w:divBdr>
        <w:top w:val="none" w:sz="0" w:space="0" w:color="auto"/>
        <w:left w:val="none" w:sz="0" w:space="0" w:color="auto"/>
        <w:bottom w:val="none" w:sz="0" w:space="0" w:color="auto"/>
        <w:right w:val="none" w:sz="0" w:space="0" w:color="auto"/>
      </w:divBdr>
    </w:div>
    <w:div w:id="1546676559">
      <w:bodyDiv w:val="1"/>
      <w:marLeft w:val="0"/>
      <w:marRight w:val="0"/>
      <w:marTop w:val="0"/>
      <w:marBottom w:val="0"/>
      <w:divBdr>
        <w:top w:val="none" w:sz="0" w:space="0" w:color="auto"/>
        <w:left w:val="none" w:sz="0" w:space="0" w:color="auto"/>
        <w:bottom w:val="none" w:sz="0" w:space="0" w:color="auto"/>
        <w:right w:val="none" w:sz="0" w:space="0" w:color="auto"/>
      </w:divBdr>
    </w:div>
    <w:div w:id="1548490151">
      <w:bodyDiv w:val="1"/>
      <w:marLeft w:val="0"/>
      <w:marRight w:val="0"/>
      <w:marTop w:val="0"/>
      <w:marBottom w:val="0"/>
      <w:divBdr>
        <w:top w:val="none" w:sz="0" w:space="0" w:color="auto"/>
        <w:left w:val="none" w:sz="0" w:space="0" w:color="auto"/>
        <w:bottom w:val="none" w:sz="0" w:space="0" w:color="auto"/>
        <w:right w:val="none" w:sz="0" w:space="0" w:color="auto"/>
      </w:divBdr>
    </w:div>
    <w:div w:id="1549106668">
      <w:bodyDiv w:val="1"/>
      <w:marLeft w:val="0"/>
      <w:marRight w:val="0"/>
      <w:marTop w:val="0"/>
      <w:marBottom w:val="0"/>
      <w:divBdr>
        <w:top w:val="none" w:sz="0" w:space="0" w:color="auto"/>
        <w:left w:val="none" w:sz="0" w:space="0" w:color="auto"/>
        <w:bottom w:val="none" w:sz="0" w:space="0" w:color="auto"/>
        <w:right w:val="none" w:sz="0" w:space="0" w:color="auto"/>
      </w:divBdr>
    </w:div>
    <w:div w:id="1551646301">
      <w:bodyDiv w:val="1"/>
      <w:marLeft w:val="0"/>
      <w:marRight w:val="0"/>
      <w:marTop w:val="0"/>
      <w:marBottom w:val="0"/>
      <w:divBdr>
        <w:top w:val="none" w:sz="0" w:space="0" w:color="auto"/>
        <w:left w:val="none" w:sz="0" w:space="0" w:color="auto"/>
        <w:bottom w:val="none" w:sz="0" w:space="0" w:color="auto"/>
        <w:right w:val="none" w:sz="0" w:space="0" w:color="auto"/>
      </w:divBdr>
    </w:div>
    <w:div w:id="1552034326">
      <w:bodyDiv w:val="1"/>
      <w:marLeft w:val="0"/>
      <w:marRight w:val="0"/>
      <w:marTop w:val="0"/>
      <w:marBottom w:val="0"/>
      <w:divBdr>
        <w:top w:val="none" w:sz="0" w:space="0" w:color="auto"/>
        <w:left w:val="none" w:sz="0" w:space="0" w:color="auto"/>
        <w:bottom w:val="none" w:sz="0" w:space="0" w:color="auto"/>
        <w:right w:val="none" w:sz="0" w:space="0" w:color="auto"/>
      </w:divBdr>
    </w:div>
    <w:div w:id="1552111704">
      <w:bodyDiv w:val="1"/>
      <w:marLeft w:val="0"/>
      <w:marRight w:val="0"/>
      <w:marTop w:val="0"/>
      <w:marBottom w:val="0"/>
      <w:divBdr>
        <w:top w:val="none" w:sz="0" w:space="0" w:color="auto"/>
        <w:left w:val="none" w:sz="0" w:space="0" w:color="auto"/>
        <w:bottom w:val="none" w:sz="0" w:space="0" w:color="auto"/>
        <w:right w:val="none" w:sz="0" w:space="0" w:color="auto"/>
      </w:divBdr>
    </w:div>
    <w:div w:id="1553805216">
      <w:bodyDiv w:val="1"/>
      <w:marLeft w:val="0"/>
      <w:marRight w:val="0"/>
      <w:marTop w:val="0"/>
      <w:marBottom w:val="0"/>
      <w:divBdr>
        <w:top w:val="none" w:sz="0" w:space="0" w:color="auto"/>
        <w:left w:val="none" w:sz="0" w:space="0" w:color="auto"/>
        <w:bottom w:val="none" w:sz="0" w:space="0" w:color="auto"/>
        <w:right w:val="none" w:sz="0" w:space="0" w:color="auto"/>
      </w:divBdr>
    </w:div>
    <w:div w:id="1553924182">
      <w:bodyDiv w:val="1"/>
      <w:marLeft w:val="0"/>
      <w:marRight w:val="0"/>
      <w:marTop w:val="0"/>
      <w:marBottom w:val="0"/>
      <w:divBdr>
        <w:top w:val="none" w:sz="0" w:space="0" w:color="auto"/>
        <w:left w:val="none" w:sz="0" w:space="0" w:color="auto"/>
        <w:bottom w:val="none" w:sz="0" w:space="0" w:color="auto"/>
        <w:right w:val="none" w:sz="0" w:space="0" w:color="auto"/>
      </w:divBdr>
    </w:div>
    <w:div w:id="1553929132">
      <w:bodyDiv w:val="1"/>
      <w:marLeft w:val="0"/>
      <w:marRight w:val="0"/>
      <w:marTop w:val="0"/>
      <w:marBottom w:val="0"/>
      <w:divBdr>
        <w:top w:val="none" w:sz="0" w:space="0" w:color="auto"/>
        <w:left w:val="none" w:sz="0" w:space="0" w:color="auto"/>
        <w:bottom w:val="none" w:sz="0" w:space="0" w:color="auto"/>
        <w:right w:val="none" w:sz="0" w:space="0" w:color="auto"/>
      </w:divBdr>
    </w:div>
    <w:div w:id="1554152014">
      <w:bodyDiv w:val="1"/>
      <w:marLeft w:val="0"/>
      <w:marRight w:val="0"/>
      <w:marTop w:val="0"/>
      <w:marBottom w:val="0"/>
      <w:divBdr>
        <w:top w:val="none" w:sz="0" w:space="0" w:color="auto"/>
        <w:left w:val="none" w:sz="0" w:space="0" w:color="auto"/>
        <w:bottom w:val="none" w:sz="0" w:space="0" w:color="auto"/>
        <w:right w:val="none" w:sz="0" w:space="0" w:color="auto"/>
      </w:divBdr>
    </w:div>
    <w:div w:id="1554194274">
      <w:bodyDiv w:val="1"/>
      <w:marLeft w:val="0"/>
      <w:marRight w:val="0"/>
      <w:marTop w:val="0"/>
      <w:marBottom w:val="0"/>
      <w:divBdr>
        <w:top w:val="none" w:sz="0" w:space="0" w:color="auto"/>
        <w:left w:val="none" w:sz="0" w:space="0" w:color="auto"/>
        <w:bottom w:val="none" w:sz="0" w:space="0" w:color="auto"/>
        <w:right w:val="none" w:sz="0" w:space="0" w:color="auto"/>
      </w:divBdr>
    </w:div>
    <w:div w:id="1555579694">
      <w:bodyDiv w:val="1"/>
      <w:marLeft w:val="0"/>
      <w:marRight w:val="0"/>
      <w:marTop w:val="0"/>
      <w:marBottom w:val="0"/>
      <w:divBdr>
        <w:top w:val="none" w:sz="0" w:space="0" w:color="auto"/>
        <w:left w:val="none" w:sz="0" w:space="0" w:color="auto"/>
        <w:bottom w:val="none" w:sz="0" w:space="0" w:color="auto"/>
        <w:right w:val="none" w:sz="0" w:space="0" w:color="auto"/>
      </w:divBdr>
    </w:div>
    <w:div w:id="1556234530">
      <w:bodyDiv w:val="1"/>
      <w:marLeft w:val="0"/>
      <w:marRight w:val="0"/>
      <w:marTop w:val="0"/>
      <w:marBottom w:val="0"/>
      <w:divBdr>
        <w:top w:val="none" w:sz="0" w:space="0" w:color="auto"/>
        <w:left w:val="none" w:sz="0" w:space="0" w:color="auto"/>
        <w:bottom w:val="none" w:sz="0" w:space="0" w:color="auto"/>
        <w:right w:val="none" w:sz="0" w:space="0" w:color="auto"/>
      </w:divBdr>
    </w:div>
    <w:div w:id="1561794142">
      <w:bodyDiv w:val="1"/>
      <w:marLeft w:val="0"/>
      <w:marRight w:val="0"/>
      <w:marTop w:val="0"/>
      <w:marBottom w:val="0"/>
      <w:divBdr>
        <w:top w:val="none" w:sz="0" w:space="0" w:color="auto"/>
        <w:left w:val="none" w:sz="0" w:space="0" w:color="auto"/>
        <w:bottom w:val="none" w:sz="0" w:space="0" w:color="auto"/>
        <w:right w:val="none" w:sz="0" w:space="0" w:color="auto"/>
      </w:divBdr>
    </w:div>
    <w:div w:id="1562056878">
      <w:bodyDiv w:val="1"/>
      <w:marLeft w:val="0"/>
      <w:marRight w:val="0"/>
      <w:marTop w:val="0"/>
      <w:marBottom w:val="0"/>
      <w:divBdr>
        <w:top w:val="none" w:sz="0" w:space="0" w:color="auto"/>
        <w:left w:val="none" w:sz="0" w:space="0" w:color="auto"/>
        <w:bottom w:val="none" w:sz="0" w:space="0" w:color="auto"/>
        <w:right w:val="none" w:sz="0" w:space="0" w:color="auto"/>
      </w:divBdr>
    </w:div>
    <w:div w:id="1562670484">
      <w:bodyDiv w:val="1"/>
      <w:marLeft w:val="0"/>
      <w:marRight w:val="0"/>
      <w:marTop w:val="0"/>
      <w:marBottom w:val="0"/>
      <w:divBdr>
        <w:top w:val="none" w:sz="0" w:space="0" w:color="auto"/>
        <w:left w:val="none" w:sz="0" w:space="0" w:color="auto"/>
        <w:bottom w:val="none" w:sz="0" w:space="0" w:color="auto"/>
        <w:right w:val="none" w:sz="0" w:space="0" w:color="auto"/>
      </w:divBdr>
    </w:div>
    <w:div w:id="1563174662">
      <w:bodyDiv w:val="1"/>
      <w:marLeft w:val="0"/>
      <w:marRight w:val="0"/>
      <w:marTop w:val="0"/>
      <w:marBottom w:val="0"/>
      <w:divBdr>
        <w:top w:val="none" w:sz="0" w:space="0" w:color="auto"/>
        <w:left w:val="none" w:sz="0" w:space="0" w:color="auto"/>
        <w:bottom w:val="none" w:sz="0" w:space="0" w:color="auto"/>
        <w:right w:val="none" w:sz="0" w:space="0" w:color="auto"/>
      </w:divBdr>
    </w:div>
    <w:div w:id="1564289611">
      <w:bodyDiv w:val="1"/>
      <w:marLeft w:val="0"/>
      <w:marRight w:val="0"/>
      <w:marTop w:val="0"/>
      <w:marBottom w:val="0"/>
      <w:divBdr>
        <w:top w:val="none" w:sz="0" w:space="0" w:color="auto"/>
        <w:left w:val="none" w:sz="0" w:space="0" w:color="auto"/>
        <w:bottom w:val="none" w:sz="0" w:space="0" w:color="auto"/>
        <w:right w:val="none" w:sz="0" w:space="0" w:color="auto"/>
      </w:divBdr>
    </w:div>
    <w:div w:id="1565406891">
      <w:bodyDiv w:val="1"/>
      <w:marLeft w:val="0"/>
      <w:marRight w:val="0"/>
      <w:marTop w:val="0"/>
      <w:marBottom w:val="0"/>
      <w:divBdr>
        <w:top w:val="none" w:sz="0" w:space="0" w:color="auto"/>
        <w:left w:val="none" w:sz="0" w:space="0" w:color="auto"/>
        <w:bottom w:val="none" w:sz="0" w:space="0" w:color="auto"/>
        <w:right w:val="none" w:sz="0" w:space="0" w:color="auto"/>
      </w:divBdr>
    </w:div>
    <w:div w:id="1565411280">
      <w:bodyDiv w:val="1"/>
      <w:marLeft w:val="0"/>
      <w:marRight w:val="0"/>
      <w:marTop w:val="0"/>
      <w:marBottom w:val="0"/>
      <w:divBdr>
        <w:top w:val="none" w:sz="0" w:space="0" w:color="auto"/>
        <w:left w:val="none" w:sz="0" w:space="0" w:color="auto"/>
        <w:bottom w:val="none" w:sz="0" w:space="0" w:color="auto"/>
        <w:right w:val="none" w:sz="0" w:space="0" w:color="auto"/>
      </w:divBdr>
    </w:div>
    <w:div w:id="1568148122">
      <w:bodyDiv w:val="1"/>
      <w:marLeft w:val="0"/>
      <w:marRight w:val="0"/>
      <w:marTop w:val="0"/>
      <w:marBottom w:val="0"/>
      <w:divBdr>
        <w:top w:val="none" w:sz="0" w:space="0" w:color="auto"/>
        <w:left w:val="none" w:sz="0" w:space="0" w:color="auto"/>
        <w:bottom w:val="none" w:sz="0" w:space="0" w:color="auto"/>
        <w:right w:val="none" w:sz="0" w:space="0" w:color="auto"/>
      </w:divBdr>
    </w:div>
    <w:div w:id="1570000647">
      <w:bodyDiv w:val="1"/>
      <w:marLeft w:val="0"/>
      <w:marRight w:val="0"/>
      <w:marTop w:val="0"/>
      <w:marBottom w:val="0"/>
      <w:divBdr>
        <w:top w:val="none" w:sz="0" w:space="0" w:color="auto"/>
        <w:left w:val="none" w:sz="0" w:space="0" w:color="auto"/>
        <w:bottom w:val="none" w:sz="0" w:space="0" w:color="auto"/>
        <w:right w:val="none" w:sz="0" w:space="0" w:color="auto"/>
      </w:divBdr>
    </w:div>
    <w:div w:id="1570336775">
      <w:bodyDiv w:val="1"/>
      <w:marLeft w:val="0"/>
      <w:marRight w:val="0"/>
      <w:marTop w:val="0"/>
      <w:marBottom w:val="0"/>
      <w:divBdr>
        <w:top w:val="none" w:sz="0" w:space="0" w:color="auto"/>
        <w:left w:val="none" w:sz="0" w:space="0" w:color="auto"/>
        <w:bottom w:val="none" w:sz="0" w:space="0" w:color="auto"/>
        <w:right w:val="none" w:sz="0" w:space="0" w:color="auto"/>
      </w:divBdr>
    </w:div>
    <w:div w:id="1570649648">
      <w:bodyDiv w:val="1"/>
      <w:marLeft w:val="0"/>
      <w:marRight w:val="0"/>
      <w:marTop w:val="0"/>
      <w:marBottom w:val="0"/>
      <w:divBdr>
        <w:top w:val="none" w:sz="0" w:space="0" w:color="auto"/>
        <w:left w:val="none" w:sz="0" w:space="0" w:color="auto"/>
        <w:bottom w:val="none" w:sz="0" w:space="0" w:color="auto"/>
        <w:right w:val="none" w:sz="0" w:space="0" w:color="auto"/>
      </w:divBdr>
    </w:div>
    <w:div w:id="1571576832">
      <w:bodyDiv w:val="1"/>
      <w:marLeft w:val="0"/>
      <w:marRight w:val="0"/>
      <w:marTop w:val="0"/>
      <w:marBottom w:val="0"/>
      <w:divBdr>
        <w:top w:val="none" w:sz="0" w:space="0" w:color="auto"/>
        <w:left w:val="none" w:sz="0" w:space="0" w:color="auto"/>
        <w:bottom w:val="none" w:sz="0" w:space="0" w:color="auto"/>
        <w:right w:val="none" w:sz="0" w:space="0" w:color="auto"/>
      </w:divBdr>
    </w:div>
    <w:div w:id="1574505680">
      <w:bodyDiv w:val="1"/>
      <w:marLeft w:val="0"/>
      <w:marRight w:val="0"/>
      <w:marTop w:val="0"/>
      <w:marBottom w:val="0"/>
      <w:divBdr>
        <w:top w:val="none" w:sz="0" w:space="0" w:color="auto"/>
        <w:left w:val="none" w:sz="0" w:space="0" w:color="auto"/>
        <w:bottom w:val="none" w:sz="0" w:space="0" w:color="auto"/>
        <w:right w:val="none" w:sz="0" w:space="0" w:color="auto"/>
      </w:divBdr>
    </w:div>
    <w:div w:id="1574658892">
      <w:bodyDiv w:val="1"/>
      <w:marLeft w:val="0"/>
      <w:marRight w:val="0"/>
      <w:marTop w:val="0"/>
      <w:marBottom w:val="0"/>
      <w:divBdr>
        <w:top w:val="none" w:sz="0" w:space="0" w:color="auto"/>
        <w:left w:val="none" w:sz="0" w:space="0" w:color="auto"/>
        <w:bottom w:val="none" w:sz="0" w:space="0" w:color="auto"/>
        <w:right w:val="none" w:sz="0" w:space="0" w:color="auto"/>
      </w:divBdr>
    </w:div>
    <w:div w:id="1576471421">
      <w:bodyDiv w:val="1"/>
      <w:marLeft w:val="0"/>
      <w:marRight w:val="0"/>
      <w:marTop w:val="0"/>
      <w:marBottom w:val="0"/>
      <w:divBdr>
        <w:top w:val="none" w:sz="0" w:space="0" w:color="auto"/>
        <w:left w:val="none" w:sz="0" w:space="0" w:color="auto"/>
        <w:bottom w:val="none" w:sz="0" w:space="0" w:color="auto"/>
        <w:right w:val="none" w:sz="0" w:space="0" w:color="auto"/>
      </w:divBdr>
    </w:div>
    <w:div w:id="1578859349">
      <w:bodyDiv w:val="1"/>
      <w:marLeft w:val="0"/>
      <w:marRight w:val="0"/>
      <w:marTop w:val="0"/>
      <w:marBottom w:val="0"/>
      <w:divBdr>
        <w:top w:val="none" w:sz="0" w:space="0" w:color="auto"/>
        <w:left w:val="none" w:sz="0" w:space="0" w:color="auto"/>
        <w:bottom w:val="none" w:sz="0" w:space="0" w:color="auto"/>
        <w:right w:val="none" w:sz="0" w:space="0" w:color="auto"/>
      </w:divBdr>
    </w:div>
    <w:div w:id="1580094561">
      <w:bodyDiv w:val="1"/>
      <w:marLeft w:val="0"/>
      <w:marRight w:val="0"/>
      <w:marTop w:val="0"/>
      <w:marBottom w:val="0"/>
      <w:divBdr>
        <w:top w:val="none" w:sz="0" w:space="0" w:color="auto"/>
        <w:left w:val="none" w:sz="0" w:space="0" w:color="auto"/>
        <w:bottom w:val="none" w:sz="0" w:space="0" w:color="auto"/>
        <w:right w:val="none" w:sz="0" w:space="0" w:color="auto"/>
      </w:divBdr>
    </w:div>
    <w:div w:id="1582057904">
      <w:bodyDiv w:val="1"/>
      <w:marLeft w:val="0"/>
      <w:marRight w:val="0"/>
      <w:marTop w:val="0"/>
      <w:marBottom w:val="0"/>
      <w:divBdr>
        <w:top w:val="none" w:sz="0" w:space="0" w:color="auto"/>
        <w:left w:val="none" w:sz="0" w:space="0" w:color="auto"/>
        <w:bottom w:val="none" w:sz="0" w:space="0" w:color="auto"/>
        <w:right w:val="none" w:sz="0" w:space="0" w:color="auto"/>
      </w:divBdr>
    </w:div>
    <w:div w:id="1582831775">
      <w:bodyDiv w:val="1"/>
      <w:marLeft w:val="0"/>
      <w:marRight w:val="0"/>
      <w:marTop w:val="0"/>
      <w:marBottom w:val="0"/>
      <w:divBdr>
        <w:top w:val="none" w:sz="0" w:space="0" w:color="auto"/>
        <w:left w:val="none" w:sz="0" w:space="0" w:color="auto"/>
        <w:bottom w:val="none" w:sz="0" w:space="0" w:color="auto"/>
        <w:right w:val="none" w:sz="0" w:space="0" w:color="auto"/>
      </w:divBdr>
    </w:div>
    <w:div w:id="1586643003">
      <w:bodyDiv w:val="1"/>
      <w:marLeft w:val="0"/>
      <w:marRight w:val="0"/>
      <w:marTop w:val="0"/>
      <w:marBottom w:val="0"/>
      <w:divBdr>
        <w:top w:val="none" w:sz="0" w:space="0" w:color="auto"/>
        <w:left w:val="none" w:sz="0" w:space="0" w:color="auto"/>
        <w:bottom w:val="none" w:sz="0" w:space="0" w:color="auto"/>
        <w:right w:val="none" w:sz="0" w:space="0" w:color="auto"/>
      </w:divBdr>
    </w:div>
    <w:div w:id="1587689506">
      <w:bodyDiv w:val="1"/>
      <w:marLeft w:val="0"/>
      <w:marRight w:val="0"/>
      <w:marTop w:val="0"/>
      <w:marBottom w:val="0"/>
      <w:divBdr>
        <w:top w:val="none" w:sz="0" w:space="0" w:color="auto"/>
        <w:left w:val="none" w:sz="0" w:space="0" w:color="auto"/>
        <w:bottom w:val="none" w:sz="0" w:space="0" w:color="auto"/>
        <w:right w:val="none" w:sz="0" w:space="0" w:color="auto"/>
      </w:divBdr>
    </w:div>
    <w:div w:id="1587838161">
      <w:bodyDiv w:val="1"/>
      <w:marLeft w:val="0"/>
      <w:marRight w:val="0"/>
      <w:marTop w:val="0"/>
      <w:marBottom w:val="0"/>
      <w:divBdr>
        <w:top w:val="none" w:sz="0" w:space="0" w:color="auto"/>
        <w:left w:val="none" w:sz="0" w:space="0" w:color="auto"/>
        <w:bottom w:val="none" w:sz="0" w:space="0" w:color="auto"/>
        <w:right w:val="none" w:sz="0" w:space="0" w:color="auto"/>
      </w:divBdr>
    </w:div>
    <w:div w:id="1588614050">
      <w:bodyDiv w:val="1"/>
      <w:marLeft w:val="0"/>
      <w:marRight w:val="0"/>
      <w:marTop w:val="0"/>
      <w:marBottom w:val="0"/>
      <w:divBdr>
        <w:top w:val="none" w:sz="0" w:space="0" w:color="auto"/>
        <w:left w:val="none" w:sz="0" w:space="0" w:color="auto"/>
        <w:bottom w:val="none" w:sz="0" w:space="0" w:color="auto"/>
        <w:right w:val="none" w:sz="0" w:space="0" w:color="auto"/>
      </w:divBdr>
    </w:div>
    <w:div w:id="1589345934">
      <w:bodyDiv w:val="1"/>
      <w:marLeft w:val="0"/>
      <w:marRight w:val="0"/>
      <w:marTop w:val="0"/>
      <w:marBottom w:val="0"/>
      <w:divBdr>
        <w:top w:val="none" w:sz="0" w:space="0" w:color="auto"/>
        <w:left w:val="none" w:sz="0" w:space="0" w:color="auto"/>
        <w:bottom w:val="none" w:sz="0" w:space="0" w:color="auto"/>
        <w:right w:val="none" w:sz="0" w:space="0" w:color="auto"/>
      </w:divBdr>
    </w:div>
    <w:div w:id="1591163181">
      <w:bodyDiv w:val="1"/>
      <w:marLeft w:val="0"/>
      <w:marRight w:val="0"/>
      <w:marTop w:val="0"/>
      <w:marBottom w:val="0"/>
      <w:divBdr>
        <w:top w:val="none" w:sz="0" w:space="0" w:color="auto"/>
        <w:left w:val="none" w:sz="0" w:space="0" w:color="auto"/>
        <w:bottom w:val="none" w:sz="0" w:space="0" w:color="auto"/>
        <w:right w:val="none" w:sz="0" w:space="0" w:color="auto"/>
      </w:divBdr>
    </w:div>
    <w:div w:id="1592276240">
      <w:bodyDiv w:val="1"/>
      <w:marLeft w:val="0"/>
      <w:marRight w:val="0"/>
      <w:marTop w:val="0"/>
      <w:marBottom w:val="0"/>
      <w:divBdr>
        <w:top w:val="none" w:sz="0" w:space="0" w:color="auto"/>
        <w:left w:val="none" w:sz="0" w:space="0" w:color="auto"/>
        <w:bottom w:val="none" w:sz="0" w:space="0" w:color="auto"/>
        <w:right w:val="none" w:sz="0" w:space="0" w:color="auto"/>
      </w:divBdr>
    </w:div>
    <w:div w:id="1592398857">
      <w:bodyDiv w:val="1"/>
      <w:marLeft w:val="0"/>
      <w:marRight w:val="0"/>
      <w:marTop w:val="0"/>
      <w:marBottom w:val="0"/>
      <w:divBdr>
        <w:top w:val="none" w:sz="0" w:space="0" w:color="auto"/>
        <w:left w:val="none" w:sz="0" w:space="0" w:color="auto"/>
        <w:bottom w:val="none" w:sz="0" w:space="0" w:color="auto"/>
        <w:right w:val="none" w:sz="0" w:space="0" w:color="auto"/>
      </w:divBdr>
    </w:div>
    <w:div w:id="1592424696">
      <w:bodyDiv w:val="1"/>
      <w:marLeft w:val="0"/>
      <w:marRight w:val="0"/>
      <w:marTop w:val="0"/>
      <w:marBottom w:val="0"/>
      <w:divBdr>
        <w:top w:val="none" w:sz="0" w:space="0" w:color="auto"/>
        <w:left w:val="none" w:sz="0" w:space="0" w:color="auto"/>
        <w:bottom w:val="none" w:sz="0" w:space="0" w:color="auto"/>
        <w:right w:val="none" w:sz="0" w:space="0" w:color="auto"/>
      </w:divBdr>
    </w:div>
    <w:div w:id="1593129331">
      <w:bodyDiv w:val="1"/>
      <w:marLeft w:val="0"/>
      <w:marRight w:val="0"/>
      <w:marTop w:val="0"/>
      <w:marBottom w:val="0"/>
      <w:divBdr>
        <w:top w:val="none" w:sz="0" w:space="0" w:color="auto"/>
        <w:left w:val="none" w:sz="0" w:space="0" w:color="auto"/>
        <w:bottom w:val="none" w:sz="0" w:space="0" w:color="auto"/>
        <w:right w:val="none" w:sz="0" w:space="0" w:color="auto"/>
      </w:divBdr>
    </w:div>
    <w:div w:id="1595164785">
      <w:bodyDiv w:val="1"/>
      <w:marLeft w:val="0"/>
      <w:marRight w:val="0"/>
      <w:marTop w:val="0"/>
      <w:marBottom w:val="0"/>
      <w:divBdr>
        <w:top w:val="none" w:sz="0" w:space="0" w:color="auto"/>
        <w:left w:val="none" w:sz="0" w:space="0" w:color="auto"/>
        <w:bottom w:val="none" w:sz="0" w:space="0" w:color="auto"/>
        <w:right w:val="none" w:sz="0" w:space="0" w:color="auto"/>
      </w:divBdr>
    </w:div>
    <w:div w:id="1597246036">
      <w:bodyDiv w:val="1"/>
      <w:marLeft w:val="0"/>
      <w:marRight w:val="0"/>
      <w:marTop w:val="0"/>
      <w:marBottom w:val="0"/>
      <w:divBdr>
        <w:top w:val="none" w:sz="0" w:space="0" w:color="auto"/>
        <w:left w:val="none" w:sz="0" w:space="0" w:color="auto"/>
        <w:bottom w:val="none" w:sz="0" w:space="0" w:color="auto"/>
        <w:right w:val="none" w:sz="0" w:space="0" w:color="auto"/>
      </w:divBdr>
    </w:div>
    <w:div w:id="1598559501">
      <w:bodyDiv w:val="1"/>
      <w:marLeft w:val="0"/>
      <w:marRight w:val="0"/>
      <w:marTop w:val="0"/>
      <w:marBottom w:val="0"/>
      <w:divBdr>
        <w:top w:val="none" w:sz="0" w:space="0" w:color="auto"/>
        <w:left w:val="none" w:sz="0" w:space="0" w:color="auto"/>
        <w:bottom w:val="none" w:sz="0" w:space="0" w:color="auto"/>
        <w:right w:val="none" w:sz="0" w:space="0" w:color="auto"/>
      </w:divBdr>
    </w:div>
    <w:div w:id="1599409197">
      <w:bodyDiv w:val="1"/>
      <w:marLeft w:val="0"/>
      <w:marRight w:val="0"/>
      <w:marTop w:val="0"/>
      <w:marBottom w:val="0"/>
      <w:divBdr>
        <w:top w:val="none" w:sz="0" w:space="0" w:color="auto"/>
        <w:left w:val="none" w:sz="0" w:space="0" w:color="auto"/>
        <w:bottom w:val="none" w:sz="0" w:space="0" w:color="auto"/>
        <w:right w:val="none" w:sz="0" w:space="0" w:color="auto"/>
      </w:divBdr>
    </w:div>
    <w:div w:id="1599409272">
      <w:bodyDiv w:val="1"/>
      <w:marLeft w:val="0"/>
      <w:marRight w:val="0"/>
      <w:marTop w:val="0"/>
      <w:marBottom w:val="0"/>
      <w:divBdr>
        <w:top w:val="none" w:sz="0" w:space="0" w:color="auto"/>
        <w:left w:val="none" w:sz="0" w:space="0" w:color="auto"/>
        <w:bottom w:val="none" w:sz="0" w:space="0" w:color="auto"/>
        <w:right w:val="none" w:sz="0" w:space="0" w:color="auto"/>
      </w:divBdr>
    </w:div>
    <w:div w:id="1600985339">
      <w:bodyDiv w:val="1"/>
      <w:marLeft w:val="0"/>
      <w:marRight w:val="0"/>
      <w:marTop w:val="0"/>
      <w:marBottom w:val="0"/>
      <w:divBdr>
        <w:top w:val="none" w:sz="0" w:space="0" w:color="auto"/>
        <w:left w:val="none" w:sz="0" w:space="0" w:color="auto"/>
        <w:bottom w:val="none" w:sz="0" w:space="0" w:color="auto"/>
        <w:right w:val="none" w:sz="0" w:space="0" w:color="auto"/>
      </w:divBdr>
    </w:div>
    <w:div w:id="1601598632">
      <w:bodyDiv w:val="1"/>
      <w:marLeft w:val="0"/>
      <w:marRight w:val="0"/>
      <w:marTop w:val="0"/>
      <w:marBottom w:val="0"/>
      <w:divBdr>
        <w:top w:val="none" w:sz="0" w:space="0" w:color="auto"/>
        <w:left w:val="none" w:sz="0" w:space="0" w:color="auto"/>
        <w:bottom w:val="none" w:sz="0" w:space="0" w:color="auto"/>
        <w:right w:val="none" w:sz="0" w:space="0" w:color="auto"/>
      </w:divBdr>
    </w:div>
    <w:div w:id="1602059673">
      <w:bodyDiv w:val="1"/>
      <w:marLeft w:val="0"/>
      <w:marRight w:val="0"/>
      <w:marTop w:val="0"/>
      <w:marBottom w:val="0"/>
      <w:divBdr>
        <w:top w:val="none" w:sz="0" w:space="0" w:color="auto"/>
        <w:left w:val="none" w:sz="0" w:space="0" w:color="auto"/>
        <w:bottom w:val="none" w:sz="0" w:space="0" w:color="auto"/>
        <w:right w:val="none" w:sz="0" w:space="0" w:color="auto"/>
      </w:divBdr>
    </w:div>
    <w:div w:id="1602251388">
      <w:bodyDiv w:val="1"/>
      <w:marLeft w:val="0"/>
      <w:marRight w:val="0"/>
      <w:marTop w:val="0"/>
      <w:marBottom w:val="0"/>
      <w:divBdr>
        <w:top w:val="none" w:sz="0" w:space="0" w:color="auto"/>
        <w:left w:val="none" w:sz="0" w:space="0" w:color="auto"/>
        <w:bottom w:val="none" w:sz="0" w:space="0" w:color="auto"/>
        <w:right w:val="none" w:sz="0" w:space="0" w:color="auto"/>
      </w:divBdr>
    </w:div>
    <w:div w:id="1602644174">
      <w:bodyDiv w:val="1"/>
      <w:marLeft w:val="0"/>
      <w:marRight w:val="0"/>
      <w:marTop w:val="0"/>
      <w:marBottom w:val="0"/>
      <w:divBdr>
        <w:top w:val="none" w:sz="0" w:space="0" w:color="auto"/>
        <w:left w:val="none" w:sz="0" w:space="0" w:color="auto"/>
        <w:bottom w:val="none" w:sz="0" w:space="0" w:color="auto"/>
        <w:right w:val="none" w:sz="0" w:space="0" w:color="auto"/>
      </w:divBdr>
    </w:div>
    <w:div w:id="1604191270">
      <w:bodyDiv w:val="1"/>
      <w:marLeft w:val="0"/>
      <w:marRight w:val="0"/>
      <w:marTop w:val="0"/>
      <w:marBottom w:val="0"/>
      <w:divBdr>
        <w:top w:val="none" w:sz="0" w:space="0" w:color="auto"/>
        <w:left w:val="none" w:sz="0" w:space="0" w:color="auto"/>
        <w:bottom w:val="none" w:sz="0" w:space="0" w:color="auto"/>
        <w:right w:val="none" w:sz="0" w:space="0" w:color="auto"/>
      </w:divBdr>
    </w:div>
    <w:div w:id="1604418030">
      <w:bodyDiv w:val="1"/>
      <w:marLeft w:val="0"/>
      <w:marRight w:val="0"/>
      <w:marTop w:val="0"/>
      <w:marBottom w:val="0"/>
      <w:divBdr>
        <w:top w:val="none" w:sz="0" w:space="0" w:color="auto"/>
        <w:left w:val="none" w:sz="0" w:space="0" w:color="auto"/>
        <w:bottom w:val="none" w:sz="0" w:space="0" w:color="auto"/>
        <w:right w:val="none" w:sz="0" w:space="0" w:color="auto"/>
      </w:divBdr>
    </w:div>
    <w:div w:id="1606769505">
      <w:bodyDiv w:val="1"/>
      <w:marLeft w:val="0"/>
      <w:marRight w:val="0"/>
      <w:marTop w:val="0"/>
      <w:marBottom w:val="0"/>
      <w:divBdr>
        <w:top w:val="none" w:sz="0" w:space="0" w:color="auto"/>
        <w:left w:val="none" w:sz="0" w:space="0" w:color="auto"/>
        <w:bottom w:val="none" w:sz="0" w:space="0" w:color="auto"/>
        <w:right w:val="none" w:sz="0" w:space="0" w:color="auto"/>
      </w:divBdr>
    </w:div>
    <w:div w:id="1607420381">
      <w:bodyDiv w:val="1"/>
      <w:marLeft w:val="0"/>
      <w:marRight w:val="0"/>
      <w:marTop w:val="0"/>
      <w:marBottom w:val="0"/>
      <w:divBdr>
        <w:top w:val="none" w:sz="0" w:space="0" w:color="auto"/>
        <w:left w:val="none" w:sz="0" w:space="0" w:color="auto"/>
        <w:bottom w:val="none" w:sz="0" w:space="0" w:color="auto"/>
        <w:right w:val="none" w:sz="0" w:space="0" w:color="auto"/>
      </w:divBdr>
    </w:div>
    <w:div w:id="1607888503">
      <w:bodyDiv w:val="1"/>
      <w:marLeft w:val="0"/>
      <w:marRight w:val="0"/>
      <w:marTop w:val="0"/>
      <w:marBottom w:val="0"/>
      <w:divBdr>
        <w:top w:val="none" w:sz="0" w:space="0" w:color="auto"/>
        <w:left w:val="none" w:sz="0" w:space="0" w:color="auto"/>
        <w:bottom w:val="none" w:sz="0" w:space="0" w:color="auto"/>
        <w:right w:val="none" w:sz="0" w:space="0" w:color="auto"/>
      </w:divBdr>
    </w:div>
    <w:div w:id="1607956246">
      <w:bodyDiv w:val="1"/>
      <w:marLeft w:val="0"/>
      <w:marRight w:val="0"/>
      <w:marTop w:val="0"/>
      <w:marBottom w:val="0"/>
      <w:divBdr>
        <w:top w:val="none" w:sz="0" w:space="0" w:color="auto"/>
        <w:left w:val="none" w:sz="0" w:space="0" w:color="auto"/>
        <w:bottom w:val="none" w:sz="0" w:space="0" w:color="auto"/>
        <w:right w:val="none" w:sz="0" w:space="0" w:color="auto"/>
      </w:divBdr>
    </w:div>
    <w:div w:id="1608544744">
      <w:bodyDiv w:val="1"/>
      <w:marLeft w:val="0"/>
      <w:marRight w:val="0"/>
      <w:marTop w:val="0"/>
      <w:marBottom w:val="0"/>
      <w:divBdr>
        <w:top w:val="none" w:sz="0" w:space="0" w:color="auto"/>
        <w:left w:val="none" w:sz="0" w:space="0" w:color="auto"/>
        <w:bottom w:val="none" w:sz="0" w:space="0" w:color="auto"/>
        <w:right w:val="none" w:sz="0" w:space="0" w:color="auto"/>
      </w:divBdr>
    </w:div>
    <w:div w:id="1609042600">
      <w:bodyDiv w:val="1"/>
      <w:marLeft w:val="0"/>
      <w:marRight w:val="0"/>
      <w:marTop w:val="0"/>
      <w:marBottom w:val="0"/>
      <w:divBdr>
        <w:top w:val="none" w:sz="0" w:space="0" w:color="auto"/>
        <w:left w:val="none" w:sz="0" w:space="0" w:color="auto"/>
        <w:bottom w:val="none" w:sz="0" w:space="0" w:color="auto"/>
        <w:right w:val="none" w:sz="0" w:space="0" w:color="auto"/>
      </w:divBdr>
    </w:div>
    <w:div w:id="1609117535">
      <w:bodyDiv w:val="1"/>
      <w:marLeft w:val="0"/>
      <w:marRight w:val="0"/>
      <w:marTop w:val="0"/>
      <w:marBottom w:val="0"/>
      <w:divBdr>
        <w:top w:val="none" w:sz="0" w:space="0" w:color="auto"/>
        <w:left w:val="none" w:sz="0" w:space="0" w:color="auto"/>
        <w:bottom w:val="none" w:sz="0" w:space="0" w:color="auto"/>
        <w:right w:val="none" w:sz="0" w:space="0" w:color="auto"/>
      </w:divBdr>
    </w:div>
    <w:div w:id="1609393343">
      <w:bodyDiv w:val="1"/>
      <w:marLeft w:val="0"/>
      <w:marRight w:val="0"/>
      <w:marTop w:val="0"/>
      <w:marBottom w:val="0"/>
      <w:divBdr>
        <w:top w:val="none" w:sz="0" w:space="0" w:color="auto"/>
        <w:left w:val="none" w:sz="0" w:space="0" w:color="auto"/>
        <w:bottom w:val="none" w:sz="0" w:space="0" w:color="auto"/>
        <w:right w:val="none" w:sz="0" w:space="0" w:color="auto"/>
      </w:divBdr>
    </w:div>
    <w:div w:id="1609580564">
      <w:bodyDiv w:val="1"/>
      <w:marLeft w:val="0"/>
      <w:marRight w:val="0"/>
      <w:marTop w:val="0"/>
      <w:marBottom w:val="0"/>
      <w:divBdr>
        <w:top w:val="none" w:sz="0" w:space="0" w:color="auto"/>
        <w:left w:val="none" w:sz="0" w:space="0" w:color="auto"/>
        <w:bottom w:val="none" w:sz="0" w:space="0" w:color="auto"/>
        <w:right w:val="none" w:sz="0" w:space="0" w:color="auto"/>
      </w:divBdr>
    </w:div>
    <w:div w:id="1609697532">
      <w:bodyDiv w:val="1"/>
      <w:marLeft w:val="0"/>
      <w:marRight w:val="0"/>
      <w:marTop w:val="0"/>
      <w:marBottom w:val="0"/>
      <w:divBdr>
        <w:top w:val="none" w:sz="0" w:space="0" w:color="auto"/>
        <w:left w:val="none" w:sz="0" w:space="0" w:color="auto"/>
        <w:bottom w:val="none" w:sz="0" w:space="0" w:color="auto"/>
        <w:right w:val="none" w:sz="0" w:space="0" w:color="auto"/>
      </w:divBdr>
    </w:div>
    <w:div w:id="1611232402">
      <w:bodyDiv w:val="1"/>
      <w:marLeft w:val="0"/>
      <w:marRight w:val="0"/>
      <w:marTop w:val="0"/>
      <w:marBottom w:val="0"/>
      <w:divBdr>
        <w:top w:val="none" w:sz="0" w:space="0" w:color="auto"/>
        <w:left w:val="none" w:sz="0" w:space="0" w:color="auto"/>
        <w:bottom w:val="none" w:sz="0" w:space="0" w:color="auto"/>
        <w:right w:val="none" w:sz="0" w:space="0" w:color="auto"/>
      </w:divBdr>
    </w:div>
    <w:div w:id="1611861560">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2980942">
      <w:bodyDiv w:val="1"/>
      <w:marLeft w:val="0"/>
      <w:marRight w:val="0"/>
      <w:marTop w:val="0"/>
      <w:marBottom w:val="0"/>
      <w:divBdr>
        <w:top w:val="none" w:sz="0" w:space="0" w:color="auto"/>
        <w:left w:val="none" w:sz="0" w:space="0" w:color="auto"/>
        <w:bottom w:val="none" w:sz="0" w:space="0" w:color="auto"/>
        <w:right w:val="none" w:sz="0" w:space="0" w:color="auto"/>
      </w:divBdr>
    </w:div>
    <w:div w:id="1613198437">
      <w:bodyDiv w:val="1"/>
      <w:marLeft w:val="0"/>
      <w:marRight w:val="0"/>
      <w:marTop w:val="0"/>
      <w:marBottom w:val="0"/>
      <w:divBdr>
        <w:top w:val="none" w:sz="0" w:space="0" w:color="auto"/>
        <w:left w:val="none" w:sz="0" w:space="0" w:color="auto"/>
        <w:bottom w:val="none" w:sz="0" w:space="0" w:color="auto"/>
        <w:right w:val="none" w:sz="0" w:space="0" w:color="auto"/>
      </w:divBdr>
    </w:div>
    <w:div w:id="1613240256">
      <w:bodyDiv w:val="1"/>
      <w:marLeft w:val="0"/>
      <w:marRight w:val="0"/>
      <w:marTop w:val="0"/>
      <w:marBottom w:val="0"/>
      <w:divBdr>
        <w:top w:val="none" w:sz="0" w:space="0" w:color="auto"/>
        <w:left w:val="none" w:sz="0" w:space="0" w:color="auto"/>
        <w:bottom w:val="none" w:sz="0" w:space="0" w:color="auto"/>
        <w:right w:val="none" w:sz="0" w:space="0" w:color="auto"/>
      </w:divBdr>
    </w:div>
    <w:div w:id="1613439771">
      <w:bodyDiv w:val="1"/>
      <w:marLeft w:val="0"/>
      <w:marRight w:val="0"/>
      <w:marTop w:val="0"/>
      <w:marBottom w:val="0"/>
      <w:divBdr>
        <w:top w:val="none" w:sz="0" w:space="0" w:color="auto"/>
        <w:left w:val="none" w:sz="0" w:space="0" w:color="auto"/>
        <w:bottom w:val="none" w:sz="0" w:space="0" w:color="auto"/>
        <w:right w:val="none" w:sz="0" w:space="0" w:color="auto"/>
      </w:divBdr>
    </w:div>
    <w:div w:id="1613632479">
      <w:bodyDiv w:val="1"/>
      <w:marLeft w:val="0"/>
      <w:marRight w:val="0"/>
      <w:marTop w:val="0"/>
      <w:marBottom w:val="0"/>
      <w:divBdr>
        <w:top w:val="none" w:sz="0" w:space="0" w:color="auto"/>
        <w:left w:val="none" w:sz="0" w:space="0" w:color="auto"/>
        <w:bottom w:val="none" w:sz="0" w:space="0" w:color="auto"/>
        <w:right w:val="none" w:sz="0" w:space="0" w:color="auto"/>
      </w:divBdr>
    </w:div>
    <w:div w:id="1615016623">
      <w:bodyDiv w:val="1"/>
      <w:marLeft w:val="0"/>
      <w:marRight w:val="0"/>
      <w:marTop w:val="0"/>
      <w:marBottom w:val="0"/>
      <w:divBdr>
        <w:top w:val="none" w:sz="0" w:space="0" w:color="auto"/>
        <w:left w:val="none" w:sz="0" w:space="0" w:color="auto"/>
        <w:bottom w:val="none" w:sz="0" w:space="0" w:color="auto"/>
        <w:right w:val="none" w:sz="0" w:space="0" w:color="auto"/>
      </w:divBdr>
    </w:div>
    <w:div w:id="1615673130">
      <w:bodyDiv w:val="1"/>
      <w:marLeft w:val="0"/>
      <w:marRight w:val="0"/>
      <w:marTop w:val="0"/>
      <w:marBottom w:val="0"/>
      <w:divBdr>
        <w:top w:val="none" w:sz="0" w:space="0" w:color="auto"/>
        <w:left w:val="none" w:sz="0" w:space="0" w:color="auto"/>
        <w:bottom w:val="none" w:sz="0" w:space="0" w:color="auto"/>
        <w:right w:val="none" w:sz="0" w:space="0" w:color="auto"/>
      </w:divBdr>
    </w:div>
    <w:div w:id="1617327646">
      <w:bodyDiv w:val="1"/>
      <w:marLeft w:val="0"/>
      <w:marRight w:val="0"/>
      <w:marTop w:val="0"/>
      <w:marBottom w:val="0"/>
      <w:divBdr>
        <w:top w:val="none" w:sz="0" w:space="0" w:color="auto"/>
        <w:left w:val="none" w:sz="0" w:space="0" w:color="auto"/>
        <w:bottom w:val="none" w:sz="0" w:space="0" w:color="auto"/>
        <w:right w:val="none" w:sz="0" w:space="0" w:color="auto"/>
      </w:divBdr>
    </w:div>
    <w:div w:id="1618289761">
      <w:bodyDiv w:val="1"/>
      <w:marLeft w:val="0"/>
      <w:marRight w:val="0"/>
      <w:marTop w:val="0"/>
      <w:marBottom w:val="0"/>
      <w:divBdr>
        <w:top w:val="none" w:sz="0" w:space="0" w:color="auto"/>
        <w:left w:val="none" w:sz="0" w:space="0" w:color="auto"/>
        <w:bottom w:val="none" w:sz="0" w:space="0" w:color="auto"/>
        <w:right w:val="none" w:sz="0" w:space="0" w:color="auto"/>
      </w:divBdr>
    </w:div>
    <w:div w:id="1618365946">
      <w:bodyDiv w:val="1"/>
      <w:marLeft w:val="0"/>
      <w:marRight w:val="0"/>
      <w:marTop w:val="0"/>
      <w:marBottom w:val="0"/>
      <w:divBdr>
        <w:top w:val="none" w:sz="0" w:space="0" w:color="auto"/>
        <w:left w:val="none" w:sz="0" w:space="0" w:color="auto"/>
        <w:bottom w:val="none" w:sz="0" w:space="0" w:color="auto"/>
        <w:right w:val="none" w:sz="0" w:space="0" w:color="auto"/>
      </w:divBdr>
    </w:div>
    <w:div w:id="1620143908">
      <w:bodyDiv w:val="1"/>
      <w:marLeft w:val="0"/>
      <w:marRight w:val="0"/>
      <w:marTop w:val="0"/>
      <w:marBottom w:val="0"/>
      <w:divBdr>
        <w:top w:val="none" w:sz="0" w:space="0" w:color="auto"/>
        <w:left w:val="none" w:sz="0" w:space="0" w:color="auto"/>
        <w:bottom w:val="none" w:sz="0" w:space="0" w:color="auto"/>
        <w:right w:val="none" w:sz="0" w:space="0" w:color="auto"/>
      </w:divBdr>
    </w:div>
    <w:div w:id="1620838167">
      <w:bodyDiv w:val="1"/>
      <w:marLeft w:val="0"/>
      <w:marRight w:val="0"/>
      <w:marTop w:val="0"/>
      <w:marBottom w:val="0"/>
      <w:divBdr>
        <w:top w:val="none" w:sz="0" w:space="0" w:color="auto"/>
        <w:left w:val="none" w:sz="0" w:space="0" w:color="auto"/>
        <w:bottom w:val="none" w:sz="0" w:space="0" w:color="auto"/>
        <w:right w:val="none" w:sz="0" w:space="0" w:color="auto"/>
      </w:divBdr>
    </w:div>
    <w:div w:id="1620919622">
      <w:bodyDiv w:val="1"/>
      <w:marLeft w:val="0"/>
      <w:marRight w:val="0"/>
      <w:marTop w:val="0"/>
      <w:marBottom w:val="0"/>
      <w:divBdr>
        <w:top w:val="none" w:sz="0" w:space="0" w:color="auto"/>
        <w:left w:val="none" w:sz="0" w:space="0" w:color="auto"/>
        <w:bottom w:val="none" w:sz="0" w:space="0" w:color="auto"/>
        <w:right w:val="none" w:sz="0" w:space="0" w:color="auto"/>
      </w:divBdr>
    </w:div>
    <w:div w:id="1622759819">
      <w:bodyDiv w:val="1"/>
      <w:marLeft w:val="0"/>
      <w:marRight w:val="0"/>
      <w:marTop w:val="0"/>
      <w:marBottom w:val="0"/>
      <w:divBdr>
        <w:top w:val="none" w:sz="0" w:space="0" w:color="auto"/>
        <w:left w:val="none" w:sz="0" w:space="0" w:color="auto"/>
        <w:bottom w:val="none" w:sz="0" w:space="0" w:color="auto"/>
        <w:right w:val="none" w:sz="0" w:space="0" w:color="auto"/>
      </w:divBdr>
    </w:div>
    <w:div w:id="1622882012">
      <w:bodyDiv w:val="1"/>
      <w:marLeft w:val="0"/>
      <w:marRight w:val="0"/>
      <w:marTop w:val="0"/>
      <w:marBottom w:val="0"/>
      <w:divBdr>
        <w:top w:val="none" w:sz="0" w:space="0" w:color="auto"/>
        <w:left w:val="none" w:sz="0" w:space="0" w:color="auto"/>
        <w:bottom w:val="none" w:sz="0" w:space="0" w:color="auto"/>
        <w:right w:val="none" w:sz="0" w:space="0" w:color="auto"/>
      </w:divBdr>
    </w:div>
    <w:div w:id="1624580693">
      <w:bodyDiv w:val="1"/>
      <w:marLeft w:val="0"/>
      <w:marRight w:val="0"/>
      <w:marTop w:val="0"/>
      <w:marBottom w:val="0"/>
      <w:divBdr>
        <w:top w:val="none" w:sz="0" w:space="0" w:color="auto"/>
        <w:left w:val="none" w:sz="0" w:space="0" w:color="auto"/>
        <w:bottom w:val="none" w:sz="0" w:space="0" w:color="auto"/>
        <w:right w:val="none" w:sz="0" w:space="0" w:color="auto"/>
      </w:divBdr>
    </w:div>
    <w:div w:id="1624968734">
      <w:bodyDiv w:val="1"/>
      <w:marLeft w:val="0"/>
      <w:marRight w:val="0"/>
      <w:marTop w:val="0"/>
      <w:marBottom w:val="0"/>
      <w:divBdr>
        <w:top w:val="none" w:sz="0" w:space="0" w:color="auto"/>
        <w:left w:val="none" w:sz="0" w:space="0" w:color="auto"/>
        <w:bottom w:val="none" w:sz="0" w:space="0" w:color="auto"/>
        <w:right w:val="none" w:sz="0" w:space="0" w:color="auto"/>
      </w:divBdr>
    </w:div>
    <w:div w:id="1625621122">
      <w:bodyDiv w:val="1"/>
      <w:marLeft w:val="0"/>
      <w:marRight w:val="0"/>
      <w:marTop w:val="0"/>
      <w:marBottom w:val="0"/>
      <w:divBdr>
        <w:top w:val="none" w:sz="0" w:space="0" w:color="auto"/>
        <w:left w:val="none" w:sz="0" w:space="0" w:color="auto"/>
        <w:bottom w:val="none" w:sz="0" w:space="0" w:color="auto"/>
        <w:right w:val="none" w:sz="0" w:space="0" w:color="auto"/>
      </w:divBdr>
    </w:div>
    <w:div w:id="1625766949">
      <w:bodyDiv w:val="1"/>
      <w:marLeft w:val="0"/>
      <w:marRight w:val="0"/>
      <w:marTop w:val="0"/>
      <w:marBottom w:val="0"/>
      <w:divBdr>
        <w:top w:val="none" w:sz="0" w:space="0" w:color="auto"/>
        <w:left w:val="none" w:sz="0" w:space="0" w:color="auto"/>
        <w:bottom w:val="none" w:sz="0" w:space="0" w:color="auto"/>
        <w:right w:val="none" w:sz="0" w:space="0" w:color="auto"/>
      </w:divBdr>
    </w:div>
    <w:div w:id="1628319023">
      <w:bodyDiv w:val="1"/>
      <w:marLeft w:val="0"/>
      <w:marRight w:val="0"/>
      <w:marTop w:val="0"/>
      <w:marBottom w:val="0"/>
      <w:divBdr>
        <w:top w:val="none" w:sz="0" w:space="0" w:color="auto"/>
        <w:left w:val="none" w:sz="0" w:space="0" w:color="auto"/>
        <w:bottom w:val="none" w:sz="0" w:space="0" w:color="auto"/>
        <w:right w:val="none" w:sz="0" w:space="0" w:color="auto"/>
      </w:divBdr>
    </w:div>
    <w:div w:id="1628974790">
      <w:bodyDiv w:val="1"/>
      <w:marLeft w:val="0"/>
      <w:marRight w:val="0"/>
      <w:marTop w:val="0"/>
      <w:marBottom w:val="0"/>
      <w:divBdr>
        <w:top w:val="none" w:sz="0" w:space="0" w:color="auto"/>
        <w:left w:val="none" w:sz="0" w:space="0" w:color="auto"/>
        <w:bottom w:val="none" w:sz="0" w:space="0" w:color="auto"/>
        <w:right w:val="none" w:sz="0" w:space="0" w:color="auto"/>
      </w:divBdr>
    </w:div>
    <w:div w:id="1629050943">
      <w:bodyDiv w:val="1"/>
      <w:marLeft w:val="0"/>
      <w:marRight w:val="0"/>
      <w:marTop w:val="0"/>
      <w:marBottom w:val="0"/>
      <w:divBdr>
        <w:top w:val="none" w:sz="0" w:space="0" w:color="auto"/>
        <w:left w:val="none" w:sz="0" w:space="0" w:color="auto"/>
        <w:bottom w:val="none" w:sz="0" w:space="0" w:color="auto"/>
        <w:right w:val="none" w:sz="0" w:space="0" w:color="auto"/>
      </w:divBdr>
    </w:div>
    <w:div w:id="1629316797">
      <w:bodyDiv w:val="1"/>
      <w:marLeft w:val="0"/>
      <w:marRight w:val="0"/>
      <w:marTop w:val="0"/>
      <w:marBottom w:val="0"/>
      <w:divBdr>
        <w:top w:val="none" w:sz="0" w:space="0" w:color="auto"/>
        <w:left w:val="none" w:sz="0" w:space="0" w:color="auto"/>
        <w:bottom w:val="none" w:sz="0" w:space="0" w:color="auto"/>
        <w:right w:val="none" w:sz="0" w:space="0" w:color="auto"/>
      </w:divBdr>
    </w:div>
    <w:div w:id="1630159782">
      <w:bodyDiv w:val="1"/>
      <w:marLeft w:val="0"/>
      <w:marRight w:val="0"/>
      <w:marTop w:val="0"/>
      <w:marBottom w:val="0"/>
      <w:divBdr>
        <w:top w:val="none" w:sz="0" w:space="0" w:color="auto"/>
        <w:left w:val="none" w:sz="0" w:space="0" w:color="auto"/>
        <w:bottom w:val="none" w:sz="0" w:space="0" w:color="auto"/>
        <w:right w:val="none" w:sz="0" w:space="0" w:color="auto"/>
      </w:divBdr>
    </w:div>
    <w:div w:id="1630478891">
      <w:bodyDiv w:val="1"/>
      <w:marLeft w:val="0"/>
      <w:marRight w:val="0"/>
      <w:marTop w:val="0"/>
      <w:marBottom w:val="0"/>
      <w:divBdr>
        <w:top w:val="none" w:sz="0" w:space="0" w:color="auto"/>
        <w:left w:val="none" w:sz="0" w:space="0" w:color="auto"/>
        <w:bottom w:val="none" w:sz="0" w:space="0" w:color="auto"/>
        <w:right w:val="none" w:sz="0" w:space="0" w:color="auto"/>
      </w:divBdr>
    </w:div>
    <w:div w:id="1632589239">
      <w:bodyDiv w:val="1"/>
      <w:marLeft w:val="0"/>
      <w:marRight w:val="0"/>
      <w:marTop w:val="0"/>
      <w:marBottom w:val="0"/>
      <w:divBdr>
        <w:top w:val="none" w:sz="0" w:space="0" w:color="auto"/>
        <w:left w:val="none" w:sz="0" w:space="0" w:color="auto"/>
        <w:bottom w:val="none" w:sz="0" w:space="0" w:color="auto"/>
        <w:right w:val="none" w:sz="0" w:space="0" w:color="auto"/>
      </w:divBdr>
    </w:div>
    <w:div w:id="1633244695">
      <w:bodyDiv w:val="1"/>
      <w:marLeft w:val="0"/>
      <w:marRight w:val="0"/>
      <w:marTop w:val="0"/>
      <w:marBottom w:val="0"/>
      <w:divBdr>
        <w:top w:val="none" w:sz="0" w:space="0" w:color="auto"/>
        <w:left w:val="none" w:sz="0" w:space="0" w:color="auto"/>
        <w:bottom w:val="none" w:sz="0" w:space="0" w:color="auto"/>
        <w:right w:val="none" w:sz="0" w:space="0" w:color="auto"/>
      </w:divBdr>
    </w:div>
    <w:div w:id="1633437415">
      <w:bodyDiv w:val="1"/>
      <w:marLeft w:val="0"/>
      <w:marRight w:val="0"/>
      <w:marTop w:val="0"/>
      <w:marBottom w:val="0"/>
      <w:divBdr>
        <w:top w:val="none" w:sz="0" w:space="0" w:color="auto"/>
        <w:left w:val="none" w:sz="0" w:space="0" w:color="auto"/>
        <w:bottom w:val="none" w:sz="0" w:space="0" w:color="auto"/>
        <w:right w:val="none" w:sz="0" w:space="0" w:color="auto"/>
      </w:divBdr>
    </w:div>
    <w:div w:id="1634482666">
      <w:bodyDiv w:val="1"/>
      <w:marLeft w:val="0"/>
      <w:marRight w:val="0"/>
      <w:marTop w:val="0"/>
      <w:marBottom w:val="0"/>
      <w:divBdr>
        <w:top w:val="none" w:sz="0" w:space="0" w:color="auto"/>
        <w:left w:val="none" w:sz="0" w:space="0" w:color="auto"/>
        <w:bottom w:val="none" w:sz="0" w:space="0" w:color="auto"/>
        <w:right w:val="none" w:sz="0" w:space="0" w:color="auto"/>
      </w:divBdr>
    </w:div>
    <w:div w:id="1634560808">
      <w:bodyDiv w:val="1"/>
      <w:marLeft w:val="0"/>
      <w:marRight w:val="0"/>
      <w:marTop w:val="0"/>
      <w:marBottom w:val="0"/>
      <w:divBdr>
        <w:top w:val="none" w:sz="0" w:space="0" w:color="auto"/>
        <w:left w:val="none" w:sz="0" w:space="0" w:color="auto"/>
        <w:bottom w:val="none" w:sz="0" w:space="0" w:color="auto"/>
        <w:right w:val="none" w:sz="0" w:space="0" w:color="auto"/>
      </w:divBdr>
    </w:div>
    <w:div w:id="1634866589">
      <w:bodyDiv w:val="1"/>
      <w:marLeft w:val="0"/>
      <w:marRight w:val="0"/>
      <w:marTop w:val="0"/>
      <w:marBottom w:val="0"/>
      <w:divBdr>
        <w:top w:val="none" w:sz="0" w:space="0" w:color="auto"/>
        <w:left w:val="none" w:sz="0" w:space="0" w:color="auto"/>
        <w:bottom w:val="none" w:sz="0" w:space="0" w:color="auto"/>
        <w:right w:val="none" w:sz="0" w:space="0" w:color="auto"/>
      </w:divBdr>
    </w:div>
    <w:div w:id="1637446527">
      <w:bodyDiv w:val="1"/>
      <w:marLeft w:val="0"/>
      <w:marRight w:val="0"/>
      <w:marTop w:val="0"/>
      <w:marBottom w:val="0"/>
      <w:divBdr>
        <w:top w:val="none" w:sz="0" w:space="0" w:color="auto"/>
        <w:left w:val="none" w:sz="0" w:space="0" w:color="auto"/>
        <w:bottom w:val="none" w:sz="0" w:space="0" w:color="auto"/>
        <w:right w:val="none" w:sz="0" w:space="0" w:color="auto"/>
      </w:divBdr>
    </w:div>
    <w:div w:id="1637563009">
      <w:bodyDiv w:val="1"/>
      <w:marLeft w:val="0"/>
      <w:marRight w:val="0"/>
      <w:marTop w:val="0"/>
      <w:marBottom w:val="0"/>
      <w:divBdr>
        <w:top w:val="none" w:sz="0" w:space="0" w:color="auto"/>
        <w:left w:val="none" w:sz="0" w:space="0" w:color="auto"/>
        <w:bottom w:val="none" w:sz="0" w:space="0" w:color="auto"/>
        <w:right w:val="none" w:sz="0" w:space="0" w:color="auto"/>
      </w:divBdr>
    </w:div>
    <w:div w:id="1639801187">
      <w:bodyDiv w:val="1"/>
      <w:marLeft w:val="0"/>
      <w:marRight w:val="0"/>
      <w:marTop w:val="0"/>
      <w:marBottom w:val="0"/>
      <w:divBdr>
        <w:top w:val="none" w:sz="0" w:space="0" w:color="auto"/>
        <w:left w:val="none" w:sz="0" w:space="0" w:color="auto"/>
        <w:bottom w:val="none" w:sz="0" w:space="0" w:color="auto"/>
        <w:right w:val="none" w:sz="0" w:space="0" w:color="auto"/>
      </w:divBdr>
    </w:div>
    <w:div w:id="1640454369">
      <w:bodyDiv w:val="1"/>
      <w:marLeft w:val="0"/>
      <w:marRight w:val="0"/>
      <w:marTop w:val="0"/>
      <w:marBottom w:val="0"/>
      <w:divBdr>
        <w:top w:val="none" w:sz="0" w:space="0" w:color="auto"/>
        <w:left w:val="none" w:sz="0" w:space="0" w:color="auto"/>
        <w:bottom w:val="none" w:sz="0" w:space="0" w:color="auto"/>
        <w:right w:val="none" w:sz="0" w:space="0" w:color="auto"/>
      </w:divBdr>
    </w:div>
    <w:div w:id="1640723457">
      <w:bodyDiv w:val="1"/>
      <w:marLeft w:val="0"/>
      <w:marRight w:val="0"/>
      <w:marTop w:val="0"/>
      <w:marBottom w:val="0"/>
      <w:divBdr>
        <w:top w:val="none" w:sz="0" w:space="0" w:color="auto"/>
        <w:left w:val="none" w:sz="0" w:space="0" w:color="auto"/>
        <w:bottom w:val="none" w:sz="0" w:space="0" w:color="auto"/>
        <w:right w:val="none" w:sz="0" w:space="0" w:color="auto"/>
      </w:divBdr>
    </w:div>
    <w:div w:id="1641491975">
      <w:bodyDiv w:val="1"/>
      <w:marLeft w:val="0"/>
      <w:marRight w:val="0"/>
      <w:marTop w:val="0"/>
      <w:marBottom w:val="0"/>
      <w:divBdr>
        <w:top w:val="none" w:sz="0" w:space="0" w:color="auto"/>
        <w:left w:val="none" w:sz="0" w:space="0" w:color="auto"/>
        <w:bottom w:val="none" w:sz="0" w:space="0" w:color="auto"/>
        <w:right w:val="none" w:sz="0" w:space="0" w:color="auto"/>
      </w:divBdr>
    </w:div>
    <w:div w:id="1642152361">
      <w:bodyDiv w:val="1"/>
      <w:marLeft w:val="0"/>
      <w:marRight w:val="0"/>
      <w:marTop w:val="0"/>
      <w:marBottom w:val="0"/>
      <w:divBdr>
        <w:top w:val="none" w:sz="0" w:space="0" w:color="auto"/>
        <w:left w:val="none" w:sz="0" w:space="0" w:color="auto"/>
        <w:bottom w:val="none" w:sz="0" w:space="0" w:color="auto"/>
        <w:right w:val="none" w:sz="0" w:space="0" w:color="auto"/>
      </w:divBdr>
    </w:div>
    <w:div w:id="1643120606">
      <w:bodyDiv w:val="1"/>
      <w:marLeft w:val="0"/>
      <w:marRight w:val="0"/>
      <w:marTop w:val="0"/>
      <w:marBottom w:val="0"/>
      <w:divBdr>
        <w:top w:val="none" w:sz="0" w:space="0" w:color="auto"/>
        <w:left w:val="none" w:sz="0" w:space="0" w:color="auto"/>
        <w:bottom w:val="none" w:sz="0" w:space="0" w:color="auto"/>
        <w:right w:val="none" w:sz="0" w:space="0" w:color="auto"/>
      </w:divBdr>
    </w:div>
    <w:div w:id="1644851074">
      <w:bodyDiv w:val="1"/>
      <w:marLeft w:val="0"/>
      <w:marRight w:val="0"/>
      <w:marTop w:val="0"/>
      <w:marBottom w:val="0"/>
      <w:divBdr>
        <w:top w:val="none" w:sz="0" w:space="0" w:color="auto"/>
        <w:left w:val="none" w:sz="0" w:space="0" w:color="auto"/>
        <w:bottom w:val="none" w:sz="0" w:space="0" w:color="auto"/>
        <w:right w:val="none" w:sz="0" w:space="0" w:color="auto"/>
      </w:divBdr>
    </w:div>
    <w:div w:id="1646397271">
      <w:bodyDiv w:val="1"/>
      <w:marLeft w:val="0"/>
      <w:marRight w:val="0"/>
      <w:marTop w:val="0"/>
      <w:marBottom w:val="0"/>
      <w:divBdr>
        <w:top w:val="none" w:sz="0" w:space="0" w:color="auto"/>
        <w:left w:val="none" w:sz="0" w:space="0" w:color="auto"/>
        <w:bottom w:val="none" w:sz="0" w:space="0" w:color="auto"/>
        <w:right w:val="none" w:sz="0" w:space="0" w:color="auto"/>
      </w:divBdr>
    </w:div>
    <w:div w:id="1647706909">
      <w:bodyDiv w:val="1"/>
      <w:marLeft w:val="0"/>
      <w:marRight w:val="0"/>
      <w:marTop w:val="0"/>
      <w:marBottom w:val="0"/>
      <w:divBdr>
        <w:top w:val="none" w:sz="0" w:space="0" w:color="auto"/>
        <w:left w:val="none" w:sz="0" w:space="0" w:color="auto"/>
        <w:bottom w:val="none" w:sz="0" w:space="0" w:color="auto"/>
        <w:right w:val="none" w:sz="0" w:space="0" w:color="auto"/>
      </w:divBdr>
    </w:div>
    <w:div w:id="1648850974">
      <w:bodyDiv w:val="1"/>
      <w:marLeft w:val="0"/>
      <w:marRight w:val="0"/>
      <w:marTop w:val="0"/>
      <w:marBottom w:val="0"/>
      <w:divBdr>
        <w:top w:val="none" w:sz="0" w:space="0" w:color="auto"/>
        <w:left w:val="none" w:sz="0" w:space="0" w:color="auto"/>
        <w:bottom w:val="none" w:sz="0" w:space="0" w:color="auto"/>
        <w:right w:val="none" w:sz="0" w:space="0" w:color="auto"/>
      </w:divBdr>
    </w:div>
    <w:div w:id="1648977731">
      <w:bodyDiv w:val="1"/>
      <w:marLeft w:val="0"/>
      <w:marRight w:val="0"/>
      <w:marTop w:val="0"/>
      <w:marBottom w:val="0"/>
      <w:divBdr>
        <w:top w:val="none" w:sz="0" w:space="0" w:color="auto"/>
        <w:left w:val="none" w:sz="0" w:space="0" w:color="auto"/>
        <w:bottom w:val="none" w:sz="0" w:space="0" w:color="auto"/>
        <w:right w:val="none" w:sz="0" w:space="0" w:color="auto"/>
      </w:divBdr>
    </w:div>
    <w:div w:id="1650207838">
      <w:bodyDiv w:val="1"/>
      <w:marLeft w:val="0"/>
      <w:marRight w:val="0"/>
      <w:marTop w:val="0"/>
      <w:marBottom w:val="0"/>
      <w:divBdr>
        <w:top w:val="none" w:sz="0" w:space="0" w:color="auto"/>
        <w:left w:val="none" w:sz="0" w:space="0" w:color="auto"/>
        <w:bottom w:val="none" w:sz="0" w:space="0" w:color="auto"/>
        <w:right w:val="none" w:sz="0" w:space="0" w:color="auto"/>
      </w:divBdr>
    </w:div>
    <w:div w:id="1651909027">
      <w:bodyDiv w:val="1"/>
      <w:marLeft w:val="0"/>
      <w:marRight w:val="0"/>
      <w:marTop w:val="0"/>
      <w:marBottom w:val="0"/>
      <w:divBdr>
        <w:top w:val="none" w:sz="0" w:space="0" w:color="auto"/>
        <w:left w:val="none" w:sz="0" w:space="0" w:color="auto"/>
        <w:bottom w:val="none" w:sz="0" w:space="0" w:color="auto"/>
        <w:right w:val="none" w:sz="0" w:space="0" w:color="auto"/>
      </w:divBdr>
    </w:div>
    <w:div w:id="1654068847">
      <w:bodyDiv w:val="1"/>
      <w:marLeft w:val="0"/>
      <w:marRight w:val="0"/>
      <w:marTop w:val="0"/>
      <w:marBottom w:val="0"/>
      <w:divBdr>
        <w:top w:val="none" w:sz="0" w:space="0" w:color="auto"/>
        <w:left w:val="none" w:sz="0" w:space="0" w:color="auto"/>
        <w:bottom w:val="none" w:sz="0" w:space="0" w:color="auto"/>
        <w:right w:val="none" w:sz="0" w:space="0" w:color="auto"/>
      </w:divBdr>
    </w:div>
    <w:div w:id="1654480146">
      <w:bodyDiv w:val="1"/>
      <w:marLeft w:val="0"/>
      <w:marRight w:val="0"/>
      <w:marTop w:val="0"/>
      <w:marBottom w:val="0"/>
      <w:divBdr>
        <w:top w:val="none" w:sz="0" w:space="0" w:color="auto"/>
        <w:left w:val="none" w:sz="0" w:space="0" w:color="auto"/>
        <w:bottom w:val="none" w:sz="0" w:space="0" w:color="auto"/>
        <w:right w:val="none" w:sz="0" w:space="0" w:color="auto"/>
      </w:divBdr>
    </w:div>
    <w:div w:id="1654718995">
      <w:bodyDiv w:val="1"/>
      <w:marLeft w:val="0"/>
      <w:marRight w:val="0"/>
      <w:marTop w:val="0"/>
      <w:marBottom w:val="0"/>
      <w:divBdr>
        <w:top w:val="none" w:sz="0" w:space="0" w:color="auto"/>
        <w:left w:val="none" w:sz="0" w:space="0" w:color="auto"/>
        <w:bottom w:val="none" w:sz="0" w:space="0" w:color="auto"/>
        <w:right w:val="none" w:sz="0" w:space="0" w:color="auto"/>
      </w:divBdr>
    </w:div>
    <w:div w:id="1654723664">
      <w:bodyDiv w:val="1"/>
      <w:marLeft w:val="0"/>
      <w:marRight w:val="0"/>
      <w:marTop w:val="0"/>
      <w:marBottom w:val="0"/>
      <w:divBdr>
        <w:top w:val="none" w:sz="0" w:space="0" w:color="auto"/>
        <w:left w:val="none" w:sz="0" w:space="0" w:color="auto"/>
        <w:bottom w:val="none" w:sz="0" w:space="0" w:color="auto"/>
        <w:right w:val="none" w:sz="0" w:space="0" w:color="auto"/>
      </w:divBdr>
    </w:div>
    <w:div w:id="1655639656">
      <w:bodyDiv w:val="1"/>
      <w:marLeft w:val="0"/>
      <w:marRight w:val="0"/>
      <w:marTop w:val="0"/>
      <w:marBottom w:val="0"/>
      <w:divBdr>
        <w:top w:val="none" w:sz="0" w:space="0" w:color="auto"/>
        <w:left w:val="none" w:sz="0" w:space="0" w:color="auto"/>
        <w:bottom w:val="none" w:sz="0" w:space="0" w:color="auto"/>
        <w:right w:val="none" w:sz="0" w:space="0" w:color="auto"/>
      </w:divBdr>
    </w:div>
    <w:div w:id="1655835969">
      <w:bodyDiv w:val="1"/>
      <w:marLeft w:val="0"/>
      <w:marRight w:val="0"/>
      <w:marTop w:val="0"/>
      <w:marBottom w:val="0"/>
      <w:divBdr>
        <w:top w:val="none" w:sz="0" w:space="0" w:color="auto"/>
        <w:left w:val="none" w:sz="0" w:space="0" w:color="auto"/>
        <w:bottom w:val="none" w:sz="0" w:space="0" w:color="auto"/>
        <w:right w:val="none" w:sz="0" w:space="0" w:color="auto"/>
      </w:divBdr>
    </w:div>
    <w:div w:id="1659770477">
      <w:bodyDiv w:val="1"/>
      <w:marLeft w:val="0"/>
      <w:marRight w:val="0"/>
      <w:marTop w:val="0"/>
      <w:marBottom w:val="0"/>
      <w:divBdr>
        <w:top w:val="none" w:sz="0" w:space="0" w:color="auto"/>
        <w:left w:val="none" w:sz="0" w:space="0" w:color="auto"/>
        <w:bottom w:val="none" w:sz="0" w:space="0" w:color="auto"/>
        <w:right w:val="none" w:sz="0" w:space="0" w:color="auto"/>
      </w:divBdr>
    </w:div>
    <w:div w:id="1660966349">
      <w:bodyDiv w:val="1"/>
      <w:marLeft w:val="0"/>
      <w:marRight w:val="0"/>
      <w:marTop w:val="0"/>
      <w:marBottom w:val="0"/>
      <w:divBdr>
        <w:top w:val="none" w:sz="0" w:space="0" w:color="auto"/>
        <w:left w:val="none" w:sz="0" w:space="0" w:color="auto"/>
        <w:bottom w:val="none" w:sz="0" w:space="0" w:color="auto"/>
        <w:right w:val="none" w:sz="0" w:space="0" w:color="auto"/>
      </w:divBdr>
    </w:div>
    <w:div w:id="1661157350">
      <w:bodyDiv w:val="1"/>
      <w:marLeft w:val="0"/>
      <w:marRight w:val="0"/>
      <w:marTop w:val="0"/>
      <w:marBottom w:val="0"/>
      <w:divBdr>
        <w:top w:val="none" w:sz="0" w:space="0" w:color="auto"/>
        <w:left w:val="none" w:sz="0" w:space="0" w:color="auto"/>
        <w:bottom w:val="none" w:sz="0" w:space="0" w:color="auto"/>
        <w:right w:val="none" w:sz="0" w:space="0" w:color="auto"/>
      </w:divBdr>
    </w:div>
    <w:div w:id="1662274788">
      <w:bodyDiv w:val="1"/>
      <w:marLeft w:val="0"/>
      <w:marRight w:val="0"/>
      <w:marTop w:val="0"/>
      <w:marBottom w:val="0"/>
      <w:divBdr>
        <w:top w:val="none" w:sz="0" w:space="0" w:color="auto"/>
        <w:left w:val="none" w:sz="0" w:space="0" w:color="auto"/>
        <w:bottom w:val="none" w:sz="0" w:space="0" w:color="auto"/>
        <w:right w:val="none" w:sz="0" w:space="0" w:color="auto"/>
      </w:divBdr>
    </w:div>
    <w:div w:id="1663002209">
      <w:bodyDiv w:val="1"/>
      <w:marLeft w:val="0"/>
      <w:marRight w:val="0"/>
      <w:marTop w:val="0"/>
      <w:marBottom w:val="0"/>
      <w:divBdr>
        <w:top w:val="none" w:sz="0" w:space="0" w:color="auto"/>
        <w:left w:val="none" w:sz="0" w:space="0" w:color="auto"/>
        <w:bottom w:val="none" w:sz="0" w:space="0" w:color="auto"/>
        <w:right w:val="none" w:sz="0" w:space="0" w:color="auto"/>
      </w:divBdr>
    </w:div>
    <w:div w:id="1663655830">
      <w:bodyDiv w:val="1"/>
      <w:marLeft w:val="0"/>
      <w:marRight w:val="0"/>
      <w:marTop w:val="0"/>
      <w:marBottom w:val="0"/>
      <w:divBdr>
        <w:top w:val="none" w:sz="0" w:space="0" w:color="auto"/>
        <w:left w:val="none" w:sz="0" w:space="0" w:color="auto"/>
        <w:bottom w:val="none" w:sz="0" w:space="0" w:color="auto"/>
        <w:right w:val="none" w:sz="0" w:space="0" w:color="auto"/>
      </w:divBdr>
    </w:div>
    <w:div w:id="1665011027">
      <w:bodyDiv w:val="1"/>
      <w:marLeft w:val="0"/>
      <w:marRight w:val="0"/>
      <w:marTop w:val="0"/>
      <w:marBottom w:val="0"/>
      <w:divBdr>
        <w:top w:val="none" w:sz="0" w:space="0" w:color="auto"/>
        <w:left w:val="none" w:sz="0" w:space="0" w:color="auto"/>
        <w:bottom w:val="none" w:sz="0" w:space="0" w:color="auto"/>
        <w:right w:val="none" w:sz="0" w:space="0" w:color="auto"/>
      </w:divBdr>
    </w:div>
    <w:div w:id="1665162371">
      <w:bodyDiv w:val="1"/>
      <w:marLeft w:val="0"/>
      <w:marRight w:val="0"/>
      <w:marTop w:val="0"/>
      <w:marBottom w:val="0"/>
      <w:divBdr>
        <w:top w:val="none" w:sz="0" w:space="0" w:color="auto"/>
        <w:left w:val="none" w:sz="0" w:space="0" w:color="auto"/>
        <w:bottom w:val="none" w:sz="0" w:space="0" w:color="auto"/>
        <w:right w:val="none" w:sz="0" w:space="0" w:color="auto"/>
      </w:divBdr>
    </w:div>
    <w:div w:id="1665233191">
      <w:bodyDiv w:val="1"/>
      <w:marLeft w:val="0"/>
      <w:marRight w:val="0"/>
      <w:marTop w:val="0"/>
      <w:marBottom w:val="0"/>
      <w:divBdr>
        <w:top w:val="none" w:sz="0" w:space="0" w:color="auto"/>
        <w:left w:val="none" w:sz="0" w:space="0" w:color="auto"/>
        <w:bottom w:val="none" w:sz="0" w:space="0" w:color="auto"/>
        <w:right w:val="none" w:sz="0" w:space="0" w:color="auto"/>
      </w:divBdr>
    </w:div>
    <w:div w:id="1666470811">
      <w:bodyDiv w:val="1"/>
      <w:marLeft w:val="0"/>
      <w:marRight w:val="0"/>
      <w:marTop w:val="0"/>
      <w:marBottom w:val="0"/>
      <w:divBdr>
        <w:top w:val="none" w:sz="0" w:space="0" w:color="auto"/>
        <w:left w:val="none" w:sz="0" w:space="0" w:color="auto"/>
        <w:bottom w:val="none" w:sz="0" w:space="0" w:color="auto"/>
        <w:right w:val="none" w:sz="0" w:space="0" w:color="auto"/>
      </w:divBdr>
    </w:div>
    <w:div w:id="1666670015">
      <w:bodyDiv w:val="1"/>
      <w:marLeft w:val="0"/>
      <w:marRight w:val="0"/>
      <w:marTop w:val="0"/>
      <w:marBottom w:val="0"/>
      <w:divBdr>
        <w:top w:val="none" w:sz="0" w:space="0" w:color="auto"/>
        <w:left w:val="none" w:sz="0" w:space="0" w:color="auto"/>
        <w:bottom w:val="none" w:sz="0" w:space="0" w:color="auto"/>
        <w:right w:val="none" w:sz="0" w:space="0" w:color="auto"/>
      </w:divBdr>
    </w:div>
    <w:div w:id="1666979199">
      <w:bodyDiv w:val="1"/>
      <w:marLeft w:val="0"/>
      <w:marRight w:val="0"/>
      <w:marTop w:val="0"/>
      <w:marBottom w:val="0"/>
      <w:divBdr>
        <w:top w:val="none" w:sz="0" w:space="0" w:color="auto"/>
        <w:left w:val="none" w:sz="0" w:space="0" w:color="auto"/>
        <w:bottom w:val="none" w:sz="0" w:space="0" w:color="auto"/>
        <w:right w:val="none" w:sz="0" w:space="0" w:color="auto"/>
      </w:divBdr>
    </w:div>
    <w:div w:id="1671106211">
      <w:bodyDiv w:val="1"/>
      <w:marLeft w:val="0"/>
      <w:marRight w:val="0"/>
      <w:marTop w:val="0"/>
      <w:marBottom w:val="0"/>
      <w:divBdr>
        <w:top w:val="none" w:sz="0" w:space="0" w:color="auto"/>
        <w:left w:val="none" w:sz="0" w:space="0" w:color="auto"/>
        <w:bottom w:val="none" w:sz="0" w:space="0" w:color="auto"/>
        <w:right w:val="none" w:sz="0" w:space="0" w:color="auto"/>
      </w:divBdr>
    </w:div>
    <w:div w:id="1671447881">
      <w:bodyDiv w:val="1"/>
      <w:marLeft w:val="0"/>
      <w:marRight w:val="0"/>
      <w:marTop w:val="0"/>
      <w:marBottom w:val="0"/>
      <w:divBdr>
        <w:top w:val="none" w:sz="0" w:space="0" w:color="auto"/>
        <w:left w:val="none" w:sz="0" w:space="0" w:color="auto"/>
        <w:bottom w:val="none" w:sz="0" w:space="0" w:color="auto"/>
        <w:right w:val="none" w:sz="0" w:space="0" w:color="auto"/>
      </w:divBdr>
    </w:div>
    <w:div w:id="1671979111">
      <w:bodyDiv w:val="1"/>
      <w:marLeft w:val="0"/>
      <w:marRight w:val="0"/>
      <w:marTop w:val="0"/>
      <w:marBottom w:val="0"/>
      <w:divBdr>
        <w:top w:val="none" w:sz="0" w:space="0" w:color="auto"/>
        <w:left w:val="none" w:sz="0" w:space="0" w:color="auto"/>
        <w:bottom w:val="none" w:sz="0" w:space="0" w:color="auto"/>
        <w:right w:val="none" w:sz="0" w:space="0" w:color="auto"/>
      </w:divBdr>
    </w:div>
    <w:div w:id="1672609795">
      <w:bodyDiv w:val="1"/>
      <w:marLeft w:val="0"/>
      <w:marRight w:val="0"/>
      <w:marTop w:val="0"/>
      <w:marBottom w:val="0"/>
      <w:divBdr>
        <w:top w:val="none" w:sz="0" w:space="0" w:color="auto"/>
        <w:left w:val="none" w:sz="0" w:space="0" w:color="auto"/>
        <w:bottom w:val="none" w:sz="0" w:space="0" w:color="auto"/>
        <w:right w:val="none" w:sz="0" w:space="0" w:color="auto"/>
      </w:divBdr>
    </w:div>
    <w:div w:id="1674406584">
      <w:bodyDiv w:val="1"/>
      <w:marLeft w:val="0"/>
      <w:marRight w:val="0"/>
      <w:marTop w:val="0"/>
      <w:marBottom w:val="0"/>
      <w:divBdr>
        <w:top w:val="none" w:sz="0" w:space="0" w:color="auto"/>
        <w:left w:val="none" w:sz="0" w:space="0" w:color="auto"/>
        <w:bottom w:val="none" w:sz="0" w:space="0" w:color="auto"/>
        <w:right w:val="none" w:sz="0" w:space="0" w:color="auto"/>
      </w:divBdr>
    </w:div>
    <w:div w:id="1675105385">
      <w:bodyDiv w:val="1"/>
      <w:marLeft w:val="0"/>
      <w:marRight w:val="0"/>
      <w:marTop w:val="0"/>
      <w:marBottom w:val="0"/>
      <w:divBdr>
        <w:top w:val="none" w:sz="0" w:space="0" w:color="auto"/>
        <w:left w:val="none" w:sz="0" w:space="0" w:color="auto"/>
        <w:bottom w:val="none" w:sz="0" w:space="0" w:color="auto"/>
        <w:right w:val="none" w:sz="0" w:space="0" w:color="auto"/>
      </w:divBdr>
    </w:div>
    <w:div w:id="1676567923">
      <w:bodyDiv w:val="1"/>
      <w:marLeft w:val="0"/>
      <w:marRight w:val="0"/>
      <w:marTop w:val="0"/>
      <w:marBottom w:val="0"/>
      <w:divBdr>
        <w:top w:val="none" w:sz="0" w:space="0" w:color="auto"/>
        <w:left w:val="none" w:sz="0" w:space="0" w:color="auto"/>
        <w:bottom w:val="none" w:sz="0" w:space="0" w:color="auto"/>
        <w:right w:val="none" w:sz="0" w:space="0" w:color="auto"/>
      </w:divBdr>
    </w:div>
    <w:div w:id="1676761565">
      <w:bodyDiv w:val="1"/>
      <w:marLeft w:val="0"/>
      <w:marRight w:val="0"/>
      <w:marTop w:val="0"/>
      <w:marBottom w:val="0"/>
      <w:divBdr>
        <w:top w:val="none" w:sz="0" w:space="0" w:color="auto"/>
        <w:left w:val="none" w:sz="0" w:space="0" w:color="auto"/>
        <w:bottom w:val="none" w:sz="0" w:space="0" w:color="auto"/>
        <w:right w:val="none" w:sz="0" w:space="0" w:color="auto"/>
      </w:divBdr>
    </w:div>
    <w:div w:id="1677922545">
      <w:bodyDiv w:val="1"/>
      <w:marLeft w:val="0"/>
      <w:marRight w:val="0"/>
      <w:marTop w:val="0"/>
      <w:marBottom w:val="0"/>
      <w:divBdr>
        <w:top w:val="none" w:sz="0" w:space="0" w:color="auto"/>
        <w:left w:val="none" w:sz="0" w:space="0" w:color="auto"/>
        <w:bottom w:val="none" w:sz="0" w:space="0" w:color="auto"/>
        <w:right w:val="none" w:sz="0" w:space="0" w:color="auto"/>
      </w:divBdr>
    </w:div>
    <w:div w:id="1679696176">
      <w:bodyDiv w:val="1"/>
      <w:marLeft w:val="0"/>
      <w:marRight w:val="0"/>
      <w:marTop w:val="0"/>
      <w:marBottom w:val="0"/>
      <w:divBdr>
        <w:top w:val="none" w:sz="0" w:space="0" w:color="auto"/>
        <w:left w:val="none" w:sz="0" w:space="0" w:color="auto"/>
        <w:bottom w:val="none" w:sz="0" w:space="0" w:color="auto"/>
        <w:right w:val="none" w:sz="0" w:space="0" w:color="auto"/>
      </w:divBdr>
    </w:div>
    <w:div w:id="1680158762">
      <w:bodyDiv w:val="1"/>
      <w:marLeft w:val="0"/>
      <w:marRight w:val="0"/>
      <w:marTop w:val="0"/>
      <w:marBottom w:val="0"/>
      <w:divBdr>
        <w:top w:val="none" w:sz="0" w:space="0" w:color="auto"/>
        <w:left w:val="none" w:sz="0" w:space="0" w:color="auto"/>
        <w:bottom w:val="none" w:sz="0" w:space="0" w:color="auto"/>
        <w:right w:val="none" w:sz="0" w:space="0" w:color="auto"/>
      </w:divBdr>
    </w:div>
    <w:div w:id="1680234300">
      <w:bodyDiv w:val="1"/>
      <w:marLeft w:val="0"/>
      <w:marRight w:val="0"/>
      <w:marTop w:val="0"/>
      <w:marBottom w:val="0"/>
      <w:divBdr>
        <w:top w:val="none" w:sz="0" w:space="0" w:color="auto"/>
        <w:left w:val="none" w:sz="0" w:space="0" w:color="auto"/>
        <w:bottom w:val="none" w:sz="0" w:space="0" w:color="auto"/>
        <w:right w:val="none" w:sz="0" w:space="0" w:color="auto"/>
      </w:divBdr>
    </w:div>
    <w:div w:id="1680542804">
      <w:bodyDiv w:val="1"/>
      <w:marLeft w:val="0"/>
      <w:marRight w:val="0"/>
      <w:marTop w:val="0"/>
      <w:marBottom w:val="0"/>
      <w:divBdr>
        <w:top w:val="none" w:sz="0" w:space="0" w:color="auto"/>
        <w:left w:val="none" w:sz="0" w:space="0" w:color="auto"/>
        <w:bottom w:val="none" w:sz="0" w:space="0" w:color="auto"/>
        <w:right w:val="none" w:sz="0" w:space="0" w:color="auto"/>
      </w:divBdr>
    </w:div>
    <w:div w:id="1681933730">
      <w:bodyDiv w:val="1"/>
      <w:marLeft w:val="0"/>
      <w:marRight w:val="0"/>
      <w:marTop w:val="0"/>
      <w:marBottom w:val="0"/>
      <w:divBdr>
        <w:top w:val="none" w:sz="0" w:space="0" w:color="auto"/>
        <w:left w:val="none" w:sz="0" w:space="0" w:color="auto"/>
        <w:bottom w:val="none" w:sz="0" w:space="0" w:color="auto"/>
        <w:right w:val="none" w:sz="0" w:space="0" w:color="auto"/>
      </w:divBdr>
    </w:div>
    <w:div w:id="1682119231">
      <w:bodyDiv w:val="1"/>
      <w:marLeft w:val="0"/>
      <w:marRight w:val="0"/>
      <w:marTop w:val="0"/>
      <w:marBottom w:val="0"/>
      <w:divBdr>
        <w:top w:val="none" w:sz="0" w:space="0" w:color="auto"/>
        <w:left w:val="none" w:sz="0" w:space="0" w:color="auto"/>
        <w:bottom w:val="none" w:sz="0" w:space="0" w:color="auto"/>
        <w:right w:val="none" w:sz="0" w:space="0" w:color="auto"/>
      </w:divBdr>
    </w:div>
    <w:div w:id="1683241012">
      <w:bodyDiv w:val="1"/>
      <w:marLeft w:val="0"/>
      <w:marRight w:val="0"/>
      <w:marTop w:val="0"/>
      <w:marBottom w:val="0"/>
      <w:divBdr>
        <w:top w:val="none" w:sz="0" w:space="0" w:color="auto"/>
        <w:left w:val="none" w:sz="0" w:space="0" w:color="auto"/>
        <w:bottom w:val="none" w:sz="0" w:space="0" w:color="auto"/>
        <w:right w:val="none" w:sz="0" w:space="0" w:color="auto"/>
      </w:divBdr>
    </w:div>
    <w:div w:id="1683697891">
      <w:bodyDiv w:val="1"/>
      <w:marLeft w:val="0"/>
      <w:marRight w:val="0"/>
      <w:marTop w:val="0"/>
      <w:marBottom w:val="0"/>
      <w:divBdr>
        <w:top w:val="none" w:sz="0" w:space="0" w:color="auto"/>
        <w:left w:val="none" w:sz="0" w:space="0" w:color="auto"/>
        <w:bottom w:val="none" w:sz="0" w:space="0" w:color="auto"/>
        <w:right w:val="none" w:sz="0" w:space="0" w:color="auto"/>
      </w:divBdr>
    </w:div>
    <w:div w:id="1686176380">
      <w:bodyDiv w:val="1"/>
      <w:marLeft w:val="0"/>
      <w:marRight w:val="0"/>
      <w:marTop w:val="0"/>
      <w:marBottom w:val="0"/>
      <w:divBdr>
        <w:top w:val="none" w:sz="0" w:space="0" w:color="auto"/>
        <w:left w:val="none" w:sz="0" w:space="0" w:color="auto"/>
        <w:bottom w:val="none" w:sz="0" w:space="0" w:color="auto"/>
        <w:right w:val="none" w:sz="0" w:space="0" w:color="auto"/>
      </w:divBdr>
    </w:div>
    <w:div w:id="1688212102">
      <w:bodyDiv w:val="1"/>
      <w:marLeft w:val="0"/>
      <w:marRight w:val="0"/>
      <w:marTop w:val="0"/>
      <w:marBottom w:val="0"/>
      <w:divBdr>
        <w:top w:val="none" w:sz="0" w:space="0" w:color="auto"/>
        <w:left w:val="none" w:sz="0" w:space="0" w:color="auto"/>
        <w:bottom w:val="none" w:sz="0" w:space="0" w:color="auto"/>
        <w:right w:val="none" w:sz="0" w:space="0" w:color="auto"/>
      </w:divBdr>
    </w:div>
    <w:div w:id="1688602128">
      <w:bodyDiv w:val="1"/>
      <w:marLeft w:val="0"/>
      <w:marRight w:val="0"/>
      <w:marTop w:val="0"/>
      <w:marBottom w:val="0"/>
      <w:divBdr>
        <w:top w:val="none" w:sz="0" w:space="0" w:color="auto"/>
        <w:left w:val="none" w:sz="0" w:space="0" w:color="auto"/>
        <w:bottom w:val="none" w:sz="0" w:space="0" w:color="auto"/>
        <w:right w:val="none" w:sz="0" w:space="0" w:color="auto"/>
      </w:divBdr>
    </w:div>
    <w:div w:id="1689987285">
      <w:bodyDiv w:val="1"/>
      <w:marLeft w:val="0"/>
      <w:marRight w:val="0"/>
      <w:marTop w:val="0"/>
      <w:marBottom w:val="0"/>
      <w:divBdr>
        <w:top w:val="none" w:sz="0" w:space="0" w:color="auto"/>
        <w:left w:val="none" w:sz="0" w:space="0" w:color="auto"/>
        <w:bottom w:val="none" w:sz="0" w:space="0" w:color="auto"/>
        <w:right w:val="none" w:sz="0" w:space="0" w:color="auto"/>
      </w:divBdr>
    </w:div>
    <w:div w:id="1690062268">
      <w:bodyDiv w:val="1"/>
      <w:marLeft w:val="0"/>
      <w:marRight w:val="0"/>
      <w:marTop w:val="0"/>
      <w:marBottom w:val="0"/>
      <w:divBdr>
        <w:top w:val="none" w:sz="0" w:space="0" w:color="auto"/>
        <w:left w:val="none" w:sz="0" w:space="0" w:color="auto"/>
        <w:bottom w:val="none" w:sz="0" w:space="0" w:color="auto"/>
        <w:right w:val="none" w:sz="0" w:space="0" w:color="auto"/>
      </w:divBdr>
    </w:div>
    <w:div w:id="1691564670">
      <w:bodyDiv w:val="1"/>
      <w:marLeft w:val="0"/>
      <w:marRight w:val="0"/>
      <w:marTop w:val="0"/>
      <w:marBottom w:val="0"/>
      <w:divBdr>
        <w:top w:val="none" w:sz="0" w:space="0" w:color="auto"/>
        <w:left w:val="none" w:sz="0" w:space="0" w:color="auto"/>
        <w:bottom w:val="none" w:sz="0" w:space="0" w:color="auto"/>
        <w:right w:val="none" w:sz="0" w:space="0" w:color="auto"/>
      </w:divBdr>
    </w:div>
    <w:div w:id="1692146932">
      <w:bodyDiv w:val="1"/>
      <w:marLeft w:val="0"/>
      <w:marRight w:val="0"/>
      <w:marTop w:val="0"/>
      <w:marBottom w:val="0"/>
      <w:divBdr>
        <w:top w:val="none" w:sz="0" w:space="0" w:color="auto"/>
        <w:left w:val="none" w:sz="0" w:space="0" w:color="auto"/>
        <w:bottom w:val="none" w:sz="0" w:space="0" w:color="auto"/>
        <w:right w:val="none" w:sz="0" w:space="0" w:color="auto"/>
      </w:divBdr>
    </w:div>
    <w:div w:id="1692336148">
      <w:bodyDiv w:val="1"/>
      <w:marLeft w:val="0"/>
      <w:marRight w:val="0"/>
      <w:marTop w:val="0"/>
      <w:marBottom w:val="0"/>
      <w:divBdr>
        <w:top w:val="none" w:sz="0" w:space="0" w:color="auto"/>
        <w:left w:val="none" w:sz="0" w:space="0" w:color="auto"/>
        <w:bottom w:val="none" w:sz="0" w:space="0" w:color="auto"/>
        <w:right w:val="none" w:sz="0" w:space="0" w:color="auto"/>
      </w:divBdr>
    </w:div>
    <w:div w:id="1692611570">
      <w:bodyDiv w:val="1"/>
      <w:marLeft w:val="0"/>
      <w:marRight w:val="0"/>
      <w:marTop w:val="0"/>
      <w:marBottom w:val="0"/>
      <w:divBdr>
        <w:top w:val="none" w:sz="0" w:space="0" w:color="auto"/>
        <w:left w:val="none" w:sz="0" w:space="0" w:color="auto"/>
        <w:bottom w:val="none" w:sz="0" w:space="0" w:color="auto"/>
        <w:right w:val="none" w:sz="0" w:space="0" w:color="auto"/>
      </w:divBdr>
    </w:div>
    <w:div w:id="1693190650">
      <w:bodyDiv w:val="1"/>
      <w:marLeft w:val="0"/>
      <w:marRight w:val="0"/>
      <w:marTop w:val="0"/>
      <w:marBottom w:val="0"/>
      <w:divBdr>
        <w:top w:val="none" w:sz="0" w:space="0" w:color="auto"/>
        <w:left w:val="none" w:sz="0" w:space="0" w:color="auto"/>
        <w:bottom w:val="none" w:sz="0" w:space="0" w:color="auto"/>
        <w:right w:val="none" w:sz="0" w:space="0" w:color="auto"/>
      </w:divBdr>
    </w:div>
    <w:div w:id="1693336676">
      <w:bodyDiv w:val="1"/>
      <w:marLeft w:val="0"/>
      <w:marRight w:val="0"/>
      <w:marTop w:val="0"/>
      <w:marBottom w:val="0"/>
      <w:divBdr>
        <w:top w:val="none" w:sz="0" w:space="0" w:color="auto"/>
        <w:left w:val="none" w:sz="0" w:space="0" w:color="auto"/>
        <w:bottom w:val="none" w:sz="0" w:space="0" w:color="auto"/>
        <w:right w:val="none" w:sz="0" w:space="0" w:color="auto"/>
      </w:divBdr>
    </w:div>
    <w:div w:id="1697194366">
      <w:bodyDiv w:val="1"/>
      <w:marLeft w:val="0"/>
      <w:marRight w:val="0"/>
      <w:marTop w:val="0"/>
      <w:marBottom w:val="0"/>
      <w:divBdr>
        <w:top w:val="none" w:sz="0" w:space="0" w:color="auto"/>
        <w:left w:val="none" w:sz="0" w:space="0" w:color="auto"/>
        <w:bottom w:val="none" w:sz="0" w:space="0" w:color="auto"/>
        <w:right w:val="none" w:sz="0" w:space="0" w:color="auto"/>
      </w:divBdr>
    </w:div>
    <w:div w:id="1697731129">
      <w:bodyDiv w:val="1"/>
      <w:marLeft w:val="0"/>
      <w:marRight w:val="0"/>
      <w:marTop w:val="0"/>
      <w:marBottom w:val="0"/>
      <w:divBdr>
        <w:top w:val="none" w:sz="0" w:space="0" w:color="auto"/>
        <w:left w:val="none" w:sz="0" w:space="0" w:color="auto"/>
        <w:bottom w:val="none" w:sz="0" w:space="0" w:color="auto"/>
        <w:right w:val="none" w:sz="0" w:space="0" w:color="auto"/>
      </w:divBdr>
    </w:div>
    <w:div w:id="1700230274">
      <w:bodyDiv w:val="1"/>
      <w:marLeft w:val="0"/>
      <w:marRight w:val="0"/>
      <w:marTop w:val="0"/>
      <w:marBottom w:val="0"/>
      <w:divBdr>
        <w:top w:val="none" w:sz="0" w:space="0" w:color="auto"/>
        <w:left w:val="none" w:sz="0" w:space="0" w:color="auto"/>
        <w:bottom w:val="none" w:sz="0" w:space="0" w:color="auto"/>
        <w:right w:val="none" w:sz="0" w:space="0" w:color="auto"/>
      </w:divBdr>
    </w:div>
    <w:div w:id="1702854437">
      <w:bodyDiv w:val="1"/>
      <w:marLeft w:val="0"/>
      <w:marRight w:val="0"/>
      <w:marTop w:val="0"/>
      <w:marBottom w:val="0"/>
      <w:divBdr>
        <w:top w:val="none" w:sz="0" w:space="0" w:color="auto"/>
        <w:left w:val="none" w:sz="0" w:space="0" w:color="auto"/>
        <w:bottom w:val="none" w:sz="0" w:space="0" w:color="auto"/>
        <w:right w:val="none" w:sz="0" w:space="0" w:color="auto"/>
      </w:divBdr>
    </w:div>
    <w:div w:id="1703359446">
      <w:bodyDiv w:val="1"/>
      <w:marLeft w:val="0"/>
      <w:marRight w:val="0"/>
      <w:marTop w:val="0"/>
      <w:marBottom w:val="0"/>
      <w:divBdr>
        <w:top w:val="none" w:sz="0" w:space="0" w:color="auto"/>
        <w:left w:val="none" w:sz="0" w:space="0" w:color="auto"/>
        <w:bottom w:val="none" w:sz="0" w:space="0" w:color="auto"/>
        <w:right w:val="none" w:sz="0" w:space="0" w:color="auto"/>
      </w:divBdr>
    </w:div>
    <w:div w:id="1703700263">
      <w:bodyDiv w:val="1"/>
      <w:marLeft w:val="0"/>
      <w:marRight w:val="0"/>
      <w:marTop w:val="0"/>
      <w:marBottom w:val="0"/>
      <w:divBdr>
        <w:top w:val="none" w:sz="0" w:space="0" w:color="auto"/>
        <w:left w:val="none" w:sz="0" w:space="0" w:color="auto"/>
        <w:bottom w:val="none" w:sz="0" w:space="0" w:color="auto"/>
        <w:right w:val="none" w:sz="0" w:space="0" w:color="auto"/>
      </w:divBdr>
    </w:div>
    <w:div w:id="1704285711">
      <w:bodyDiv w:val="1"/>
      <w:marLeft w:val="0"/>
      <w:marRight w:val="0"/>
      <w:marTop w:val="0"/>
      <w:marBottom w:val="0"/>
      <w:divBdr>
        <w:top w:val="none" w:sz="0" w:space="0" w:color="auto"/>
        <w:left w:val="none" w:sz="0" w:space="0" w:color="auto"/>
        <w:bottom w:val="none" w:sz="0" w:space="0" w:color="auto"/>
        <w:right w:val="none" w:sz="0" w:space="0" w:color="auto"/>
      </w:divBdr>
    </w:div>
    <w:div w:id="1704817979">
      <w:bodyDiv w:val="1"/>
      <w:marLeft w:val="0"/>
      <w:marRight w:val="0"/>
      <w:marTop w:val="0"/>
      <w:marBottom w:val="0"/>
      <w:divBdr>
        <w:top w:val="none" w:sz="0" w:space="0" w:color="auto"/>
        <w:left w:val="none" w:sz="0" w:space="0" w:color="auto"/>
        <w:bottom w:val="none" w:sz="0" w:space="0" w:color="auto"/>
        <w:right w:val="none" w:sz="0" w:space="0" w:color="auto"/>
      </w:divBdr>
    </w:div>
    <w:div w:id="1705790313">
      <w:bodyDiv w:val="1"/>
      <w:marLeft w:val="0"/>
      <w:marRight w:val="0"/>
      <w:marTop w:val="0"/>
      <w:marBottom w:val="0"/>
      <w:divBdr>
        <w:top w:val="none" w:sz="0" w:space="0" w:color="auto"/>
        <w:left w:val="none" w:sz="0" w:space="0" w:color="auto"/>
        <w:bottom w:val="none" w:sz="0" w:space="0" w:color="auto"/>
        <w:right w:val="none" w:sz="0" w:space="0" w:color="auto"/>
      </w:divBdr>
    </w:div>
    <w:div w:id="1707439691">
      <w:bodyDiv w:val="1"/>
      <w:marLeft w:val="0"/>
      <w:marRight w:val="0"/>
      <w:marTop w:val="0"/>
      <w:marBottom w:val="0"/>
      <w:divBdr>
        <w:top w:val="none" w:sz="0" w:space="0" w:color="auto"/>
        <w:left w:val="none" w:sz="0" w:space="0" w:color="auto"/>
        <w:bottom w:val="none" w:sz="0" w:space="0" w:color="auto"/>
        <w:right w:val="none" w:sz="0" w:space="0" w:color="auto"/>
      </w:divBdr>
    </w:div>
    <w:div w:id="1708215161">
      <w:bodyDiv w:val="1"/>
      <w:marLeft w:val="0"/>
      <w:marRight w:val="0"/>
      <w:marTop w:val="0"/>
      <w:marBottom w:val="0"/>
      <w:divBdr>
        <w:top w:val="none" w:sz="0" w:space="0" w:color="auto"/>
        <w:left w:val="none" w:sz="0" w:space="0" w:color="auto"/>
        <w:bottom w:val="none" w:sz="0" w:space="0" w:color="auto"/>
        <w:right w:val="none" w:sz="0" w:space="0" w:color="auto"/>
      </w:divBdr>
    </w:div>
    <w:div w:id="1709185498">
      <w:bodyDiv w:val="1"/>
      <w:marLeft w:val="0"/>
      <w:marRight w:val="0"/>
      <w:marTop w:val="0"/>
      <w:marBottom w:val="0"/>
      <w:divBdr>
        <w:top w:val="none" w:sz="0" w:space="0" w:color="auto"/>
        <w:left w:val="none" w:sz="0" w:space="0" w:color="auto"/>
        <w:bottom w:val="none" w:sz="0" w:space="0" w:color="auto"/>
        <w:right w:val="none" w:sz="0" w:space="0" w:color="auto"/>
      </w:divBdr>
    </w:div>
    <w:div w:id="1710642951">
      <w:bodyDiv w:val="1"/>
      <w:marLeft w:val="0"/>
      <w:marRight w:val="0"/>
      <w:marTop w:val="0"/>
      <w:marBottom w:val="0"/>
      <w:divBdr>
        <w:top w:val="none" w:sz="0" w:space="0" w:color="auto"/>
        <w:left w:val="none" w:sz="0" w:space="0" w:color="auto"/>
        <w:bottom w:val="none" w:sz="0" w:space="0" w:color="auto"/>
        <w:right w:val="none" w:sz="0" w:space="0" w:color="auto"/>
      </w:divBdr>
    </w:div>
    <w:div w:id="1711227279">
      <w:bodyDiv w:val="1"/>
      <w:marLeft w:val="0"/>
      <w:marRight w:val="0"/>
      <w:marTop w:val="0"/>
      <w:marBottom w:val="0"/>
      <w:divBdr>
        <w:top w:val="none" w:sz="0" w:space="0" w:color="auto"/>
        <w:left w:val="none" w:sz="0" w:space="0" w:color="auto"/>
        <w:bottom w:val="none" w:sz="0" w:space="0" w:color="auto"/>
        <w:right w:val="none" w:sz="0" w:space="0" w:color="auto"/>
      </w:divBdr>
    </w:div>
    <w:div w:id="1711956557">
      <w:bodyDiv w:val="1"/>
      <w:marLeft w:val="0"/>
      <w:marRight w:val="0"/>
      <w:marTop w:val="0"/>
      <w:marBottom w:val="0"/>
      <w:divBdr>
        <w:top w:val="none" w:sz="0" w:space="0" w:color="auto"/>
        <w:left w:val="none" w:sz="0" w:space="0" w:color="auto"/>
        <w:bottom w:val="none" w:sz="0" w:space="0" w:color="auto"/>
        <w:right w:val="none" w:sz="0" w:space="0" w:color="auto"/>
      </w:divBdr>
    </w:div>
    <w:div w:id="1713337321">
      <w:bodyDiv w:val="1"/>
      <w:marLeft w:val="0"/>
      <w:marRight w:val="0"/>
      <w:marTop w:val="0"/>
      <w:marBottom w:val="0"/>
      <w:divBdr>
        <w:top w:val="none" w:sz="0" w:space="0" w:color="auto"/>
        <w:left w:val="none" w:sz="0" w:space="0" w:color="auto"/>
        <w:bottom w:val="none" w:sz="0" w:space="0" w:color="auto"/>
        <w:right w:val="none" w:sz="0" w:space="0" w:color="auto"/>
      </w:divBdr>
    </w:div>
    <w:div w:id="1713924769">
      <w:bodyDiv w:val="1"/>
      <w:marLeft w:val="0"/>
      <w:marRight w:val="0"/>
      <w:marTop w:val="0"/>
      <w:marBottom w:val="0"/>
      <w:divBdr>
        <w:top w:val="none" w:sz="0" w:space="0" w:color="auto"/>
        <w:left w:val="none" w:sz="0" w:space="0" w:color="auto"/>
        <w:bottom w:val="none" w:sz="0" w:space="0" w:color="auto"/>
        <w:right w:val="none" w:sz="0" w:space="0" w:color="auto"/>
      </w:divBdr>
    </w:div>
    <w:div w:id="1713994199">
      <w:bodyDiv w:val="1"/>
      <w:marLeft w:val="0"/>
      <w:marRight w:val="0"/>
      <w:marTop w:val="0"/>
      <w:marBottom w:val="0"/>
      <w:divBdr>
        <w:top w:val="none" w:sz="0" w:space="0" w:color="auto"/>
        <w:left w:val="none" w:sz="0" w:space="0" w:color="auto"/>
        <w:bottom w:val="none" w:sz="0" w:space="0" w:color="auto"/>
        <w:right w:val="none" w:sz="0" w:space="0" w:color="auto"/>
      </w:divBdr>
    </w:div>
    <w:div w:id="1714231173">
      <w:bodyDiv w:val="1"/>
      <w:marLeft w:val="0"/>
      <w:marRight w:val="0"/>
      <w:marTop w:val="0"/>
      <w:marBottom w:val="0"/>
      <w:divBdr>
        <w:top w:val="none" w:sz="0" w:space="0" w:color="auto"/>
        <w:left w:val="none" w:sz="0" w:space="0" w:color="auto"/>
        <w:bottom w:val="none" w:sz="0" w:space="0" w:color="auto"/>
        <w:right w:val="none" w:sz="0" w:space="0" w:color="auto"/>
      </w:divBdr>
    </w:div>
    <w:div w:id="1717699933">
      <w:bodyDiv w:val="1"/>
      <w:marLeft w:val="0"/>
      <w:marRight w:val="0"/>
      <w:marTop w:val="0"/>
      <w:marBottom w:val="0"/>
      <w:divBdr>
        <w:top w:val="none" w:sz="0" w:space="0" w:color="auto"/>
        <w:left w:val="none" w:sz="0" w:space="0" w:color="auto"/>
        <w:bottom w:val="none" w:sz="0" w:space="0" w:color="auto"/>
        <w:right w:val="none" w:sz="0" w:space="0" w:color="auto"/>
      </w:divBdr>
    </w:div>
    <w:div w:id="1717702772">
      <w:bodyDiv w:val="1"/>
      <w:marLeft w:val="0"/>
      <w:marRight w:val="0"/>
      <w:marTop w:val="0"/>
      <w:marBottom w:val="0"/>
      <w:divBdr>
        <w:top w:val="none" w:sz="0" w:space="0" w:color="auto"/>
        <w:left w:val="none" w:sz="0" w:space="0" w:color="auto"/>
        <w:bottom w:val="none" w:sz="0" w:space="0" w:color="auto"/>
        <w:right w:val="none" w:sz="0" w:space="0" w:color="auto"/>
      </w:divBdr>
    </w:div>
    <w:div w:id="1726022519">
      <w:bodyDiv w:val="1"/>
      <w:marLeft w:val="0"/>
      <w:marRight w:val="0"/>
      <w:marTop w:val="0"/>
      <w:marBottom w:val="0"/>
      <w:divBdr>
        <w:top w:val="none" w:sz="0" w:space="0" w:color="auto"/>
        <w:left w:val="none" w:sz="0" w:space="0" w:color="auto"/>
        <w:bottom w:val="none" w:sz="0" w:space="0" w:color="auto"/>
        <w:right w:val="none" w:sz="0" w:space="0" w:color="auto"/>
      </w:divBdr>
    </w:div>
    <w:div w:id="1727681073">
      <w:bodyDiv w:val="1"/>
      <w:marLeft w:val="0"/>
      <w:marRight w:val="0"/>
      <w:marTop w:val="0"/>
      <w:marBottom w:val="0"/>
      <w:divBdr>
        <w:top w:val="none" w:sz="0" w:space="0" w:color="auto"/>
        <w:left w:val="none" w:sz="0" w:space="0" w:color="auto"/>
        <w:bottom w:val="none" w:sz="0" w:space="0" w:color="auto"/>
        <w:right w:val="none" w:sz="0" w:space="0" w:color="auto"/>
      </w:divBdr>
    </w:div>
    <w:div w:id="1729573687">
      <w:bodyDiv w:val="1"/>
      <w:marLeft w:val="0"/>
      <w:marRight w:val="0"/>
      <w:marTop w:val="0"/>
      <w:marBottom w:val="0"/>
      <w:divBdr>
        <w:top w:val="none" w:sz="0" w:space="0" w:color="auto"/>
        <w:left w:val="none" w:sz="0" w:space="0" w:color="auto"/>
        <w:bottom w:val="none" w:sz="0" w:space="0" w:color="auto"/>
        <w:right w:val="none" w:sz="0" w:space="0" w:color="auto"/>
      </w:divBdr>
    </w:div>
    <w:div w:id="1729720557">
      <w:bodyDiv w:val="1"/>
      <w:marLeft w:val="0"/>
      <w:marRight w:val="0"/>
      <w:marTop w:val="0"/>
      <w:marBottom w:val="0"/>
      <w:divBdr>
        <w:top w:val="none" w:sz="0" w:space="0" w:color="auto"/>
        <w:left w:val="none" w:sz="0" w:space="0" w:color="auto"/>
        <w:bottom w:val="none" w:sz="0" w:space="0" w:color="auto"/>
        <w:right w:val="none" w:sz="0" w:space="0" w:color="auto"/>
      </w:divBdr>
    </w:div>
    <w:div w:id="1729761389">
      <w:bodyDiv w:val="1"/>
      <w:marLeft w:val="0"/>
      <w:marRight w:val="0"/>
      <w:marTop w:val="0"/>
      <w:marBottom w:val="0"/>
      <w:divBdr>
        <w:top w:val="none" w:sz="0" w:space="0" w:color="auto"/>
        <w:left w:val="none" w:sz="0" w:space="0" w:color="auto"/>
        <w:bottom w:val="none" w:sz="0" w:space="0" w:color="auto"/>
        <w:right w:val="none" w:sz="0" w:space="0" w:color="auto"/>
      </w:divBdr>
    </w:div>
    <w:div w:id="1730612212">
      <w:bodyDiv w:val="1"/>
      <w:marLeft w:val="0"/>
      <w:marRight w:val="0"/>
      <w:marTop w:val="0"/>
      <w:marBottom w:val="0"/>
      <w:divBdr>
        <w:top w:val="none" w:sz="0" w:space="0" w:color="auto"/>
        <w:left w:val="none" w:sz="0" w:space="0" w:color="auto"/>
        <w:bottom w:val="none" w:sz="0" w:space="0" w:color="auto"/>
        <w:right w:val="none" w:sz="0" w:space="0" w:color="auto"/>
      </w:divBdr>
    </w:div>
    <w:div w:id="1731230586">
      <w:bodyDiv w:val="1"/>
      <w:marLeft w:val="0"/>
      <w:marRight w:val="0"/>
      <w:marTop w:val="0"/>
      <w:marBottom w:val="0"/>
      <w:divBdr>
        <w:top w:val="none" w:sz="0" w:space="0" w:color="auto"/>
        <w:left w:val="none" w:sz="0" w:space="0" w:color="auto"/>
        <w:bottom w:val="none" w:sz="0" w:space="0" w:color="auto"/>
        <w:right w:val="none" w:sz="0" w:space="0" w:color="auto"/>
      </w:divBdr>
    </w:div>
    <w:div w:id="1732076127">
      <w:bodyDiv w:val="1"/>
      <w:marLeft w:val="0"/>
      <w:marRight w:val="0"/>
      <w:marTop w:val="0"/>
      <w:marBottom w:val="0"/>
      <w:divBdr>
        <w:top w:val="none" w:sz="0" w:space="0" w:color="auto"/>
        <w:left w:val="none" w:sz="0" w:space="0" w:color="auto"/>
        <w:bottom w:val="none" w:sz="0" w:space="0" w:color="auto"/>
        <w:right w:val="none" w:sz="0" w:space="0" w:color="auto"/>
      </w:divBdr>
    </w:div>
    <w:div w:id="1733891531">
      <w:bodyDiv w:val="1"/>
      <w:marLeft w:val="0"/>
      <w:marRight w:val="0"/>
      <w:marTop w:val="0"/>
      <w:marBottom w:val="0"/>
      <w:divBdr>
        <w:top w:val="none" w:sz="0" w:space="0" w:color="auto"/>
        <w:left w:val="none" w:sz="0" w:space="0" w:color="auto"/>
        <w:bottom w:val="none" w:sz="0" w:space="0" w:color="auto"/>
        <w:right w:val="none" w:sz="0" w:space="0" w:color="auto"/>
      </w:divBdr>
    </w:div>
    <w:div w:id="1736078188">
      <w:bodyDiv w:val="1"/>
      <w:marLeft w:val="0"/>
      <w:marRight w:val="0"/>
      <w:marTop w:val="0"/>
      <w:marBottom w:val="0"/>
      <w:divBdr>
        <w:top w:val="none" w:sz="0" w:space="0" w:color="auto"/>
        <w:left w:val="none" w:sz="0" w:space="0" w:color="auto"/>
        <w:bottom w:val="none" w:sz="0" w:space="0" w:color="auto"/>
        <w:right w:val="none" w:sz="0" w:space="0" w:color="auto"/>
      </w:divBdr>
    </w:div>
    <w:div w:id="1740204283">
      <w:bodyDiv w:val="1"/>
      <w:marLeft w:val="0"/>
      <w:marRight w:val="0"/>
      <w:marTop w:val="0"/>
      <w:marBottom w:val="0"/>
      <w:divBdr>
        <w:top w:val="none" w:sz="0" w:space="0" w:color="auto"/>
        <w:left w:val="none" w:sz="0" w:space="0" w:color="auto"/>
        <w:bottom w:val="none" w:sz="0" w:space="0" w:color="auto"/>
        <w:right w:val="none" w:sz="0" w:space="0" w:color="auto"/>
      </w:divBdr>
    </w:div>
    <w:div w:id="1741634907">
      <w:bodyDiv w:val="1"/>
      <w:marLeft w:val="0"/>
      <w:marRight w:val="0"/>
      <w:marTop w:val="0"/>
      <w:marBottom w:val="0"/>
      <w:divBdr>
        <w:top w:val="none" w:sz="0" w:space="0" w:color="auto"/>
        <w:left w:val="none" w:sz="0" w:space="0" w:color="auto"/>
        <w:bottom w:val="none" w:sz="0" w:space="0" w:color="auto"/>
        <w:right w:val="none" w:sz="0" w:space="0" w:color="auto"/>
      </w:divBdr>
    </w:div>
    <w:div w:id="1742945630">
      <w:bodyDiv w:val="1"/>
      <w:marLeft w:val="0"/>
      <w:marRight w:val="0"/>
      <w:marTop w:val="0"/>
      <w:marBottom w:val="0"/>
      <w:divBdr>
        <w:top w:val="none" w:sz="0" w:space="0" w:color="auto"/>
        <w:left w:val="none" w:sz="0" w:space="0" w:color="auto"/>
        <w:bottom w:val="none" w:sz="0" w:space="0" w:color="auto"/>
        <w:right w:val="none" w:sz="0" w:space="0" w:color="auto"/>
      </w:divBdr>
    </w:div>
    <w:div w:id="1745491085">
      <w:bodyDiv w:val="1"/>
      <w:marLeft w:val="0"/>
      <w:marRight w:val="0"/>
      <w:marTop w:val="0"/>
      <w:marBottom w:val="0"/>
      <w:divBdr>
        <w:top w:val="none" w:sz="0" w:space="0" w:color="auto"/>
        <w:left w:val="none" w:sz="0" w:space="0" w:color="auto"/>
        <w:bottom w:val="none" w:sz="0" w:space="0" w:color="auto"/>
        <w:right w:val="none" w:sz="0" w:space="0" w:color="auto"/>
      </w:divBdr>
    </w:div>
    <w:div w:id="1746879166">
      <w:bodyDiv w:val="1"/>
      <w:marLeft w:val="0"/>
      <w:marRight w:val="0"/>
      <w:marTop w:val="0"/>
      <w:marBottom w:val="0"/>
      <w:divBdr>
        <w:top w:val="none" w:sz="0" w:space="0" w:color="auto"/>
        <w:left w:val="none" w:sz="0" w:space="0" w:color="auto"/>
        <w:bottom w:val="none" w:sz="0" w:space="0" w:color="auto"/>
        <w:right w:val="none" w:sz="0" w:space="0" w:color="auto"/>
      </w:divBdr>
    </w:div>
    <w:div w:id="1747920290">
      <w:bodyDiv w:val="1"/>
      <w:marLeft w:val="0"/>
      <w:marRight w:val="0"/>
      <w:marTop w:val="0"/>
      <w:marBottom w:val="0"/>
      <w:divBdr>
        <w:top w:val="none" w:sz="0" w:space="0" w:color="auto"/>
        <w:left w:val="none" w:sz="0" w:space="0" w:color="auto"/>
        <w:bottom w:val="none" w:sz="0" w:space="0" w:color="auto"/>
        <w:right w:val="none" w:sz="0" w:space="0" w:color="auto"/>
      </w:divBdr>
    </w:div>
    <w:div w:id="1748182897">
      <w:bodyDiv w:val="1"/>
      <w:marLeft w:val="0"/>
      <w:marRight w:val="0"/>
      <w:marTop w:val="0"/>
      <w:marBottom w:val="0"/>
      <w:divBdr>
        <w:top w:val="none" w:sz="0" w:space="0" w:color="auto"/>
        <w:left w:val="none" w:sz="0" w:space="0" w:color="auto"/>
        <w:bottom w:val="none" w:sz="0" w:space="0" w:color="auto"/>
        <w:right w:val="none" w:sz="0" w:space="0" w:color="auto"/>
      </w:divBdr>
    </w:div>
    <w:div w:id="1748185348">
      <w:bodyDiv w:val="1"/>
      <w:marLeft w:val="0"/>
      <w:marRight w:val="0"/>
      <w:marTop w:val="0"/>
      <w:marBottom w:val="0"/>
      <w:divBdr>
        <w:top w:val="none" w:sz="0" w:space="0" w:color="auto"/>
        <w:left w:val="none" w:sz="0" w:space="0" w:color="auto"/>
        <w:bottom w:val="none" w:sz="0" w:space="0" w:color="auto"/>
        <w:right w:val="none" w:sz="0" w:space="0" w:color="auto"/>
      </w:divBdr>
    </w:div>
    <w:div w:id="1750424030">
      <w:bodyDiv w:val="1"/>
      <w:marLeft w:val="0"/>
      <w:marRight w:val="0"/>
      <w:marTop w:val="0"/>
      <w:marBottom w:val="0"/>
      <w:divBdr>
        <w:top w:val="none" w:sz="0" w:space="0" w:color="auto"/>
        <w:left w:val="none" w:sz="0" w:space="0" w:color="auto"/>
        <w:bottom w:val="none" w:sz="0" w:space="0" w:color="auto"/>
        <w:right w:val="none" w:sz="0" w:space="0" w:color="auto"/>
      </w:divBdr>
    </w:div>
    <w:div w:id="1751807182">
      <w:bodyDiv w:val="1"/>
      <w:marLeft w:val="0"/>
      <w:marRight w:val="0"/>
      <w:marTop w:val="0"/>
      <w:marBottom w:val="0"/>
      <w:divBdr>
        <w:top w:val="none" w:sz="0" w:space="0" w:color="auto"/>
        <w:left w:val="none" w:sz="0" w:space="0" w:color="auto"/>
        <w:bottom w:val="none" w:sz="0" w:space="0" w:color="auto"/>
        <w:right w:val="none" w:sz="0" w:space="0" w:color="auto"/>
      </w:divBdr>
    </w:div>
    <w:div w:id="1752891476">
      <w:bodyDiv w:val="1"/>
      <w:marLeft w:val="0"/>
      <w:marRight w:val="0"/>
      <w:marTop w:val="0"/>
      <w:marBottom w:val="0"/>
      <w:divBdr>
        <w:top w:val="none" w:sz="0" w:space="0" w:color="auto"/>
        <w:left w:val="none" w:sz="0" w:space="0" w:color="auto"/>
        <w:bottom w:val="none" w:sz="0" w:space="0" w:color="auto"/>
        <w:right w:val="none" w:sz="0" w:space="0" w:color="auto"/>
      </w:divBdr>
    </w:div>
    <w:div w:id="1753040063">
      <w:bodyDiv w:val="1"/>
      <w:marLeft w:val="0"/>
      <w:marRight w:val="0"/>
      <w:marTop w:val="0"/>
      <w:marBottom w:val="0"/>
      <w:divBdr>
        <w:top w:val="none" w:sz="0" w:space="0" w:color="auto"/>
        <w:left w:val="none" w:sz="0" w:space="0" w:color="auto"/>
        <w:bottom w:val="none" w:sz="0" w:space="0" w:color="auto"/>
        <w:right w:val="none" w:sz="0" w:space="0" w:color="auto"/>
      </w:divBdr>
    </w:div>
    <w:div w:id="1753551083">
      <w:bodyDiv w:val="1"/>
      <w:marLeft w:val="0"/>
      <w:marRight w:val="0"/>
      <w:marTop w:val="0"/>
      <w:marBottom w:val="0"/>
      <w:divBdr>
        <w:top w:val="none" w:sz="0" w:space="0" w:color="auto"/>
        <w:left w:val="none" w:sz="0" w:space="0" w:color="auto"/>
        <w:bottom w:val="none" w:sz="0" w:space="0" w:color="auto"/>
        <w:right w:val="none" w:sz="0" w:space="0" w:color="auto"/>
      </w:divBdr>
    </w:div>
    <w:div w:id="1753888517">
      <w:bodyDiv w:val="1"/>
      <w:marLeft w:val="0"/>
      <w:marRight w:val="0"/>
      <w:marTop w:val="0"/>
      <w:marBottom w:val="0"/>
      <w:divBdr>
        <w:top w:val="none" w:sz="0" w:space="0" w:color="auto"/>
        <w:left w:val="none" w:sz="0" w:space="0" w:color="auto"/>
        <w:bottom w:val="none" w:sz="0" w:space="0" w:color="auto"/>
        <w:right w:val="none" w:sz="0" w:space="0" w:color="auto"/>
      </w:divBdr>
    </w:div>
    <w:div w:id="1754546754">
      <w:bodyDiv w:val="1"/>
      <w:marLeft w:val="0"/>
      <w:marRight w:val="0"/>
      <w:marTop w:val="0"/>
      <w:marBottom w:val="0"/>
      <w:divBdr>
        <w:top w:val="none" w:sz="0" w:space="0" w:color="auto"/>
        <w:left w:val="none" w:sz="0" w:space="0" w:color="auto"/>
        <w:bottom w:val="none" w:sz="0" w:space="0" w:color="auto"/>
        <w:right w:val="none" w:sz="0" w:space="0" w:color="auto"/>
      </w:divBdr>
    </w:div>
    <w:div w:id="1757052735">
      <w:bodyDiv w:val="1"/>
      <w:marLeft w:val="0"/>
      <w:marRight w:val="0"/>
      <w:marTop w:val="0"/>
      <w:marBottom w:val="0"/>
      <w:divBdr>
        <w:top w:val="none" w:sz="0" w:space="0" w:color="auto"/>
        <w:left w:val="none" w:sz="0" w:space="0" w:color="auto"/>
        <w:bottom w:val="none" w:sz="0" w:space="0" w:color="auto"/>
        <w:right w:val="none" w:sz="0" w:space="0" w:color="auto"/>
      </w:divBdr>
    </w:div>
    <w:div w:id="1757549972">
      <w:bodyDiv w:val="1"/>
      <w:marLeft w:val="0"/>
      <w:marRight w:val="0"/>
      <w:marTop w:val="0"/>
      <w:marBottom w:val="0"/>
      <w:divBdr>
        <w:top w:val="none" w:sz="0" w:space="0" w:color="auto"/>
        <w:left w:val="none" w:sz="0" w:space="0" w:color="auto"/>
        <w:bottom w:val="none" w:sz="0" w:space="0" w:color="auto"/>
        <w:right w:val="none" w:sz="0" w:space="0" w:color="auto"/>
      </w:divBdr>
    </w:div>
    <w:div w:id="1758552434">
      <w:bodyDiv w:val="1"/>
      <w:marLeft w:val="0"/>
      <w:marRight w:val="0"/>
      <w:marTop w:val="0"/>
      <w:marBottom w:val="0"/>
      <w:divBdr>
        <w:top w:val="none" w:sz="0" w:space="0" w:color="auto"/>
        <w:left w:val="none" w:sz="0" w:space="0" w:color="auto"/>
        <w:bottom w:val="none" w:sz="0" w:space="0" w:color="auto"/>
        <w:right w:val="none" w:sz="0" w:space="0" w:color="auto"/>
      </w:divBdr>
    </w:div>
    <w:div w:id="1759058972">
      <w:bodyDiv w:val="1"/>
      <w:marLeft w:val="0"/>
      <w:marRight w:val="0"/>
      <w:marTop w:val="0"/>
      <w:marBottom w:val="0"/>
      <w:divBdr>
        <w:top w:val="none" w:sz="0" w:space="0" w:color="auto"/>
        <w:left w:val="none" w:sz="0" w:space="0" w:color="auto"/>
        <w:bottom w:val="none" w:sz="0" w:space="0" w:color="auto"/>
        <w:right w:val="none" w:sz="0" w:space="0" w:color="auto"/>
      </w:divBdr>
    </w:div>
    <w:div w:id="1759980454">
      <w:bodyDiv w:val="1"/>
      <w:marLeft w:val="0"/>
      <w:marRight w:val="0"/>
      <w:marTop w:val="0"/>
      <w:marBottom w:val="0"/>
      <w:divBdr>
        <w:top w:val="none" w:sz="0" w:space="0" w:color="auto"/>
        <w:left w:val="none" w:sz="0" w:space="0" w:color="auto"/>
        <w:bottom w:val="none" w:sz="0" w:space="0" w:color="auto"/>
        <w:right w:val="none" w:sz="0" w:space="0" w:color="auto"/>
      </w:divBdr>
    </w:div>
    <w:div w:id="1760129825">
      <w:bodyDiv w:val="1"/>
      <w:marLeft w:val="0"/>
      <w:marRight w:val="0"/>
      <w:marTop w:val="0"/>
      <w:marBottom w:val="0"/>
      <w:divBdr>
        <w:top w:val="none" w:sz="0" w:space="0" w:color="auto"/>
        <w:left w:val="none" w:sz="0" w:space="0" w:color="auto"/>
        <w:bottom w:val="none" w:sz="0" w:space="0" w:color="auto"/>
        <w:right w:val="none" w:sz="0" w:space="0" w:color="auto"/>
      </w:divBdr>
    </w:div>
    <w:div w:id="1760711055">
      <w:bodyDiv w:val="1"/>
      <w:marLeft w:val="0"/>
      <w:marRight w:val="0"/>
      <w:marTop w:val="0"/>
      <w:marBottom w:val="0"/>
      <w:divBdr>
        <w:top w:val="none" w:sz="0" w:space="0" w:color="auto"/>
        <w:left w:val="none" w:sz="0" w:space="0" w:color="auto"/>
        <w:bottom w:val="none" w:sz="0" w:space="0" w:color="auto"/>
        <w:right w:val="none" w:sz="0" w:space="0" w:color="auto"/>
      </w:divBdr>
    </w:div>
    <w:div w:id="1761296373">
      <w:bodyDiv w:val="1"/>
      <w:marLeft w:val="0"/>
      <w:marRight w:val="0"/>
      <w:marTop w:val="0"/>
      <w:marBottom w:val="0"/>
      <w:divBdr>
        <w:top w:val="none" w:sz="0" w:space="0" w:color="auto"/>
        <w:left w:val="none" w:sz="0" w:space="0" w:color="auto"/>
        <w:bottom w:val="none" w:sz="0" w:space="0" w:color="auto"/>
        <w:right w:val="none" w:sz="0" w:space="0" w:color="auto"/>
      </w:divBdr>
    </w:div>
    <w:div w:id="1761639953">
      <w:bodyDiv w:val="1"/>
      <w:marLeft w:val="0"/>
      <w:marRight w:val="0"/>
      <w:marTop w:val="0"/>
      <w:marBottom w:val="0"/>
      <w:divBdr>
        <w:top w:val="none" w:sz="0" w:space="0" w:color="auto"/>
        <w:left w:val="none" w:sz="0" w:space="0" w:color="auto"/>
        <w:bottom w:val="none" w:sz="0" w:space="0" w:color="auto"/>
        <w:right w:val="none" w:sz="0" w:space="0" w:color="auto"/>
      </w:divBdr>
    </w:div>
    <w:div w:id="1762024244">
      <w:bodyDiv w:val="1"/>
      <w:marLeft w:val="0"/>
      <w:marRight w:val="0"/>
      <w:marTop w:val="0"/>
      <w:marBottom w:val="0"/>
      <w:divBdr>
        <w:top w:val="none" w:sz="0" w:space="0" w:color="auto"/>
        <w:left w:val="none" w:sz="0" w:space="0" w:color="auto"/>
        <w:bottom w:val="none" w:sz="0" w:space="0" w:color="auto"/>
        <w:right w:val="none" w:sz="0" w:space="0" w:color="auto"/>
      </w:divBdr>
    </w:div>
    <w:div w:id="1765104094">
      <w:bodyDiv w:val="1"/>
      <w:marLeft w:val="0"/>
      <w:marRight w:val="0"/>
      <w:marTop w:val="0"/>
      <w:marBottom w:val="0"/>
      <w:divBdr>
        <w:top w:val="none" w:sz="0" w:space="0" w:color="auto"/>
        <w:left w:val="none" w:sz="0" w:space="0" w:color="auto"/>
        <w:bottom w:val="none" w:sz="0" w:space="0" w:color="auto"/>
        <w:right w:val="none" w:sz="0" w:space="0" w:color="auto"/>
      </w:divBdr>
    </w:div>
    <w:div w:id="1765612086">
      <w:bodyDiv w:val="1"/>
      <w:marLeft w:val="0"/>
      <w:marRight w:val="0"/>
      <w:marTop w:val="0"/>
      <w:marBottom w:val="0"/>
      <w:divBdr>
        <w:top w:val="none" w:sz="0" w:space="0" w:color="auto"/>
        <w:left w:val="none" w:sz="0" w:space="0" w:color="auto"/>
        <w:bottom w:val="none" w:sz="0" w:space="0" w:color="auto"/>
        <w:right w:val="none" w:sz="0" w:space="0" w:color="auto"/>
      </w:divBdr>
    </w:div>
    <w:div w:id="1766655249">
      <w:bodyDiv w:val="1"/>
      <w:marLeft w:val="0"/>
      <w:marRight w:val="0"/>
      <w:marTop w:val="0"/>
      <w:marBottom w:val="0"/>
      <w:divBdr>
        <w:top w:val="none" w:sz="0" w:space="0" w:color="auto"/>
        <w:left w:val="none" w:sz="0" w:space="0" w:color="auto"/>
        <w:bottom w:val="none" w:sz="0" w:space="0" w:color="auto"/>
        <w:right w:val="none" w:sz="0" w:space="0" w:color="auto"/>
      </w:divBdr>
    </w:div>
    <w:div w:id="1766657295">
      <w:bodyDiv w:val="1"/>
      <w:marLeft w:val="0"/>
      <w:marRight w:val="0"/>
      <w:marTop w:val="0"/>
      <w:marBottom w:val="0"/>
      <w:divBdr>
        <w:top w:val="none" w:sz="0" w:space="0" w:color="auto"/>
        <w:left w:val="none" w:sz="0" w:space="0" w:color="auto"/>
        <w:bottom w:val="none" w:sz="0" w:space="0" w:color="auto"/>
        <w:right w:val="none" w:sz="0" w:space="0" w:color="auto"/>
      </w:divBdr>
    </w:div>
    <w:div w:id="1768111403">
      <w:bodyDiv w:val="1"/>
      <w:marLeft w:val="0"/>
      <w:marRight w:val="0"/>
      <w:marTop w:val="0"/>
      <w:marBottom w:val="0"/>
      <w:divBdr>
        <w:top w:val="none" w:sz="0" w:space="0" w:color="auto"/>
        <w:left w:val="none" w:sz="0" w:space="0" w:color="auto"/>
        <w:bottom w:val="none" w:sz="0" w:space="0" w:color="auto"/>
        <w:right w:val="none" w:sz="0" w:space="0" w:color="auto"/>
      </w:divBdr>
    </w:div>
    <w:div w:id="1768113657">
      <w:bodyDiv w:val="1"/>
      <w:marLeft w:val="0"/>
      <w:marRight w:val="0"/>
      <w:marTop w:val="0"/>
      <w:marBottom w:val="0"/>
      <w:divBdr>
        <w:top w:val="none" w:sz="0" w:space="0" w:color="auto"/>
        <w:left w:val="none" w:sz="0" w:space="0" w:color="auto"/>
        <w:bottom w:val="none" w:sz="0" w:space="0" w:color="auto"/>
        <w:right w:val="none" w:sz="0" w:space="0" w:color="auto"/>
      </w:divBdr>
    </w:div>
    <w:div w:id="1769766900">
      <w:bodyDiv w:val="1"/>
      <w:marLeft w:val="0"/>
      <w:marRight w:val="0"/>
      <w:marTop w:val="0"/>
      <w:marBottom w:val="0"/>
      <w:divBdr>
        <w:top w:val="none" w:sz="0" w:space="0" w:color="auto"/>
        <w:left w:val="none" w:sz="0" w:space="0" w:color="auto"/>
        <w:bottom w:val="none" w:sz="0" w:space="0" w:color="auto"/>
        <w:right w:val="none" w:sz="0" w:space="0" w:color="auto"/>
      </w:divBdr>
    </w:div>
    <w:div w:id="1770468185">
      <w:bodyDiv w:val="1"/>
      <w:marLeft w:val="0"/>
      <w:marRight w:val="0"/>
      <w:marTop w:val="0"/>
      <w:marBottom w:val="0"/>
      <w:divBdr>
        <w:top w:val="none" w:sz="0" w:space="0" w:color="auto"/>
        <w:left w:val="none" w:sz="0" w:space="0" w:color="auto"/>
        <w:bottom w:val="none" w:sz="0" w:space="0" w:color="auto"/>
        <w:right w:val="none" w:sz="0" w:space="0" w:color="auto"/>
      </w:divBdr>
    </w:div>
    <w:div w:id="1772704070">
      <w:bodyDiv w:val="1"/>
      <w:marLeft w:val="0"/>
      <w:marRight w:val="0"/>
      <w:marTop w:val="0"/>
      <w:marBottom w:val="0"/>
      <w:divBdr>
        <w:top w:val="none" w:sz="0" w:space="0" w:color="auto"/>
        <w:left w:val="none" w:sz="0" w:space="0" w:color="auto"/>
        <w:bottom w:val="none" w:sz="0" w:space="0" w:color="auto"/>
        <w:right w:val="none" w:sz="0" w:space="0" w:color="auto"/>
      </w:divBdr>
    </w:div>
    <w:div w:id="1774549246">
      <w:bodyDiv w:val="1"/>
      <w:marLeft w:val="0"/>
      <w:marRight w:val="0"/>
      <w:marTop w:val="0"/>
      <w:marBottom w:val="0"/>
      <w:divBdr>
        <w:top w:val="none" w:sz="0" w:space="0" w:color="auto"/>
        <w:left w:val="none" w:sz="0" w:space="0" w:color="auto"/>
        <w:bottom w:val="none" w:sz="0" w:space="0" w:color="auto"/>
        <w:right w:val="none" w:sz="0" w:space="0" w:color="auto"/>
      </w:divBdr>
    </w:div>
    <w:div w:id="1776174631">
      <w:bodyDiv w:val="1"/>
      <w:marLeft w:val="0"/>
      <w:marRight w:val="0"/>
      <w:marTop w:val="0"/>
      <w:marBottom w:val="0"/>
      <w:divBdr>
        <w:top w:val="none" w:sz="0" w:space="0" w:color="auto"/>
        <w:left w:val="none" w:sz="0" w:space="0" w:color="auto"/>
        <w:bottom w:val="none" w:sz="0" w:space="0" w:color="auto"/>
        <w:right w:val="none" w:sz="0" w:space="0" w:color="auto"/>
      </w:divBdr>
    </w:div>
    <w:div w:id="1776552900">
      <w:bodyDiv w:val="1"/>
      <w:marLeft w:val="0"/>
      <w:marRight w:val="0"/>
      <w:marTop w:val="0"/>
      <w:marBottom w:val="0"/>
      <w:divBdr>
        <w:top w:val="none" w:sz="0" w:space="0" w:color="auto"/>
        <w:left w:val="none" w:sz="0" w:space="0" w:color="auto"/>
        <w:bottom w:val="none" w:sz="0" w:space="0" w:color="auto"/>
        <w:right w:val="none" w:sz="0" w:space="0" w:color="auto"/>
      </w:divBdr>
    </w:div>
    <w:div w:id="1776555359">
      <w:bodyDiv w:val="1"/>
      <w:marLeft w:val="0"/>
      <w:marRight w:val="0"/>
      <w:marTop w:val="0"/>
      <w:marBottom w:val="0"/>
      <w:divBdr>
        <w:top w:val="none" w:sz="0" w:space="0" w:color="auto"/>
        <w:left w:val="none" w:sz="0" w:space="0" w:color="auto"/>
        <w:bottom w:val="none" w:sz="0" w:space="0" w:color="auto"/>
        <w:right w:val="none" w:sz="0" w:space="0" w:color="auto"/>
      </w:divBdr>
    </w:div>
    <w:div w:id="1778022745">
      <w:bodyDiv w:val="1"/>
      <w:marLeft w:val="0"/>
      <w:marRight w:val="0"/>
      <w:marTop w:val="0"/>
      <w:marBottom w:val="0"/>
      <w:divBdr>
        <w:top w:val="none" w:sz="0" w:space="0" w:color="auto"/>
        <w:left w:val="none" w:sz="0" w:space="0" w:color="auto"/>
        <w:bottom w:val="none" w:sz="0" w:space="0" w:color="auto"/>
        <w:right w:val="none" w:sz="0" w:space="0" w:color="auto"/>
      </w:divBdr>
    </w:div>
    <w:div w:id="1780491873">
      <w:bodyDiv w:val="1"/>
      <w:marLeft w:val="0"/>
      <w:marRight w:val="0"/>
      <w:marTop w:val="0"/>
      <w:marBottom w:val="0"/>
      <w:divBdr>
        <w:top w:val="none" w:sz="0" w:space="0" w:color="auto"/>
        <w:left w:val="none" w:sz="0" w:space="0" w:color="auto"/>
        <w:bottom w:val="none" w:sz="0" w:space="0" w:color="auto"/>
        <w:right w:val="none" w:sz="0" w:space="0" w:color="auto"/>
      </w:divBdr>
    </w:div>
    <w:div w:id="1781291170">
      <w:bodyDiv w:val="1"/>
      <w:marLeft w:val="0"/>
      <w:marRight w:val="0"/>
      <w:marTop w:val="0"/>
      <w:marBottom w:val="0"/>
      <w:divBdr>
        <w:top w:val="none" w:sz="0" w:space="0" w:color="auto"/>
        <w:left w:val="none" w:sz="0" w:space="0" w:color="auto"/>
        <w:bottom w:val="none" w:sz="0" w:space="0" w:color="auto"/>
        <w:right w:val="none" w:sz="0" w:space="0" w:color="auto"/>
      </w:divBdr>
    </w:div>
    <w:div w:id="1781335884">
      <w:bodyDiv w:val="1"/>
      <w:marLeft w:val="0"/>
      <w:marRight w:val="0"/>
      <w:marTop w:val="0"/>
      <w:marBottom w:val="0"/>
      <w:divBdr>
        <w:top w:val="none" w:sz="0" w:space="0" w:color="auto"/>
        <w:left w:val="none" w:sz="0" w:space="0" w:color="auto"/>
        <w:bottom w:val="none" w:sz="0" w:space="0" w:color="auto"/>
        <w:right w:val="none" w:sz="0" w:space="0" w:color="auto"/>
      </w:divBdr>
    </w:div>
    <w:div w:id="1781416368">
      <w:bodyDiv w:val="1"/>
      <w:marLeft w:val="0"/>
      <w:marRight w:val="0"/>
      <w:marTop w:val="0"/>
      <w:marBottom w:val="0"/>
      <w:divBdr>
        <w:top w:val="none" w:sz="0" w:space="0" w:color="auto"/>
        <w:left w:val="none" w:sz="0" w:space="0" w:color="auto"/>
        <w:bottom w:val="none" w:sz="0" w:space="0" w:color="auto"/>
        <w:right w:val="none" w:sz="0" w:space="0" w:color="auto"/>
      </w:divBdr>
    </w:div>
    <w:div w:id="1781728178">
      <w:bodyDiv w:val="1"/>
      <w:marLeft w:val="0"/>
      <w:marRight w:val="0"/>
      <w:marTop w:val="0"/>
      <w:marBottom w:val="0"/>
      <w:divBdr>
        <w:top w:val="none" w:sz="0" w:space="0" w:color="auto"/>
        <w:left w:val="none" w:sz="0" w:space="0" w:color="auto"/>
        <w:bottom w:val="none" w:sz="0" w:space="0" w:color="auto"/>
        <w:right w:val="none" w:sz="0" w:space="0" w:color="auto"/>
      </w:divBdr>
    </w:div>
    <w:div w:id="1782138936">
      <w:bodyDiv w:val="1"/>
      <w:marLeft w:val="0"/>
      <w:marRight w:val="0"/>
      <w:marTop w:val="0"/>
      <w:marBottom w:val="0"/>
      <w:divBdr>
        <w:top w:val="none" w:sz="0" w:space="0" w:color="auto"/>
        <w:left w:val="none" w:sz="0" w:space="0" w:color="auto"/>
        <w:bottom w:val="none" w:sz="0" w:space="0" w:color="auto"/>
        <w:right w:val="none" w:sz="0" w:space="0" w:color="auto"/>
      </w:divBdr>
    </w:div>
    <w:div w:id="1782800755">
      <w:bodyDiv w:val="1"/>
      <w:marLeft w:val="0"/>
      <w:marRight w:val="0"/>
      <w:marTop w:val="0"/>
      <w:marBottom w:val="0"/>
      <w:divBdr>
        <w:top w:val="none" w:sz="0" w:space="0" w:color="auto"/>
        <w:left w:val="none" w:sz="0" w:space="0" w:color="auto"/>
        <w:bottom w:val="none" w:sz="0" w:space="0" w:color="auto"/>
        <w:right w:val="none" w:sz="0" w:space="0" w:color="auto"/>
      </w:divBdr>
    </w:div>
    <w:div w:id="1784035881">
      <w:bodyDiv w:val="1"/>
      <w:marLeft w:val="0"/>
      <w:marRight w:val="0"/>
      <w:marTop w:val="0"/>
      <w:marBottom w:val="0"/>
      <w:divBdr>
        <w:top w:val="none" w:sz="0" w:space="0" w:color="auto"/>
        <w:left w:val="none" w:sz="0" w:space="0" w:color="auto"/>
        <w:bottom w:val="none" w:sz="0" w:space="0" w:color="auto"/>
        <w:right w:val="none" w:sz="0" w:space="0" w:color="auto"/>
      </w:divBdr>
    </w:div>
    <w:div w:id="1784348760">
      <w:bodyDiv w:val="1"/>
      <w:marLeft w:val="0"/>
      <w:marRight w:val="0"/>
      <w:marTop w:val="0"/>
      <w:marBottom w:val="0"/>
      <w:divBdr>
        <w:top w:val="none" w:sz="0" w:space="0" w:color="auto"/>
        <w:left w:val="none" w:sz="0" w:space="0" w:color="auto"/>
        <w:bottom w:val="none" w:sz="0" w:space="0" w:color="auto"/>
        <w:right w:val="none" w:sz="0" w:space="0" w:color="auto"/>
      </w:divBdr>
    </w:div>
    <w:div w:id="1785691432">
      <w:bodyDiv w:val="1"/>
      <w:marLeft w:val="0"/>
      <w:marRight w:val="0"/>
      <w:marTop w:val="0"/>
      <w:marBottom w:val="0"/>
      <w:divBdr>
        <w:top w:val="none" w:sz="0" w:space="0" w:color="auto"/>
        <w:left w:val="none" w:sz="0" w:space="0" w:color="auto"/>
        <w:bottom w:val="none" w:sz="0" w:space="0" w:color="auto"/>
        <w:right w:val="none" w:sz="0" w:space="0" w:color="auto"/>
      </w:divBdr>
    </w:div>
    <w:div w:id="1785884086">
      <w:bodyDiv w:val="1"/>
      <w:marLeft w:val="0"/>
      <w:marRight w:val="0"/>
      <w:marTop w:val="0"/>
      <w:marBottom w:val="0"/>
      <w:divBdr>
        <w:top w:val="none" w:sz="0" w:space="0" w:color="auto"/>
        <w:left w:val="none" w:sz="0" w:space="0" w:color="auto"/>
        <w:bottom w:val="none" w:sz="0" w:space="0" w:color="auto"/>
        <w:right w:val="none" w:sz="0" w:space="0" w:color="auto"/>
      </w:divBdr>
    </w:div>
    <w:div w:id="1787625706">
      <w:bodyDiv w:val="1"/>
      <w:marLeft w:val="0"/>
      <w:marRight w:val="0"/>
      <w:marTop w:val="0"/>
      <w:marBottom w:val="0"/>
      <w:divBdr>
        <w:top w:val="none" w:sz="0" w:space="0" w:color="auto"/>
        <w:left w:val="none" w:sz="0" w:space="0" w:color="auto"/>
        <w:bottom w:val="none" w:sz="0" w:space="0" w:color="auto"/>
        <w:right w:val="none" w:sz="0" w:space="0" w:color="auto"/>
      </w:divBdr>
    </w:div>
    <w:div w:id="1788427219">
      <w:bodyDiv w:val="1"/>
      <w:marLeft w:val="0"/>
      <w:marRight w:val="0"/>
      <w:marTop w:val="0"/>
      <w:marBottom w:val="0"/>
      <w:divBdr>
        <w:top w:val="none" w:sz="0" w:space="0" w:color="auto"/>
        <w:left w:val="none" w:sz="0" w:space="0" w:color="auto"/>
        <w:bottom w:val="none" w:sz="0" w:space="0" w:color="auto"/>
        <w:right w:val="none" w:sz="0" w:space="0" w:color="auto"/>
      </w:divBdr>
    </w:div>
    <w:div w:id="1788965750">
      <w:bodyDiv w:val="1"/>
      <w:marLeft w:val="0"/>
      <w:marRight w:val="0"/>
      <w:marTop w:val="0"/>
      <w:marBottom w:val="0"/>
      <w:divBdr>
        <w:top w:val="none" w:sz="0" w:space="0" w:color="auto"/>
        <w:left w:val="none" w:sz="0" w:space="0" w:color="auto"/>
        <w:bottom w:val="none" w:sz="0" w:space="0" w:color="auto"/>
        <w:right w:val="none" w:sz="0" w:space="0" w:color="auto"/>
      </w:divBdr>
    </w:div>
    <w:div w:id="1789161586">
      <w:bodyDiv w:val="1"/>
      <w:marLeft w:val="0"/>
      <w:marRight w:val="0"/>
      <w:marTop w:val="0"/>
      <w:marBottom w:val="0"/>
      <w:divBdr>
        <w:top w:val="none" w:sz="0" w:space="0" w:color="auto"/>
        <w:left w:val="none" w:sz="0" w:space="0" w:color="auto"/>
        <w:bottom w:val="none" w:sz="0" w:space="0" w:color="auto"/>
        <w:right w:val="none" w:sz="0" w:space="0" w:color="auto"/>
      </w:divBdr>
    </w:div>
    <w:div w:id="1789741093">
      <w:bodyDiv w:val="1"/>
      <w:marLeft w:val="0"/>
      <w:marRight w:val="0"/>
      <w:marTop w:val="0"/>
      <w:marBottom w:val="0"/>
      <w:divBdr>
        <w:top w:val="none" w:sz="0" w:space="0" w:color="auto"/>
        <w:left w:val="none" w:sz="0" w:space="0" w:color="auto"/>
        <w:bottom w:val="none" w:sz="0" w:space="0" w:color="auto"/>
        <w:right w:val="none" w:sz="0" w:space="0" w:color="auto"/>
      </w:divBdr>
    </w:div>
    <w:div w:id="1790246913">
      <w:bodyDiv w:val="1"/>
      <w:marLeft w:val="0"/>
      <w:marRight w:val="0"/>
      <w:marTop w:val="0"/>
      <w:marBottom w:val="0"/>
      <w:divBdr>
        <w:top w:val="none" w:sz="0" w:space="0" w:color="auto"/>
        <w:left w:val="none" w:sz="0" w:space="0" w:color="auto"/>
        <w:bottom w:val="none" w:sz="0" w:space="0" w:color="auto"/>
        <w:right w:val="none" w:sz="0" w:space="0" w:color="auto"/>
      </w:divBdr>
    </w:div>
    <w:div w:id="1790856431">
      <w:bodyDiv w:val="1"/>
      <w:marLeft w:val="0"/>
      <w:marRight w:val="0"/>
      <w:marTop w:val="0"/>
      <w:marBottom w:val="0"/>
      <w:divBdr>
        <w:top w:val="none" w:sz="0" w:space="0" w:color="auto"/>
        <w:left w:val="none" w:sz="0" w:space="0" w:color="auto"/>
        <w:bottom w:val="none" w:sz="0" w:space="0" w:color="auto"/>
        <w:right w:val="none" w:sz="0" w:space="0" w:color="auto"/>
      </w:divBdr>
    </w:div>
    <w:div w:id="1791047177">
      <w:bodyDiv w:val="1"/>
      <w:marLeft w:val="0"/>
      <w:marRight w:val="0"/>
      <w:marTop w:val="0"/>
      <w:marBottom w:val="0"/>
      <w:divBdr>
        <w:top w:val="none" w:sz="0" w:space="0" w:color="auto"/>
        <w:left w:val="none" w:sz="0" w:space="0" w:color="auto"/>
        <w:bottom w:val="none" w:sz="0" w:space="0" w:color="auto"/>
        <w:right w:val="none" w:sz="0" w:space="0" w:color="auto"/>
      </w:divBdr>
    </w:div>
    <w:div w:id="1791968196">
      <w:bodyDiv w:val="1"/>
      <w:marLeft w:val="0"/>
      <w:marRight w:val="0"/>
      <w:marTop w:val="0"/>
      <w:marBottom w:val="0"/>
      <w:divBdr>
        <w:top w:val="none" w:sz="0" w:space="0" w:color="auto"/>
        <w:left w:val="none" w:sz="0" w:space="0" w:color="auto"/>
        <w:bottom w:val="none" w:sz="0" w:space="0" w:color="auto"/>
        <w:right w:val="none" w:sz="0" w:space="0" w:color="auto"/>
      </w:divBdr>
    </w:div>
    <w:div w:id="1792094370">
      <w:bodyDiv w:val="1"/>
      <w:marLeft w:val="0"/>
      <w:marRight w:val="0"/>
      <w:marTop w:val="0"/>
      <w:marBottom w:val="0"/>
      <w:divBdr>
        <w:top w:val="none" w:sz="0" w:space="0" w:color="auto"/>
        <w:left w:val="none" w:sz="0" w:space="0" w:color="auto"/>
        <w:bottom w:val="none" w:sz="0" w:space="0" w:color="auto"/>
        <w:right w:val="none" w:sz="0" w:space="0" w:color="auto"/>
      </w:divBdr>
    </w:div>
    <w:div w:id="1793941664">
      <w:bodyDiv w:val="1"/>
      <w:marLeft w:val="0"/>
      <w:marRight w:val="0"/>
      <w:marTop w:val="0"/>
      <w:marBottom w:val="0"/>
      <w:divBdr>
        <w:top w:val="none" w:sz="0" w:space="0" w:color="auto"/>
        <w:left w:val="none" w:sz="0" w:space="0" w:color="auto"/>
        <w:bottom w:val="none" w:sz="0" w:space="0" w:color="auto"/>
        <w:right w:val="none" w:sz="0" w:space="0" w:color="auto"/>
      </w:divBdr>
    </w:div>
    <w:div w:id="1795634173">
      <w:bodyDiv w:val="1"/>
      <w:marLeft w:val="0"/>
      <w:marRight w:val="0"/>
      <w:marTop w:val="0"/>
      <w:marBottom w:val="0"/>
      <w:divBdr>
        <w:top w:val="none" w:sz="0" w:space="0" w:color="auto"/>
        <w:left w:val="none" w:sz="0" w:space="0" w:color="auto"/>
        <w:bottom w:val="none" w:sz="0" w:space="0" w:color="auto"/>
        <w:right w:val="none" w:sz="0" w:space="0" w:color="auto"/>
      </w:divBdr>
    </w:div>
    <w:div w:id="1797019909">
      <w:bodyDiv w:val="1"/>
      <w:marLeft w:val="0"/>
      <w:marRight w:val="0"/>
      <w:marTop w:val="0"/>
      <w:marBottom w:val="0"/>
      <w:divBdr>
        <w:top w:val="none" w:sz="0" w:space="0" w:color="auto"/>
        <w:left w:val="none" w:sz="0" w:space="0" w:color="auto"/>
        <w:bottom w:val="none" w:sz="0" w:space="0" w:color="auto"/>
        <w:right w:val="none" w:sz="0" w:space="0" w:color="auto"/>
      </w:divBdr>
    </w:div>
    <w:div w:id="1797868544">
      <w:bodyDiv w:val="1"/>
      <w:marLeft w:val="0"/>
      <w:marRight w:val="0"/>
      <w:marTop w:val="0"/>
      <w:marBottom w:val="0"/>
      <w:divBdr>
        <w:top w:val="none" w:sz="0" w:space="0" w:color="auto"/>
        <w:left w:val="none" w:sz="0" w:space="0" w:color="auto"/>
        <w:bottom w:val="none" w:sz="0" w:space="0" w:color="auto"/>
        <w:right w:val="none" w:sz="0" w:space="0" w:color="auto"/>
      </w:divBdr>
    </w:div>
    <w:div w:id="1797870800">
      <w:bodyDiv w:val="1"/>
      <w:marLeft w:val="0"/>
      <w:marRight w:val="0"/>
      <w:marTop w:val="0"/>
      <w:marBottom w:val="0"/>
      <w:divBdr>
        <w:top w:val="none" w:sz="0" w:space="0" w:color="auto"/>
        <w:left w:val="none" w:sz="0" w:space="0" w:color="auto"/>
        <w:bottom w:val="none" w:sz="0" w:space="0" w:color="auto"/>
        <w:right w:val="none" w:sz="0" w:space="0" w:color="auto"/>
      </w:divBdr>
    </w:div>
    <w:div w:id="1798180764">
      <w:bodyDiv w:val="1"/>
      <w:marLeft w:val="0"/>
      <w:marRight w:val="0"/>
      <w:marTop w:val="0"/>
      <w:marBottom w:val="0"/>
      <w:divBdr>
        <w:top w:val="none" w:sz="0" w:space="0" w:color="auto"/>
        <w:left w:val="none" w:sz="0" w:space="0" w:color="auto"/>
        <w:bottom w:val="none" w:sz="0" w:space="0" w:color="auto"/>
        <w:right w:val="none" w:sz="0" w:space="0" w:color="auto"/>
      </w:divBdr>
    </w:div>
    <w:div w:id="1799715401">
      <w:bodyDiv w:val="1"/>
      <w:marLeft w:val="0"/>
      <w:marRight w:val="0"/>
      <w:marTop w:val="0"/>
      <w:marBottom w:val="0"/>
      <w:divBdr>
        <w:top w:val="none" w:sz="0" w:space="0" w:color="auto"/>
        <w:left w:val="none" w:sz="0" w:space="0" w:color="auto"/>
        <w:bottom w:val="none" w:sz="0" w:space="0" w:color="auto"/>
        <w:right w:val="none" w:sz="0" w:space="0" w:color="auto"/>
      </w:divBdr>
    </w:div>
    <w:div w:id="1800030193">
      <w:bodyDiv w:val="1"/>
      <w:marLeft w:val="0"/>
      <w:marRight w:val="0"/>
      <w:marTop w:val="0"/>
      <w:marBottom w:val="0"/>
      <w:divBdr>
        <w:top w:val="none" w:sz="0" w:space="0" w:color="auto"/>
        <w:left w:val="none" w:sz="0" w:space="0" w:color="auto"/>
        <w:bottom w:val="none" w:sz="0" w:space="0" w:color="auto"/>
        <w:right w:val="none" w:sz="0" w:space="0" w:color="auto"/>
      </w:divBdr>
    </w:div>
    <w:div w:id="1800563914">
      <w:bodyDiv w:val="1"/>
      <w:marLeft w:val="0"/>
      <w:marRight w:val="0"/>
      <w:marTop w:val="0"/>
      <w:marBottom w:val="0"/>
      <w:divBdr>
        <w:top w:val="none" w:sz="0" w:space="0" w:color="auto"/>
        <w:left w:val="none" w:sz="0" w:space="0" w:color="auto"/>
        <w:bottom w:val="none" w:sz="0" w:space="0" w:color="auto"/>
        <w:right w:val="none" w:sz="0" w:space="0" w:color="auto"/>
      </w:divBdr>
    </w:div>
    <w:div w:id="1801025220">
      <w:bodyDiv w:val="1"/>
      <w:marLeft w:val="0"/>
      <w:marRight w:val="0"/>
      <w:marTop w:val="0"/>
      <w:marBottom w:val="0"/>
      <w:divBdr>
        <w:top w:val="none" w:sz="0" w:space="0" w:color="auto"/>
        <w:left w:val="none" w:sz="0" w:space="0" w:color="auto"/>
        <w:bottom w:val="none" w:sz="0" w:space="0" w:color="auto"/>
        <w:right w:val="none" w:sz="0" w:space="0" w:color="auto"/>
      </w:divBdr>
    </w:div>
    <w:div w:id="1802725767">
      <w:bodyDiv w:val="1"/>
      <w:marLeft w:val="0"/>
      <w:marRight w:val="0"/>
      <w:marTop w:val="0"/>
      <w:marBottom w:val="0"/>
      <w:divBdr>
        <w:top w:val="none" w:sz="0" w:space="0" w:color="auto"/>
        <w:left w:val="none" w:sz="0" w:space="0" w:color="auto"/>
        <w:bottom w:val="none" w:sz="0" w:space="0" w:color="auto"/>
        <w:right w:val="none" w:sz="0" w:space="0" w:color="auto"/>
      </w:divBdr>
    </w:div>
    <w:div w:id="1804040504">
      <w:bodyDiv w:val="1"/>
      <w:marLeft w:val="0"/>
      <w:marRight w:val="0"/>
      <w:marTop w:val="0"/>
      <w:marBottom w:val="0"/>
      <w:divBdr>
        <w:top w:val="none" w:sz="0" w:space="0" w:color="auto"/>
        <w:left w:val="none" w:sz="0" w:space="0" w:color="auto"/>
        <w:bottom w:val="none" w:sz="0" w:space="0" w:color="auto"/>
        <w:right w:val="none" w:sz="0" w:space="0" w:color="auto"/>
      </w:divBdr>
    </w:div>
    <w:div w:id="1804615382">
      <w:bodyDiv w:val="1"/>
      <w:marLeft w:val="0"/>
      <w:marRight w:val="0"/>
      <w:marTop w:val="0"/>
      <w:marBottom w:val="0"/>
      <w:divBdr>
        <w:top w:val="none" w:sz="0" w:space="0" w:color="auto"/>
        <w:left w:val="none" w:sz="0" w:space="0" w:color="auto"/>
        <w:bottom w:val="none" w:sz="0" w:space="0" w:color="auto"/>
        <w:right w:val="none" w:sz="0" w:space="0" w:color="auto"/>
      </w:divBdr>
    </w:div>
    <w:div w:id="1805007026">
      <w:bodyDiv w:val="1"/>
      <w:marLeft w:val="0"/>
      <w:marRight w:val="0"/>
      <w:marTop w:val="0"/>
      <w:marBottom w:val="0"/>
      <w:divBdr>
        <w:top w:val="none" w:sz="0" w:space="0" w:color="auto"/>
        <w:left w:val="none" w:sz="0" w:space="0" w:color="auto"/>
        <w:bottom w:val="none" w:sz="0" w:space="0" w:color="auto"/>
        <w:right w:val="none" w:sz="0" w:space="0" w:color="auto"/>
      </w:divBdr>
    </w:div>
    <w:div w:id="1806964395">
      <w:bodyDiv w:val="1"/>
      <w:marLeft w:val="0"/>
      <w:marRight w:val="0"/>
      <w:marTop w:val="0"/>
      <w:marBottom w:val="0"/>
      <w:divBdr>
        <w:top w:val="none" w:sz="0" w:space="0" w:color="auto"/>
        <w:left w:val="none" w:sz="0" w:space="0" w:color="auto"/>
        <w:bottom w:val="none" w:sz="0" w:space="0" w:color="auto"/>
        <w:right w:val="none" w:sz="0" w:space="0" w:color="auto"/>
      </w:divBdr>
    </w:div>
    <w:div w:id="1807432505">
      <w:bodyDiv w:val="1"/>
      <w:marLeft w:val="0"/>
      <w:marRight w:val="0"/>
      <w:marTop w:val="0"/>
      <w:marBottom w:val="0"/>
      <w:divBdr>
        <w:top w:val="none" w:sz="0" w:space="0" w:color="auto"/>
        <w:left w:val="none" w:sz="0" w:space="0" w:color="auto"/>
        <w:bottom w:val="none" w:sz="0" w:space="0" w:color="auto"/>
        <w:right w:val="none" w:sz="0" w:space="0" w:color="auto"/>
      </w:divBdr>
    </w:div>
    <w:div w:id="1808277679">
      <w:bodyDiv w:val="1"/>
      <w:marLeft w:val="0"/>
      <w:marRight w:val="0"/>
      <w:marTop w:val="0"/>
      <w:marBottom w:val="0"/>
      <w:divBdr>
        <w:top w:val="none" w:sz="0" w:space="0" w:color="auto"/>
        <w:left w:val="none" w:sz="0" w:space="0" w:color="auto"/>
        <w:bottom w:val="none" w:sz="0" w:space="0" w:color="auto"/>
        <w:right w:val="none" w:sz="0" w:space="0" w:color="auto"/>
      </w:divBdr>
    </w:div>
    <w:div w:id="1808739134">
      <w:bodyDiv w:val="1"/>
      <w:marLeft w:val="0"/>
      <w:marRight w:val="0"/>
      <w:marTop w:val="0"/>
      <w:marBottom w:val="0"/>
      <w:divBdr>
        <w:top w:val="none" w:sz="0" w:space="0" w:color="auto"/>
        <w:left w:val="none" w:sz="0" w:space="0" w:color="auto"/>
        <w:bottom w:val="none" w:sz="0" w:space="0" w:color="auto"/>
        <w:right w:val="none" w:sz="0" w:space="0" w:color="auto"/>
      </w:divBdr>
    </w:div>
    <w:div w:id="1809006001">
      <w:bodyDiv w:val="1"/>
      <w:marLeft w:val="0"/>
      <w:marRight w:val="0"/>
      <w:marTop w:val="0"/>
      <w:marBottom w:val="0"/>
      <w:divBdr>
        <w:top w:val="none" w:sz="0" w:space="0" w:color="auto"/>
        <w:left w:val="none" w:sz="0" w:space="0" w:color="auto"/>
        <w:bottom w:val="none" w:sz="0" w:space="0" w:color="auto"/>
        <w:right w:val="none" w:sz="0" w:space="0" w:color="auto"/>
      </w:divBdr>
    </w:div>
    <w:div w:id="1809517442">
      <w:bodyDiv w:val="1"/>
      <w:marLeft w:val="0"/>
      <w:marRight w:val="0"/>
      <w:marTop w:val="0"/>
      <w:marBottom w:val="0"/>
      <w:divBdr>
        <w:top w:val="none" w:sz="0" w:space="0" w:color="auto"/>
        <w:left w:val="none" w:sz="0" w:space="0" w:color="auto"/>
        <w:bottom w:val="none" w:sz="0" w:space="0" w:color="auto"/>
        <w:right w:val="none" w:sz="0" w:space="0" w:color="auto"/>
      </w:divBdr>
    </w:div>
    <w:div w:id="1810055017">
      <w:bodyDiv w:val="1"/>
      <w:marLeft w:val="0"/>
      <w:marRight w:val="0"/>
      <w:marTop w:val="0"/>
      <w:marBottom w:val="0"/>
      <w:divBdr>
        <w:top w:val="none" w:sz="0" w:space="0" w:color="auto"/>
        <w:left w:val="none" w:sz="0" w:space="0" w:color="auto"/>
        <w:bottom w:val="none" w:sz="0" w:space="0" w:color="auto"/>
        <w:right w:val="none" w:sz="0" w:space="0" w:color="auto"/>
      </w:divBdr>
    </w:div>
    <w:div w:id="1811050988">
      <w:bodyDiv w:val="1"/>
      <w:marLeft w:val="0"/>
      <w:marRight w:val="0"/>
      <w:marTop w:val="0"/>
      <w:marBottom w:val="0"/>
      <w:divBdr>
        <w:top w:val="none" w:sz="0" w:space="0" w:color="auto"/>
        <w:left w:val="none" w:sz="0" w:space="0" w:color="auto"/>
        <w:bottom w:val="none" w:sz="0" w:space="0" w:color="auto"/>
        <w:right w:val="none" w:sz="0" w:space="0" w:color="auto"/>
      </w:divBdr>
    </w:div>
    <w:div w:id="1816222281">
      <w:bodyDiv w:val="1"/>
      <w:marLeft w:val="0"/>
      <w:marRight w:val="0"/>
      <w:marTop w:val="0"/>
      <w:marBottom w:val="0"/>
      <w:divBdr>
        <w:top w:val="none" w:sz="0" w:space="0" w:color="auto"/>
        <w:left w:val="none" w:sz="0" w:space="0" w:color="auto"/>
        <w:bottom w:val="none" w:sz="0" w:space="0" w:color="auto"/>
        <w:right w:val="none" w:sz="0" w:space="0" w:color="auto"/>
      </w:divBdr>
    </w:div>
    <w:div w:id="1817642284">
      <w:bodyDiv w:val="1"/>
      <w:marLeft w:val="0"/>
      <w:marRight w:val="0"/>
      <w:marTop w:val="0"/>
      <w:marBottom w:val="0"/>
      <w:divBdr>
        <w:top w:val="none" w:sz="0" w:space="0" w:color="auto"/>
        <w:left w:val="none" w:sz="0" w:space="0" w:color="auto"/>
        <w:bottom w:val="none" w:sz="0" w:space="0" w:color="auto"/>
        <w:right w:val="none" w:sz="0" w:space="0" w:color="auto"/>
      </w:divBdr>
    </w:div>
    <w:div w:id="1818448666">
      <w:bodyDiv w:val="1"/>
      <w:marLeft w:val="0"/>
      <w:marRight w:val="0"/>
      <w:marTop w:val="0"/>
      <w:marBottom w:val="0"/>
      <w:divBdr>
        <w:top w:val="none" w:sz="0" w:space="0" w:color="auto"/>
        <w:left w:val="none" w:sz="0" w:space="0" w:color="auto"/>
        <w:bottom w:val="none" w:sz="0" w:space="0" w:color="auto"/>
        <w:right w:val="none" w:sz="0" w:space="0" w:color="auto"/>
      </w:divBdr>
    </w:div>
    <w:div w:id="1818835533">
      <w:bodyDiv w:val="1"/>
      <w:marLeft w:val="0"/>
      <w:marRight w:val="0"/>
      <w:marTop w:val="0"/>
      <w:marBottom w:val="0"/>
      <w:divBdr>
        <w:top w:val="none" w:sz="0" w:space="0" w:color="auto"/>
        <w:left w:val="none" w:sz="0" w:space="0" w:color="auto"/>
        <w:bottom w:val="none" w:sz="0" w:space="0" w:color="auto"/>
        <w:right w:val="none" w:sz="0" w:space="0" w:color="auto"/>
      </w:divBdr>
    </w:div>
    <w:div w:id="1820612837">
      <w:bodyDiv w:val="1"/>
      <w:marLeft w:val="0"/>
      <w:marRight w:val="0"/>
      <w:marTop w:val="0"/>
      <w:marBottom w:val="0"/>
      <w:divBdr>
        <w:top w:val="none" w:sz="0" w:space="0" w:color="auto"/>
        <w:left w:val="none" w:sz="0" w:space="0" w:color="auto"/>
        <w:bottom w:val="none" w:sz="0" w:space="0" w:color="auto"/>
        <w:right w:val="none" w:sz="0" w:space="0" w:color="auto"/>
      </w:divBdr>
    </w:div>
    <w:div w:id="1821917535">
      <w:bodyDiv w:val="1"/>
      <w:marLeft w:val="0"/>
      <w:marRight w:val="0"/>
      <w:marTop w:val="0"/>
      <w:marBottom w:val="0"/>
      <w:divBdr>
        <w:top w:val="none" w:sz="0" w:space="0" w:color="auto"/>
        <w:left w:val="none" w:sz="0" w:space="0" w:color="auto"/>
        <w:bottom w:val="none" w:sz="0" w:space="0" w:color="auto"/>
        <w:right w:val="none" w:sz="0" w:space="0" w:color="auto"/>
      </w:divBdr>
    </w:div>
    <w:div w:id="1822192468">
      <w:bodyDiv w:val="1"/>
      <w:marLeft w:val="0"/>
      <w:marRight w:val="0"/>
      <w:marTop w:val="0"/>
      <w:marBottom w:val="0"/>
      <w:divBdr>
        <w:top w:val="none" w:sz="0" w:space="0" w:color="auto"/>
        <w:left w:val="none" w:sz="0" w:space="0" w:color="auto"/>
        <w:bottom w:val="none" w:sz="0" w:space="0" w:color="auto"/>
        <w:right w:val="none" w:sz="0" w:space="0" w:color="auto"/>
      </w:divBdr>
    </w:div>
    <w:div w:id="1826360536">
      <w:bodyDiv w:val="1"/>
      <w:marLeft w:val="0"/>
      <w:marRight w:val="0"/>
      <w:marTop w:val="0"/>
      <w:marBottom w:val="0"/>
      <w:divBdr>
        <w:top w:val="none" w:sz="0" w:space="0" w:color="auto"/>
        <w:left w:val="none" w:sz="0" w:space="0" w:color="auto"/>
        <w:bottom w:val="none" w:sz="0" w:space="0" w:color="auto"/>
        <w:right w:val="none" w:sz="0" w:space="0" w:color="auto"/>
      </w:divBdr>
    </w:div>
    <w:div w:id="1831022735">
      <w:bodyDiv w:val="1"/>
      <w:marLeft w:val="0"/>
      <w:marRight w:val="0"/>
      <w:marTop w:val="0"/>
      <w:marBottom w:val="0"/>
      <w:divBdr>
        <w:top w:val="none" w:sz="0" w:space="0" w:color="auto"/>
        <w:left w:val="none" w:sz="0" w:space="0" w:color="auto"/>
        <w:bottom w:val="none" w:sz="0" w:space="0" w:color="auto"/>
        <w:right w:val="none" w:sz="0" w:space="0" w:color="auto"/>
      </w:divBdr>
    </w:div>
    <w:div w:id="1831483584">
      <w:bodyDiv w:val="1"/>
      <w:marLeft w:val="0"/>
      <w:marRight w:val="0"/>
      <w:marTop w:val="0"/>
      <w:marBottom w:val="0"/>
      <w:divBdr>
        <w:top w:val="none" w:sz="0" w:space="0" w:color="auto"/>
        <w:left w:val="none" w:sz="0" w:space="0" w:color="auto"/>
        <w:bottom w:val="none" w:sz="0" w:space="0" w:color="auto"/>
        <w:right w:val="none" w:sz="0" w:space="0" w:color="auto"/>
      </w:divBdr>
    </w:div>
    <w:div w:id="1831600943">
      <w:bodyDiv w:val="1"/>
      <w:marLeft w:val="0"/>
      <w:marRight w:val="0"/>
      <w:marTop w:val="0"/>
      <w:marBottom w:val="0"/>
      <w:divBdr>
        <w:top w:val="none" w:sz="0" w:space="0" w:color="auto"/>
        <w:left w:val="none" w:sz="0" w:space="0" w:color="auto"/>
        <w:bottom w:val="none" w:sz="0" w:space="0" w:color="auto"/>
        <w:right w:val="none" w:sz="0" w:space="0" w:color="auto"/>
      </w:divBdr>
    </w:div>
    <w:div w:id="1831628427">
      <w:bodyDiv w:val="1"/>
      <w:marLeft w:val="0"/>
      <w:marRight w:val="0"/>
      <w:marTop w:val="0"/>
      <w:marBottom w:val="0"/>
      <w:divBdr>
        <w:top w:val="none" w:sz="0" w:space="0" w:color="auto"/>
        <w:left w:val="none" w:sz="0" w:space="0" w:color="auto"/>
        <w:bottom w:val="none" w:sz="0" w:space="0" w:color="auto"/>
        <w:right w:val="none" w:sz="0" w:space="0" w:color="auto"/>
      </w:divBdr>
    </w:div>
    <w:div w:id="1831828588">
      <w:bodyDiv w:val="1"/>
      <w:marLeft w:val="0"/>
      <w:marRight w:val="0"/>
      <w:marTop w:val="0"/>
      <w:marBottom w:val="0"/>
      <w:divBdr>
        <w:top w:val="none" w:sz="0" w:space="0" w:color="auto"/>
        <w:left w:val="none" w:sz="0" w:space="0" w:color="auto"/>
        <w:bottom w:val="none" w:sz="0" w:space="0" w:color="auto"/>
        <w:right w:val="none" w:sz="0" w:space="0" w:color="auto"/>
      </w:divBdr>
    </w:div>
    <w:div w:id="1836190766">
      <w:bodyDiv w:val="1"/>
      <w:marLeft w:val="0"/>
      <w:marRight w:val="0"/>
      <w:marTop w:val="0"/>
      <w:marBottom w:val="0"/>
      <w:divBdr>
        <w:top w:val="none" w:sz="0" w:space="0" w:color="auto"/>
        <w:left w:val="none" w:sz="0" w:space="0" w:color="auto"/>
        <w:bottom w:val="none" w:sz="0" w:space="0" w:color="auto"/>
        <w:right w:val="none" w:sz="0" w:space="0" w:color="auto"/>
      </w:divBdr>
    </w:div>
    <w:div w:id="1836260318">
      <w:bodyDiv w:val="1"/>
      <w:marLeft w:val="0"/>
      <w:marRight w:val="0"/>
      <w:marTop w:val="0"/>
      <w:marBottom w:val="0"/>
      <w:divBdr>
        <w:top w:val="none" w:sz="0" w:space="0" w:color="auto"/>
        <w:left w:val="none" w:sz="0" w:space="0" w:color="auto"/>
        <w:bottom w:val="none" w:sz="0" w:space="0" w:color="auto"/>
        <w:right w:val="none" w:sz="0" w:space="0" w:color="auto"/>
      </w:divBdr>
    </w:div>
    <w:div w:id="1836721836">
      <w:bodyDiv w:val="1"/>
      <w:marLeft w:val="0"/>
      <w:marRight w:val="0"/>
      <w:marTop w:val="0"/>
      <w:marBottom w:val="0"/>
      <w:divBdr>
        <w:top w:val="none" w:sz="0" w:space="0" w:color="auto"/>
        <w:left w:val="none" w:sz="0" w:space="0" w:color="auto"/>
        <w:bottom w:val="none" w:sz="0" w:space="0" w:color="auto"/>
        <w:right w:val="none" w:sz="0" w:space="0" w:color="auto"/>
      </w:divBdr>
    </w:div>
    <w:div w:id="1837068229">
      <w:bodyDiv w:val="1"/>
      <w:marLeft w:val="0"/>
      <w:marRight w:val="0"/>
      <w:marTop w:val="0"/>
      <w:marBottom w:val="0"/>
      <w:divBdr>
        <w:top w:val="none" w:sz="0" w:space="0" w:color="auto"/>
        <w:left w:val="none" w:sz="0" w:space="0" w:color="auto"/>
        <w:bottom w:val="none" w:sz="0" w:space="0" w:color="auto"/>
        <w:right w:val="none" w:sz="0" w:space="0" w:color="auto"/>
      </w:divBdr>
    </w:div>
    <w:div w:id="1838232666">
      <w:bodyDiv w:val="1"/>
      <w:marLeft w:val="0"/>
      <w:marRight w:val="0"/>
      <w:marTop w:val="0"/>
      <w:marBottom w:val="0"/>
      <w:divBdr>
        <w:top w:val="none" w:sz="0" w:space="0" w:color="auto"/>
        <w:left w:val="none" w:sz="0" w:space="0" w:color="auto"/>
        <w:bottom w:val="none" w:sz="0" w:space="0" w:color="auto"/>
        <w:right w:val="none" w:sz="0" w:space="0" w:color="auto"/>
      </w:divBdr>
    </w:div>
    <w:div w:id="1840072632">
      <w:bodyDiv w:val="1"/>
      <w:marLeft w:val="0"/>
      <w:marRight w:val="0"/>
      <w:marTop w:val="0"/>
      <w:marBottom w:val="0"/>
      <w:divBdr>
        <w:top w:val="none" w:sz="0" w:space="0" w:color="auto"/>
        <w:left w:val="none" w:sz="0" w:space="0" w:color="auto"/>
        <w:bottom w:val="none" w:sz="0" w:space="0" w:color="auto"/>
        <w:right w:val="none" w:sz="0" w:space="0" w:color="auto"/>
      </w:divBdr>
    </w:div>
    <w:div w:id="1840387574">
      <w:bodyDiv w:val="1"/>
      <w:marLeft w:val="0"/>
      <w:marRight w:val="0"/>
      <w:marTop w:val="0"/>
      <w:marBottom w:val="0"/>
      <w:divBdr>
        <w:top w:val="none" w:sz="0" w:space="0" w:color="auto"/>
        <w:left w:val="none" w:sz="0" w:space="0" w:color="auto"/>
        <w:bottom w:val="none" w:sz="0" w:space="0" w:color="auto"/>
        <w:right w:val="none" w:sz="0" w:space="0" w:color="auto"/>
      </w:divBdr>
    </w:div>
    <w:div w:id="1840806500">
      <w:bodyDiv w:val="1"/>
      <w:marLeft w:val="0"/>
      <w:marRight w:val="0"/>
      <w:marTop w:val="0"/>
      <w:marBottom w:val="0"/>
      <w:divBdr>
        <w:top w:val="none" w:sz="0" w:space="0" w:color="auto"/>
        <w:left w:val="none" w:sz="0" w:space="0" w:color="auto"/>
        <w:bottom w:val="none" w:sz="0" w:space="0" w:color="auto"/>
        <w:right w:val="none" w:sz="0" w:space="0" w:color="auto"/>
      </w:divBdr>
    </w:div>
    <w:div w:id="1842306980">
      <w:bodyDiv w:val="1"/>
      <w:marLeft w:val="0"/>
      <w:marRight w:val="0"/>
      <w:marTop w:val="0"/>
      <w:marBottom w:val="0"/>
      <w:divBdr>
        <w:top w:val="none" w:sz="0" w:space="0" w:color="auto"/>
        <w:left w:val="none" w:sz="0" w:space="0" w:color="auto"/>
        <w:bottom w:val="none" w:sz="0" w:space="0" w:color="auto"/>
        <w:right w:val="none" w:sz="0" w:space="0" w:color="auto"/>
      </w:divBdr>
    </w:div>
    <w:div w:id="1843932007">
      <w:bodyDiv w:val="1"/>
      <w:marLeft w:val="0"/>
      <w:marRight w:val="0"/>
      <w:marTop w:val="0"/>
      <w:marBottom w:val="0"/>
      <w:divBdr>
        <w:top w:val="none" w:sz="0" w:space="0" w:color="auto"/>
        <w:left w:val="none" w:sz="0" w:space="0" w:color="auto"/>
        <w:bottom w:val="none" w:sz="0" w:space="0" w:color="auto"/>
        <w:right w:val="none" w:sz="0" w:space="0" w:color="auto"/>
      </w:divBdr>
    </w:div>
    <w:div w:id="1844196252">
      <w:bodyDiv w:val="1"/>
      <w:marLeft w:val="0"/>
      <w:marRight w:val="0"/>
      <w:marTop w:val="0"/>
      <w:marBottom w:val="0"/>
      <w:divBdr>
        <w:top w:val="none" w:sz="0" w:space="0" w:color="auto"/>
        <w:left w:val="none" w:sz="0" w:space="0" w:color="auto"/>
        <w:bottom w:val="none" w:sz="0" w:space="0" w:color="auto"/>
        <w:right w:val="none" w:sz="0" w:space="0" w:color="auto"/>
      </w:divBdr>
    </w:div>
    <w:div w:id="1844320381">
      <w:bodyDiv w:val="1"/>
      <w:marLeft w:val="0"/>
      <w:marRight w:val="0"/>
      <w:marTop w:val="0"/>
      <w:marBottom w:val="0"/>
      <w:divBdr>
        <w:top w:val="none" w:sz="0" w:space="0" w:color="auto"/>
        <w:left w:val="none" w:sz="0" w:space="0" w:color="auto"/>
        <w:bottom w:val="none" w:sz="0" w:space="0" w:color="auto"/>
        <w:right w:val="none" w:sz="0" w:space="0" w:color="auto"/>
      </w:divBdr>
    </w:div>
    <w:div w:id="1844852051">
      <w:bodyDiv w:val="1"/>
      <w:marLeft w:val="0"/>
      <w:marRight w:val="0"/>
      <w:marTop w:val="0"/>
      <w:marBottom w:val="0"/>
      <w:divBdr>
        <w:top w:val="none" w:sz="0" w:space="0" w:color="auto"/>
        <w:left w:val="none" w:sz="0" w:space="0" w:color="auto"/>
        <w:bottom w:val="none" w:sz="0" w:space="0" w:color="auto"/>
        <w:right w:val="none" w:sz="0" w:space="0" w:color="auto"/>
      </w:divBdr>
    </w:div>
    <w:div w:id="1846167750">
      <w:bodyDiv w:val="1"/>
      <w:marLeft w:val="0"/>
      <w:marRight w:val="0"/>
      <w:marTop w:val="0"/>
      <w:marBottom w:val="0"/>
      <w:divBdr>
        <w:top w:val="none" w:sz="0" w:space="0" w:color="auto"/>
        <w:left w:val="none" w:sz="0" w:space="0" w:color="auto"/>
        <w:bottom w:val="none" w:sz="0" w:space="0" w:color="auto"/>
        <w:right w:val="none" w:sz="0" w:space="0" w:color="auto"/>
      </w:divBdr>
    </w:div>
    <w:div w:id="1846280663">
      <w:bodyDiv w:val="1"/>
      <w:marLeft w:val="0"/>
      <w:marRight w:val="0"/>
      <w:marTop w:val="0"/>
      <w:marBottom w:val="0"/>
      <w:divBdr>
        <w:top w:val="none" w:sz="0" w:space="0" w:color="auto"/>
        <w:left w:val="none" w:sz="0" w:space="0" w:color="auto"/>
        <w:bottom w:val="none" w:sz="0" w:space="0" w:color="auto"/>
        <w:right w:val="none" w:sz="0" w:space="0" w:color="auto"/>
      </w:divBdr>
    </w:div>
    <w:div w:id="1848052605">
      <w:bodyDiv w:val="1"/>
      <w:marLeft w:val="0"/>
      <w:marRight w:val="0"/>
      <w:marTop w:val="0"/>
      <w:marBottom w:val="0"/>
      <w:divBdr>
        <w:top w:val="none" w:sz="0" w:space="0" w:color="auto"/>
        <w:left w:val="none" w:sz="0" w:space="0" w:color="auto"/>
        <w:bottom w:val="none" w:sz="0" w:space="0" w:color="auto"/>
        <w:right w:val="none" w:sz="0" w:space="0" w:color="auto"/>
      </w:divBdr>
    </w:div>
    <w:div w:id="1848934328">
      <w:bodyDiv w:val="1"/>
      <w:marLeft w:val="0"/>
      <w:marRight w:val="0"/>
      <w:marTop w:val="0"/>
      <w:marBottom w:val="0"/>
      <w:divBdr>
        <w:top w:val="none" w:sz="0" w:space="0" w:color="auto"/>
        <w:left w:val="none" w:sz="0" w:space="0" w:color="auto"/>
        <w:bottom w:val="none" w:sz="0" w:space="0" w:color="auto"/>
        <w:right w:val="none" w:sz="0" w:space="0" w:color="auto"/>
      </w:divBdr>
    </w:div>
    <w:div w:id="1851411506">
      <w:bodyDiv w:val="1"/>
      <w:marLeft w:val="0"/>
      <w:marRight w:val="0"/>
      <w:marTop w:val="0"/>
      <w:marBottom w:val="0"/>
      <w:divBdr>
        <w:top w:val="none" w:sz="0" w:space="0" w:color="auto"/>
        <w:left w:val="none" w:sz="0" w:space="0" w:color="auto"/>
        <w:bottom w:val="none" w:sz="0" w:space="0" w:color="auto"/>
        <w:right w:val="none" w:sz="0" w:space="0" w:color="auto"/>
      </w:divBdr>
    </w:div>
    <w:div w:id="1853180580">
      <w:bodyDiv w:val="1"/>
      <w:marLeft w:val="0"/>
      <w:marRight w:val="0"/>
      <w:marTop w:val="0"/>
      <w:marBottom w:val="0"/>
      <w:divBdr>
        <w:top w:val="none" w:sz="0" w:space="0" w:color="auto"/>
        <w:left w:val="none" w:sz="0" w:space="0" w:color="auto"/>
        <w:bottom w:val="none" w:sz="0" w:space="0" w:color="auto"/>
        <w:right w:val="none" w:sz="0" w:space="0" w:color="auto"/>
      </w:divBdr>
    </w:div>
    <w:div w:id="1854996880">
      <w:bodyDiv w:val="1"/>
      <w:marLeft w:val="0"/>
      <w:marRight w:val="0"/>
      <w:marTop w:val="0"/>
      <w:marBottom w:val="0"/>
      <w:divBdr>
        <w:top w:val="none" w:sz="0" w:space="0" w:color="auto"/>
        <w:left w:val="none" w:sz="0" w:space="0" w:color="auto"/>
        <w:bottom w:val="none" w:sz="0" w:space="0" w:color="auto"/>
        <w:right w:val="none" w:sz="0" w:space="0" w:color="auto"/>
      </w:divBdr>
    </w:div>
    <w:div w:id="1855145106">
      <w:bodyDiv w:val="1"/>
      <w:marLeft w:val="0"/>
      <w:marRight w:val="0"/>
      <w:marTop w:val="0"/>
      <w:marBottom w:val="0"/>
      <w:divBdr>
        <w:top w:val="none" w:sz="0" w:space="0" w:color="auto"/>
        <w:left w:val="none" w:sz="0" w:space="0" w:color="auto"/>
        <w:bottom w:val="none" w:sz="0" w:space="0" w:color="auto"/>
        <w:right w:val="none" w:sz="0" w:space="0" w:color="auto"/>
      </w:divBdr>
    </w:div>
    <w:div w:id="1857773142">
      <w:bodyDiv w:val="1"/>
      <w:marLeft w:val="0"/>
      <w:marRight w:val="0"/>
      <w:marTop w:val="0"/>
      <w:marBottom w:val="0"/>
      <w:divBdr>
        <w:top w:val="none" w:sz="0" w:space="0" w:color="auto"/>
        <w:left w:val="none" w:sz="0" w:space="0" w:color="auto"/>
        <w:bottom w:val="none" w:sz="0" w:space="0" w:color="auto"/>
        <w:right w:val="none" w:sz="0" w:space="0" w:color="auto"/>
      </w:divBdr>
    </w:div>
    <w:div w:id="1858617394">
      <w:bodyDiv w:val="1"/>
      <w:marLeft w:val="0"/>
      <w:marRight w:val="0"/>
      <w:marTop w:val="0"/>
      <w:marBottom w:val="0"/>
      <w:divBdr>
        <w:top w:val="none" w:sz="0" w:space="0" w:color="auto"/>
        <w:left w:val="none" w:sz="0" w:space="0" w:color="auto"/>
        <w:bottom w:val="none" w:sz="0" w:space="0" w:color="auto"/>
        <w:right w:val="none" w:sz="0" w:space="0" w:color="auto"/>
      </w:divBdr>
    </w:div>
    <w:div w:id="1859611327">
      <w:bodyDiv w:val="1"/>
      <w:marLeft w:val="0"/>
      <w:marRight w:val="0"/>
      <w:marTop w:val="0"/>
      <w:marBottom w:val="0"/>
      <w:divBdr>
        <w:top w:val="none" w:sz="0" w:space="0" w:color="auto"/>
        <w:left w:val="none" w:sz="0" w:space="0" w:color="auto"/>
        <w:bottom w:val="none" w:sz="0" w:space="0" w:color="auto"/>
        <w:right w:val="none" w:sz="0" w:space="0" w:color="auto"/>
      </w:divBdr>
    </w:div>
    <w:div w:id="1859615259">
      <w:bodyDiv w:val="1"/>
      <w:marLeft w:val="0"/>
      <w:marRight w:val="0"/>
      <w:marTop w:val="0"/>
      <w:marBottom w:val="0"/>
      <w:divBdr>
        <w:top w:val="none" w:sz="0" w:space="0" w:color="auto"/>
        <w:left w:val="none" w:sz="0" w:space="0" w:color="auto"/>
        <w:bottom w:val="none" w:sz="0" w:space="0" w:color="auto"/>
        <w:right w:val="none" w:sz="0" w:space="0" w:color="auto"/>
      </w:divBdr>
    </w:div>
    <w:div w:id="1859655989">
      <w:bodyDiv w:val="1"/>
      <w:marLeft w:val="0"/>
      <w:marRight w:val="0"/>
      <w:marTop w:val="0"/>
      <w:marBottom w:val="0"/>
      <w:divBdr>
        <w:top w:val="none" w:sz="0" w:space="0" w:color="auto"/>
        <w:left w:val="none" w:sz="0" w:space="0" w:color="auto"/>
        <w:bottom w:val="none" w:sz="0" w:space="0" w:color="auto"/>
        <w:right w:val="none" w:sz="0" w:space="0" w:color="auto"/>
      </w:divBdr>
    </w:div>
    <w:div w:id="1860390579">
      <w:bodyDiv w:val="1"/>
      <w:marLeft w:val="0"/>
      <w:marRight w:val="0"/>
      <w:marTop w:val="0"/>
      <w:marBottom w:val="0"/>
      <w:divBdr>
        <w:top w:val="none" w:sz="0" w:space="0" w:color="auto"/>
        <w:left w:val="none" w:sz="0" w:space="0" w:color="auto"/>
        <w:bottom w:val="none" w:sz="0" w:space="0" w:color="auto"/>
        <w:right w:val="none" w:sz="0" w:space="0" w:color="auto"/>
      </w:divBdr>
    </w:div>
    <w:div w:id="1860505102">
      <w:bodyDiv w:val="1"/>
      <w:marLeft w:val="0"/>
      <w:marRight w:val="0"/>
      <w:marTop w:val="0"/>
      <w:marBottom w:val="0"/>
      <w:divBdr>
        <w:top w:val="none" w:sz="0" w:space="0" w:color="auto"/>
        <w:left w:val="none" w:sz="0" w:space="0" w:color="auto"/>
        <w:bottom w:val="none" w:sz="0" w:space="0" w:color="auto"/>
        <w:right w:val="none" w:sz="0" w:space="0" w:color="auto"/>
      </w:divBdr>
    </w:div>
    <w:div w:id="1862236307">
      <w:bodyDiv w:val="1"/>
      <w:marLeft w:val="0"/>
      <w:marRight w:val="0"/>
      <w:marTop w:val="0"/>
      <w:marBottom w:val="0"/>
      <w:divBdr>
        <w:top w:val="none" w:sz="0" w:space="0" w:color="auto"/>
        <w:left w:val="none" w:sz="0" w:space="0" w:color="auto"/>
        <w:bottom w:val="none" w:sz="0" w:space="0" w:color="auto"/>
        <w:right w:val="none" w:sz="0" w:space="0" w:color="auto"/>
      </w:divBdr>
    </w:div>
    <w:div w:id="1862356122">
      <w:bodyDiv w:val="1"/>
      <w:marLeft w:val="0"/>
      <w:marRight w:val="0"/>
      <w:marTop w:val="0"/>
      <w:marBottom w:val="0"/>
      <w:divBdr>
        <w:top w:val="none" w:sz="0" w:space="0" w:color="auto"/>
        <w:left w:val="none" w:sz="0" w:space="0" w:color="auto"/>
        <w:bottom w:val="none" w:sz="0" w:space="0" w:color="auto"/>
        <w:right w:val="none" w:sz="0" w:space="0" w:color="auto"/>
      </w:divBdr>
    </w:div>
    <w:div w:id="1862545096">
      <w:bodyDiv w:val="1"/>
      <w:marLeft w:val="0"/>
      <w:marRight w:val="0"/>
      <w:marTop w:val="0"/>
      <w:marBottom w:val="0"/>
      <w:divBdr>
        <w:top w:val="none" w:sz="0" w:space="0" w:color="auto"/>
        <w:left w:val="none" w:sz="0" w:space="0" w:color="auto"/>
        <w:bottom w:val="none" w:sz="0" w:space="0" w:color="auto"/>
        <w:right w:val="none" w:sz="0" w:space="0" w:color="auto"/>
      </w:divBdr>
    </w:div>
    <w:div w:id="1862622044">
      <w:bodyDiv w:val="1"/>
      <w:marLeft w:val="0"/>
      <w:marRight w:val="0"/>
      <w:marTop w:val="0"/>
      <w:marBottom w:val="0"/>
      <w:divBdr>
        <w:top w:val="none" w:sz="0" w:space="0" w:color="auto"/>
        <w:left w:val="none" w:sz="0" w:space="0" w:color="auto"/>
        <w:bottom w:val="none" w:sz="0" w:space="0" w:color="auto"/>
        <w:right w:val="none" w:sz="0" w:space="0" w:color="auto"/>
      </w:divBdr>
    </w:div>
    <w:div w:id="1862890080">
      <w:bodyDiv w:val="1"/>
      <w:marLeft w:val="0"/>
      <w:marRight w:val="0"/>
      <w:marTop w:val="0"/>
      <w:marBottom w:val="0"/>
      <w:divBdr>
        <w:top w:val="none" w:sz="0" w:space="0" w:color="auto"/>
        <w:left w:val="none" w:sz="0" w:space="0" w:color="auto"/>
        <w:bottom w:val="none" w:sz="0" w:space="0" w:color="auto"/>
        <w:right w:val="none" w:sz="0" w:space="0" w:color="auto"/>
      </w:divBdr>
    </w:div>
    <w:div w:id="1863396098">
      <w:bodyDiv w:val="1"/>
      <w:marLeft w:val="0"/>
      <w:marRight w:val="0"/>
      <w:marTop w:val="0"/>
      <w:marBottom w:val="0"/>
      <w:divBdr>
        <w:top w:val="none" w:sz="0" w:space="0" w:color="auto"/>
        <w:left w:val="none" w:sz="0" w:space="0" w:color="auto"/>
        <w:bottom w:val="none" w:sz="0" w:space="0" w:color="auto"/>
        <w:right w:val="none" w:sz="0" w:space="0" w:color="auto"/>
      </w:divBdr>
    </w:div>
    <w:div w:id="1866094312">
      <w:bodyDiv w:val="1"/>
      <w:marLeft w:val="0"/>
      <w:marRight w:val="0"/>
      <w:marTop w:val="0"/>
      <w:marBottom w:val="0"/>
      <w:divBdr>
        <w:top w:val="none" w:sz="0" w:space="0" w:color="auto"/>
        <w:left w:val="none" w:sz="0" w:space="0" w:color="auto"/>
        <w:bottom w:val="none" w:sz="0" w:space="0" w:color="auto"/>
        <w:right w:val="none" w:sz="0" w:space="0" w:color="auto"/>
      </w:divBdr>
    </w:div>
    <w:div w:id="1866598523">
      <w:bodyDiv w:val="1"/>
      <w:marLeft w:val="0"/>
      <w:marRight w:val="0"/>
      <w:marTop w:val="0"/>
      <w:marBottom w:val="0"/>
      <w:divBdr>
        <w:top w:val="none" w:sz="0" w:space="0" w:color="auto"/>
        <w:left w:val="none" w:sz="0" w:space="0" w:color="auto"/>
        <w:bottom w:val="none" w:sz="0" w:space="0" w:color="auto"/>
        <w:right w:val="none" w:sz="0" w:space="0" w:color="auto"/>
      </w:divBdr>
    </w:div>
    <w:div w:id="1868908979">
      <w:bodyDiv w:val="1"/>
      <w:marLeft w:val="0"/>
      <w:marRight w:val="0"/>
      <w:marTop w:val="0"/>
      <w:marBottom w:val="0"/>
      <w:divBdr>
        <w:top w:val="none" w:sz="0" w:space="0" w:color="auto"/>
        <w:left w:val="none" w:sz="0" w:space="0" w:color="auto"/>
        <w:bottom w:val="none" w:sz="0" w:space="0" w:color="auto"/>
        <w:right w:val="none" w:sz="0" w:space="0" w:color="auto"/>
      </w:divBdr>
    </w:div>
    <w:div w:id="1870293620">
      <w:bodyDiv w:val="1"/>
      <w:marLeft w:val="0"/>
      <w:marRight w:val="0"/>
      <w:marTop w:val="0"/>
      <w:marBottom w:val="0"/>
      <w:divBdr>
        <w:top w:val="none" w:sz="0" w:space="0" w:color="auto"/>
        <w:left w:val="none" w:sz="0" w:space="0" w:color="auto"/>
        <w:bottom w:val="none" w:sz="0" w:space="0" w:color="auto"/>
        <w:right w:val="none" w:sz="0" w:space="0" w:color="auto"/>
      </w:divBdr>
    </w:div>
    <w:div w:id="1871063156">
      <w:bodyDiv w:val="1"/>
      <w:marLeft w:val="0"/>
      <w:marRight w:val="0"/>
      <w:marTop w:val="0"/>
      <w:marBottom w:val="0"/>
      <w:divBdr>
        <w:top w:val="none" w:sz="0" w:space="0" w:color="auto"/>
        <w:left w:val="none" w:sz="0" w:space="0" w:color="auto"/>
        <w:bottom w:val="none" w:sz="0" w:space="0" w:color="auto"/>
        <w:right w:val="none" w:sz="0" w:space="0" w:color="auto"/>
      </w:divBdr>
    </w:div>
    <w:div w:id="1873180250">
      <w:bodyDiv w:val="1"/>
      <w:marLeft w:val="0"/>
      <w:marRight w:val="0"/>
      <w:marTop w:val="0"/>
      <w:marBottom w:val="0"/>
      <w:divBdr>
        <w:top w:val="none" w:sz="0" w:space="0" w:color="auto"/>
        <w:left w:val="none" w:sz="0" w:space="0" w:color="auto"/>
        <w:bottom w:val="none" w:sz="0" w:space="0" w:color="auto"/>
        <w:right w:val="none" w:sz="0" w:space="0" w:color="auto"/>
      </w:divBdr>
    </w:div>
    <w:div w:id="1873418691">
      <w:bodyDiv w:val="1"/>
      <w:marLeft w:val="0"/>
      <w:marRight w:val="0"/>
      <w:marTop w:val="0"/>
      <w:marBottom w:val="0"/>
      <w:divBdr>
        <w:top w:val="none" w:sz="0" w:space="0" w:color="auto"/>
        <w:left w:val="none" w:sz="0" w:space="0" w:color="auto"/>
        <w:bottom w:val="none" w:sz="0" w:space="0" w:color="auto"/>
        <w:right w:val="none" w:sz="0" w:space="0" w:color="auto"/>
      </w:divBdr>
    </w:div>
    <w:div w:id="1874465107">
      <w:bodyDiv w:val="1"/>
      <w:marLeft w:val="0"/>
      <w:marRight w:val="0"/>
      <w:marTop w:val="0"/>
      <w:marBottom w:val="0"/>
      <w:divBdr>
        <w:top w:val="none" w:sz="0" w:space="0" w:color="auto"/>
        <w:left w:val="none" w:sz="0" w:space="0" w:color="auto"/>
        <w:bottom w:val="none" w:sz="0" w:space="0" w:color="auto"/>
        <w:right w:val="none" w:sz="0" w:space="0" w:color="auto"/>
      </w:divBdr>
    </w:div>
    <w:div w:id="1874882311">
      <w:bodyDiv w:val="1"/>
      <w:marLeft w:val="0"/>
      <w:marRight w:val="0"/>
      <w:marTop w:val="0"/>
      <w:marBottom w:val="0"/>
      <w:divBdr>
        <w:top w:val="none" w:sz="0" w:space="0" w:color="auto"/>
        <w:left w:val="none" w:sz="0" w:space="0" w:color="auto"/>
        <w:bottom w:val="none" w:sz="0" w:space="0" w:color="auto"/>
        <w:right w:val="none" w:sz="0" w:space="0" w:color="auto"/>
      </w:divBdr>
    </w:div>
    <w:div w:id="1874885544">
      <w:bodyDiv w:val="1"/>
      <w:marLeft w:val="0"/>
      <w:marRight w:val="0"/>
      <w:marTop w:val="0"/>
      <w:marBottom w:val="0"/>
      <w:divBdr>
        <w:top w:val="none" w:sz="0" w:space="0" w:color="auto"/>
        <w:left w:val="none" w:sz="0" w:space="0" w:color="auto"/>
        <w:bottom w:val="none" w:sz="0" w:space="0" w:color="auto"/>
        <w:right w:val="none" w:sz="0" w:space="0" w:color="auto"/>
      </w:divBdr>
    </w:div>
    <w:div w:id="1875002374">
      <w:bodyDiv w:val="1"/>
      <w:marLeft w:val="0"/>
      <w:marRight w:val="0"/>
      <w:marTop w:val="0"/>
      <w:marBottom w:val="0"/>
      <w:divBdr>
        <w:top w:val="none" w:sz="0" w:space="0" w:color="auto"/>
        <w:left w:val="none" w:sz="0" w:space="0" w:color="auto"/>
        <w:bottom w:val="none" w:sz="0" w:space="0" w:color="auto"/>
        <w:right w:val="none" w:sz="0" w:space="0" w:color="auto"/>
      </w:divBdr>
    </w:div>
    <w:div w:id="1876891211">
      <w:bodyDiv w:val="1"/>
      <w:marLeft w:val="0"/>
      <w:marRight w:val="0"/>
      <w:marTop w:val="0"/>
      <w:marBottom w:val="0"/>
      <w:divBdr>
        <w:top w:val="none" w:sz="0" w:space="0" w:color="auto"/>
        <w:left w:val="none" w:sz="0" w:space="0" w:color="auto"/>
        <w:bottom w:val="none" w:sz="0" w:space="0" w:color="auto"/>
        <w:right w:val="none" w:sz="0" w:space="0" w:color="auto"/>
      </w:divBdr>
    </w:div>
    <w:div w:id="1877043384">
      <w:bodyDiv w:val="1"/>
      <w:marLeft w:val="0"/>
      <w:marRight w:val="0"/>
      <w:marTop w:val="0"/>
      <w:marBottom w:val="0"/>
      <w:divBdr>
        <w:top w:val="none" w:sz="0" w:space="0" w:color="auto"/>
        <w:left w:val="none" w:sz="0" w:space="0" w:color="auto"/>
        <w:bottom w:val="none" w:sz="0" w:space="0" w:color="auto"/>
        <w:right w:val="none" w:sz="0" w:space="0" w:color="auto"/>
      </w:divBdr>
    </w:div>
    <w:div w:id="1877545610">
      <w:bodyDiv w:val="1"/>
      <w:marLeft w:val="0"/>
      <w:marRight w:val="0"/>
      <w:marTop w:val="0"/>
      <w:marBottom w:val="0"/>
      <w:divBdr>
        <w:top w:val="none" w:sz="0" w:space="0" w:color="auto"/>
        <w:left w:val="none" w:sz="0" w:space="0" w:color="auto"/>
        <w:bottom w:val="none" w:sz="0" w:space="0" w:color="auto"/>
        <w:right w:val="none" w:sz="0" w:space="0" w:color="auto"/>
      </w:divBdr>
    </w:div>
    <w:div w:id="1877889834">
      <w:bodyDiv w:val="1"/>
      <w:marLeft w:val="0"/>
      <w:marRight w:val="0"/>
      <w:marTop w:val="0"/>
      <w:marBottom w:val="0"/>
      <w:divBdr>
        <w:top w:val="none" w:sz="0" w:space="0" w:color="auto"/>
        <w:left w:val="none" w:sz="0" w:space="0" w:color="auto"/>
        <w:bottom w:val="none" w:sz="0" w:space="0" w:color="auto"/>
        <w:right w:val="none" w:sz="0" w:space="0" w:color="auto"/>
      </w:divBdr>
    </w:div>
    <w:div w:id="1878276166">
      <w:bodyDiv w:val="1"/>
      <w:marLeft w:val="0"/>
      <w:marRight w:val="0"/>
      <w:marTop w:val="0"/>
      <w:marBottom w:val="0"/>
      <w:divBdr>
        <w:top w:val="none" w:sz="0" w:space="0" w:color="auto"/>
        <w:left w:val="none" w:sz="0" w:space="0" w:color="auto"/>
        <w:bottom w:val="none" w:sz="0" w:space="0" w:color="auto"/>
        <w:right w:val="none" w:sz="0" w:space="0" w:color="auto"/>
      </w:divBdr>
    </w:div>
    <w:div w:id="1878811652">
      <w:bodyDiv w:val="1"/>
      <w:marLeft w:val="0"/>
      <w:marRight w:val="0"/>
      <w:marTop w:val="0"/>
      <w:marBottom w:val="0"/>
      <w:divBdr>
        <w:top w:val="none" w:sz="0" w:space="0" w:color="auto"/>
        <w:left w:val="none" w:sz="0" w:space="0" w:color="auto"/>
        <w:bottom w:val="none" w:sz="0" w:space="0" w:color="auto"/>
        <w:right w:val="none" w:sz="0" w:space="0" w:color="auto"/>
      </w:divBdr>
    </w:div>
    <w:div w:id="1879858442">
      <w:bodyDiv w:val="1"/>
      <w:marLeft w:val="0"/>
      <w:marRight w:val="0"/>
      <w:marTop w:val="0"/>
      <w:marBottom w:val="0"/>
      <w:divBdr>
        <w:top w:val="none" w:sz="0" w:space="0" w:color="auto"/>
        <w:left w:val="none" w:sz="0" w:space="0" w:color="auto"/>
        <w:bottom w:val="none" w:sz="0" w:space="0" w:color="auto"/>
        <w:right w:val="none" w:sz="0" w:space="0" w:color="auto"/>
      </w:divBdr>
    </w:div>
    <w:div w:id="1880317081">
      <w:bodyDiv w:val="1"/>
      <w:marLeft w:val="0"/>
      <w:marRight w:val="0"/>
      <w:marTop w:val="0"/>
      <w:marBottom w:val="0"/>
      <w:divBdr>
        <w:top w:val="none" w:sz="0" w:space="0" w:color="auto"/>
        <w:left w:val="none" w:sz="0" w:space="0" w:color="auto"/>
        <w:bottom w:val="none" w:sz="0" w:space="0" w:color="auto"/>
        <w:right w:val="none" w:sz="0" w:space="0" w:color="auto"/>
      </w:divBdr>
    </w:div>
    <w:div w:id="1880899494">
      <w:bodyDiv w:val="1"/>
      <w:marLeft w:val="0"/>
      <w:marRight w:val="0"/>
      <w:marTop w:val="0"/>
      <w:marBottom w:val="0"/>
      <w:divBdr>
        <w:top w:val="none" w:sz="0" w:space="0" w:color="auto"/>
        <w:left w:val="none" w:sz="0" w:space="0" w:color="auto"/>
        <w:bottom w:val="none" w:sz="0" w:space="0" w:color="auto"/>
        <w:right w:val="none" w:sz="0" w:space="0" w:color="auto"/>
      </w:divBdr>
    </w:div>
    <w:div w:id="1881042406">
      <w:bodyDiv w:val="1"/>
      <w:marLeft w:val="0"/>
      <w:marRight w:val="0"/>
      <w:marTop w:val="0"/>
      <w:marBottom w:val="0"/>
      <w:divBdr>
        <w:top w:val="none" w:sz="0" w:space="0" w:color="auto"/>
        <w:left w:val="none" w:sz="0" w:space="0" w:color="auto"/>
        <w:bottom w:val="none" w:sz="0" w:space="0" w:color="auto"/>
        <w:right w:val="none" w:sz="0" w:space="0" w:color="auto"/>
      </w:divBdr>
    </w:div>
    <w:div w:id="1882784462">
      <w:bodyDiv w:val="1"/>
      <w:marLeft w:val="0"/>
      <w:marRight w:val="0"/>
      <w:marTop w:val="0"/>
      <w:marBottom w:val="0"/>
      <w:divBdr>
        <w:top w:val="none" w:sz="0" w:space="0" w:color="auto"/>
        <w:left w:val="none" w:sz="0" w:space="0" w:color="auto"/>
        <w:bottom w:val="none" w:sz="0" w:space="0" w:color="auto"/>
        <w:right w:val="none" w:sz="0" w:space="0" w:color="auto"/>
      </w:divBdr>
    </w:div>
    <w:div w:id="1884246843">
      <w:bodyDiv w:val="1"/>
      <w:marLeft w:val="0"/>
      <w:marRight w:val="0"/>
      <w:marTop w:val="0"/>
      <w:marBottom w:val="0"/>
      <w:divBdr>
        <w:top w:val="none" w:sz="0" w:space="0" w:color="auto"/>
        <w:left w:val="none" w:sz="0" w:space="0" w:color="auto"/>
        <w:bottom w:val="none" w:sz="0" w:space="0" w:color="auto"/>
        <w:right w:val="none" w:sz="0" w:space="0" w:color="auto"/>
      </w:divBdr>
    </w:div>
    <w:div w:id="1886797608">
      <w:bodyDiv w:val="1"/>
      <w:marLeft w:val="0"/>
      <w:marRight w:val="0"/>
      <w:marTop w:val="0"/>
      <w:marBottom w:val="0"/>
      <w:divBdr>
        <w:top w:val="none" w:sz="0" w:space="0" w:color="auto"/>
        <w:left w:val="none" w:sz="0" w:space="0" w:color="auto"/>
        <w:bottom w:val="none" w:sz="0" w:space="0" w:color="auto"/>
        <w:right w:val="none" w:sz="0" w:space="0" w:color="auto"/>
      </w:divBdr>
    </w:div>
    <w:div w:id="1887716187">
      <w:bodyDiv w:val="1"/>
      <w:marLeft w:val="0"/>
      <w:marRight w:val="0"/>
      <w:marTop w:val="0"/>
      <w:marBottom w:val="0"/>
      <w:divBdr>
        <w:top w:val="none" w:sz="0" w:space="0" w:color="auto"/>
        <w:left w:val="none" w:sz="0" w:space="0" w:color="auto"/>
        <w:bottom w:val="none" w:sz="0" w:space="0" w:color="auto"/>
        <w:right w:val="none" w:sz="0" w:space="0" w:color="auto"/>
      </w:divBdr>
    </w:div>
    <w:div w:id="1888494707">
      <w:bodyDiv w:val="1"/>
      <w:marLeft w:val="0"/>
      <w:marRight w:val="0"/>
      <w:marTop w:val="0"/>
      <w:marBottom w:val="0"/>
      <w:divBdr>
        <w:top w:val="none" w:sz="0" w:space="0" w:color="auto"/>
        <w:left w:val="none" w:sz="0" w:space="0" w:color="auto"/>
        <w:bottom w:val="none" w:sz="0" w:space="0" w:color="auto"/>
        <w:right w:val="none" w:sz="0" w:space="0" w:color="auto"/>
      </w:divBdr>
    </w:div>
    <w:div w:id="1888832885">
      <w:bodyDiv w:val="1"/>
      <w:marLeft w:val="0"/>
      <w:marRight w:val="0"/>
      <w:marTop w:val="0"/>
      <w:marBottom w:val="0"/>
      <w:divBdr>
        <w:top w:val="none" w:sz="0" w:space="0" w:color="auto"/>
        <w:left w:val="none" w:sz="0" w:space="0" w:color="auto"/>
        <w:bottom w:val="none" w:sz="0" w:space="0" w:color="auto"/>
        <w:right w:val="none" w:sz="0" w:space="0" w:color="auto"/>
      </w:divBdr>
    </w:div>
    <w:div w:id="1889754992">
      <w:bodyDiv w:val="1"/>
      <w:marLeft w:val="0"/>
      <w:marRight w:val="0"/>
      <w:marTop w:val="0"/>
      <w:marBottom w:val="0"/>
      <w:divBdr>
        <w:top w:val="none" w:sz="0" w:space="0" w:color="auto"/>
        <w:left w:val="none" w:sz="0" w:space="0" w:color="auto"/>
        <w:bottom w:val="none" w:sz="0" w:space="0" w:color="auto"/>
        <w:right w:val="none" w:sz="0" w:space="0" w:color="auto"/>
      </w:divBdr>
    </w:div>
    <w:div w:id="1890262176">
      <w:bodyDiv w:val="1"/>
      <w:marLeft w:val="0"/>
      <w:marRight w:val="0"/>
      <w:marTop w:val="0"/>
      <w:marBottom w:val="0"/>
      <w:divBdr>
        <w:top w:val="none" w:sz="0" w:space="0" w:color="auto"/>
        <w:left w:val="none" w:sz="0" w:space="0" w:color="auto"/>
        <w:bottom w:val="none" w:sz="0" w:space="0" w:color="auto"/>
        <w:right w:val="none" w:sz="0" w:space="0" w:color="auto"/>
      </w:divBdr>
    </w:div>
    <w:div w:id="1891770980">
      <w:bodyDiv w:val="1"/>
      <w:marLeft w:val="0"/>
      <w:marRight w:val="0"/>
      <w:marTop w:val="0"/>
      <w:marBottom w:val="0"/>
      <w:divBdr>
        <w:top w:val="none" w:sz="0" w:space="0" w:color="auto"/>
        <w:left w:val="none" w:sz="0" w:space="0" w:color="auto"/>
        <w:bottom w:val="none" w:sz="0" w:space="0" w:color="auto"/>
        <w:right w:val="none" w:sz="0" w:space="0" w:color="auto"/>
      </w:divBdr>
    </w:div>
    <w:div w:id="1894461652">
      <w:bodyDiv w:val="1"/>
      <w:marLeft w:val="0"/>
      <w:marRight w:val="0"/>
      <w:marTop w:val="0"/>
      <w:marBottom w:val="0"/>
      <w:divBdr>
        <w:top w:val="none" w:sz="0" w:space="0" w:color="auto"/>
        <w:left w:val="none" w:sz="0" w:space="0" w:color="auto"/>
        <w:bottom w:val="none" w:sz="0" w:space="0" w:color="auto"/>
        <w:right w:val="none" w:sz="0" w:space="0" w:color="auto"/>
      </w:divBdr>
    </w:div>
    <w:div w:id="1895311790">
      <w:bodyDiv w:val="1"/>
      <w:marLeft w:val="0"/>
      <w:marRight w:val="0"/>
      <w:marTop w:val="0"/>
      <w:marBottom w:val="0"/>
      <w:divBdr>
        <w:top w:val="none" w:sz="0" w:space="0" w:color="auto"/>
        <w:left w:val="none" w:sz="0" w:space="0" w:color="auto"/>
        <w:bottom w:val="none" w:sz="0" w:space="0" w:color="auto"/>
        <w:right w:val="none" w:sz="0" w:space="0" w:color="auto"/>
      </w:divBdr>
    </w:div>
    <w:div w:id="1895579004">
      <w:bodyDiv w:val="1"/>
      <w:marLeft w:val="0"/>
      <w:marRight w:val="0"/>
      <w:marTop w:val="0"/>
      <w:marBottom w:val="0"/>
      <w:divBdr>
        <w:top w:val="none" w:sz="0" w:space="0" w:color="auto"/>
        <w:left w:val="none" w:sz="0" w:space="0" w:color="auto"/>
        <w:bottom w:val="none" w:sz="0" w:space="0" w:color="auto"/>
        <w:right w:val="none" w:sz="0" w:space="0" w:color="auto"/>
      </w:divBdr>
    </w:div>
    <w:div w:id="1897080670">
      <w:bodyDiv w:val="1"/>
      <w:marLeft w:val="0"/>
      <w:marRight w:val="0"/>
      <w:marTop w:val="0"/>
      <w:marBottom w:val="0"/>
      <w:divBdr>
        <w:top w:val="none" w:sz="0" w:space="0" w:color="auto"/>
        <w:left w:val="none" w:sz="0" w:space="0" w:color="auto"/>
        <w:bottom w:val="none" w:sz="0" w:space="0" w:color="auto"/>
        <w:right w:val="none" w:sz="0" w:space="0" w:color="auto"/>
      </w:divBdr>
    </w:div>
    <w:div w:id="1897618175">
      <w:bodyDiv w:val="1"/>
      <w:marLeft w:val="0"/>
      <w:marRight w:val="0"/>
      <w:marTop w:val="0"/>
      <w:marBottom w:val="0"/>
      <w:divBdr>
        <w:top w:val="none" w:sz="0" w:space="0" w:color="auto"/>
        <w:left w:val="none" w:sz="0" w:space="0" w:color="auto"/>
        <w:bottom w:val="none" w:sz="0" w:space="0" w:color="auto"/>
        <w:right w:val="none" w:sz="0" w:space="0" w:color="auto"/>
      </w:divBdr>
    </w:div>
    <w:div w:id="1897623657">
      <w:bodyDiv w:val="1"/>
      <w:marLeft w:val="0"/>
      <w:marRight w:val="0"/>
      <w:marTop w:val="0"/>
      <w:marBottom w:val="0"/>
      <w:divBdr>
        <w:top w:val="none" w:sz="0" w:space="0" w:color="auto"/>
        <w:left w:val="none" w:sz="0" w:space="0" w:color="auto"/>
        <w:bottom w:val="none" w:sz="0" w:space="0" w:color="auto"/>
        <w:right w:val="none" w:sz="0" w:space="0" w:color="auto"/>
      </w:divBdr>
    </w:div>
    <w:div w:id="1899897292">
      <w:bodyDiv w:val="1"/>
      <w:marLeft w:val="0"/>
      <w:marRight w:val="0"/>
      <w:marTop w:val="0"/>
      <w:marBottom w:val="0"/>
      <w:divBdr>
        <w:top w:val="none" w:sz="0" w:space="0" w:color="auto"/>
        <w:left w:val="none" w:sz="0" w:space="0" w:color="auto"/>
        <w:bottom w:val="none" w:sz="0" w:space="0" w:color="auto"/>
        <w:right w:val="none" w:sz="0" w:space="0" w:color="auto"/>
      </w:divBdr>
    </w:div>
    <w:div w:id="1901592748">
      <w:bodyDiv w:val="1"/>
      <w:marLeft w:val="0"/>
      <w:marRight w:val="0"/>
      <w:marTop w:val="0"/>
      <w:marBottom w:val="0"/>
      <w:divBdr>
        <w:top w:val="none" w:sz="0" w:space="0" w:color="auto"/>
        <w:left w:val="none" w:sz="0" w:space="0" w:color="auto"/>
        <w:bottom w:val="none" w:sz="0" w:space="0" w:color="auto"/>
        <w:right w:val="none" w:sz="0" w:space="0" w:color="auto"/>
      </w:divBdr>
    </w:div>
    <w:div w:id="1901860996">
      <w:bodyDiv w:val="1"/>
      <w:marLeft w:val="0"/>
      <w:marRight w:val="0"/>
      <w:marTop w:val="0"/>
      <w:marBottom w:val="0"/>
      <w:divBdr>
        <w:top w:val="none" w:sz="0" w:space="0" w:color="auto"/>
        <w:left w:val="none" w:sz="0" w:space="0" w:color="auto"/>
        <w:bottom w:val="none" w:sz="0" w:space="0" w:color="auto"/>
        <w:right w:val="none" w:sz="0" w:space="0" w:color="auto"/>
      </w:divBdr>
    </w:div>
    <w:div w:id="1902061006">
      <w:bodyDiv w:val="1"/>
      <w:marLeft w:val="0"/>
      <w:marRight w:val="0"/>
      <w:marTop w:val="0"/>
      <w:marBottom w:val="0"/>
      <w:divBdr>
        <w:top w:val="none" w:sz="0" w:space="0" w:color="auto"/>
        <w:left w:val="none" w:sz="0" w:space="0" w:color="auto"/>
        <w:bottom w:val="none" w:sz="0" w:space="0" w:color="auto"/>
        <w:right w:val="none" w:sz="0" w:space="0" w:color="auto"/>
      </w:divBdr>
    </w:div>
    <w:div w:id="1902594508">
      <w:bodyDiv w:val="1"/>
      <w:marLeft w:val="0"/>
      <w:marRight w:val="0"/>
      <w:marTop w:val="0"/>
      <w:marBottom w:val="0"/>
      <w:divBdr>
        <w:top w:val="none" w:sz="0" w:space="0" w:color="auto"/>
        <w:left w:val="none" w:sz="0" w:space="0" w:color="auto"/>
        <w:bottom w:val="none" w:sz="0" w:space="0" w:color="auto"/>
        <w:right w:val="none" w:sz="0" w:space="0" w:color="auto"/>
      </w:divBdr>
    </w:div>
    <w:div w:id="1902599543">
      <w:bodyDiv w:val="1"/>
      <w:marLeft w:val="0"/>
      <w:marRight w:val="0"/>
      <w:marTop w:val="0"/>
      <w:marBottom w:val="0"/>
      <w:divBdr>
        <w:top w:val="none" w:sz="0" w:space="0" w:color="auto"/>
        <w:left w:val="none" w:sz="0" w:space="0" w:color="auto"/>
        <w:bottom w:val="none" w:sz="0" w:space="0" w:color="auto"/>
        <w:right w:val="none" w:sz="0" w:space="0" w:color="auto"/>
      </w:divBdr>
    </w:div>
    <w:div w:id="1902860396">
      <w:bodyDiv w:val="1"/>
      <w:marLeft w:val="0"/>
      <w:marRight w:val="0"/>
      <w:marTop w:val="0"/>
      <w:marBottom w:val="0"/>
      <w:divBdr>
        <w:top w:val="none" w:sz="0" w:space="0" w:color="auto"/>
        <w:left w:val="none" w:sz="0" w:space="0" w:color="auto"/>
        <w:bottom w:val="none" w:sz="0" w:space="0" w:color="auto"/>
        <w:right w:val="none" w:sz="0" w:space="0" w:color="auto"/>
      </w:divBdr>
    </w:div>
    <w:div w:id="1904832375">
      <w:bodyDiv w:val="1"/>
      <w:marLeft w:val="0"/>
      <w:marRight w:val="0"/>
      <w:marTop w:val="0"/>
      <w:marBottom w:val="0"/>
      <w:divBdr>
        <w:top w:val="none" w:sz="0" w:space="0" w:color="auto"/>
        <w:left w:val="none" w:sz="0" w:space="0" w:color="auto"/>
        <w:bottom w:val="none" w:sz="0" w:space="0" w:color="auto"/>
        <w:right w:val="none" w:sz="0" w:space="0" w:color="auto"/>
      </w:divBdr>
    </w:div>
    <w:div w:id="1905409714">
      <w:bodyDiv w:val="1"/>
      <w:marLeft w:val="0"/>
      <w:marRight w:val="0"/>
      <w:marTop w:val="0"/>
      <w:marBottom w:val="0"/>
      <w:divBdr>
        <w:top w:val="none" w:sz="0" w:space="0" w:color="auto"/>
        <w:left w:val="none" w:sz="0" w:space="0" w:color="auto"/>
        <w:bottom w:val="none" w:sz="0" w:space="0" w:color="auto"/>
        <w:right w:val="none" w:sz="0" w:space="0" w:color="auto"/>
      </w:divBdr>
    </w:div>
    <w:div w:id="1906408858">
      <w:bodyDiv w:val="1"/>
      <w:marLeft w:val="0"/>
      <w:marRight w:val="0"/>
      <w:marTop w:val="0"/>
      <w:marBottom w:val="0"/>
      <w:divBdr>
        <w:top w:val="none" w:sz="0" w:space="0" w:color="auto"/>
        <w:left w:val="none" w:sz="0" w:space="0" w:color="auto"/>
        <w:bottom w:val="none" w:sz="0" w:space="0" w:color="auto"/>
        <w:right w:val="none" w:sz="0" w:space="0" w:color="auto"/>
      </w:divBdr>
    </w:div>
    <w:div w:id="1906715751">
      <w:bodyDiv w:val="1"/>
      <w:marLeft w:val="0"/>
      <w:marRight w:val="0"/>
      <w:marTop w:val="0"/>
      <w:marBottom w:val="0"/>
      <w:divBdr>
        <w:top w:val="none" w:sz="0" w:space="0" w:color="auto"/>
        <w:left w:val="none" w:sz="0" w:space="0" w:color="auto"/>
        <w:bottom w:val="none" w:sz="0" w:space="0" w:color="auto"/>
        <w:right w:val="none" w:sz="0" w:space="0" w:color="auto"/>
      </w:divBdr>
    </w:div>
    <w:div w:id="1907062012">
      <w:bodyDiv w:val="1"/>
      <w:marLeft w:val="0"/>
      <w:marRight w:val="0"/>
      <w:marTop w:val="0"/>
      <w:marBottom w:val="0"/>
      <w:divBdr>
        <w:top w:val="none" w:sz="0" w:space="0" w:color="auto"/>
        <w:left w:val="none" w:sz="0" w:space="0" w:color="auto"/>
        <w:bottom w:val="none" w:sz="0" w:space="0" w:color="auto"/>
        <w:right w:val="none" w:sz="0" w:space="0" w:color="auto"/>
      </w:divBdr>
    </w:div>
    <w:div w:id="1908608063">
      <w:bodyDiv w:val="1"/>
      <w:marLeft w:val="0"/>
      <w:marRight w:val="0"/>
      <w:marTop w:val="0"/>
      <w:marBottom w:val="0"/>
      <w:divBdr>
        <w:top w:val="none" w:sz="0" w:space="0" w:color="auto"/>
        <w:left w:val="none" w:sz="0" w:space="0" w:color="auto"/>
        <w:bottom w:val="none" w:sz="0" w:space="0" w:color="auto"/>
        <w:right w:val="none" w:sz="0" w:space="0" w:color="auto"/>
      </w:divBdr>
    </w:div>
    <w:div w:id="1909992753">
      <w:bodyDiv w:val="1"/>
      <w:marLeft w:val="0"/>
      <w:marRight w:val="0"/>
      <w:marTop w:val="0"/>
      <w:marBottom w:val="0"/>
      <w:divBdr>
        <w:top w:val="none" w:sz="0" w:space="0" w:color="auto"/>
        <w:left w:val="none" w:sz="0" w:space="0" w:color="auto"/>
        <w:bottom w:val="none" w:sz="0" w:space="0" w:color="auto"/>
        <w:right w:val="none" w:sz="0" w:space="0" w:color="auto"/>
      </w:divBdr>
    </w:div>
    <w:div w:id="1912153511">
      <w:bodyDiv w:val="1"/>
      <w:marLeft w:val="0"/>
      <w:marRight w:val="0"/>
      <w:marTop w:val="0"/>
      <w:marBottom w:val="0"/>
      <w:divBdr>
        <w:top w:val="none" w:sz="0" w:space="0" w:color="auto"/>
        <w:left w:val="none" w:sz="0" w:space="0" w:color="auto"/>
        <w:bottom w:val="none" w:sz="0" w:space="0" w:color="auto"/>
        <w:right w:val="none" w:sz="0" w:space="0" w:color="auto"/>
      </w:divBdr>
    </w:div>
    <w:div w:id="1912344480">
      <w:bodyDiv w:val="1"/>
      <w:marLeft w:val="0"/>
      <w:marRight w:val="0"/>
      <w:marTop w:val="0"/>
      <w:marBottom w:val="0"/>
      <w:divBdr>
        <w:top w:val="none" w:sz="0" w:space="0" w:color="auto"/>
        <w:left w:val="none" w:sz="0" w:space="0" w:color="auto"/>
        <w:bottom w:val="none" w:sz="0" w:space="0" w:color="auto"/>
        <w:right w:val="none" w:sz="0" w:space="0" w:color="auto"/>
      </w:divBdr>
    </w:div>
    <w:div w:id="1912425852">
      <w:bodyDiv w:val="1"/>
      <w:marLeft w:val="0"/>
      <w:marRight w:val="0"/>
      <w:marTop w:val="0"/>
      <w:marBottom w:val="0"/>
      <w:divBdr>
        <w:top w:val="none" w:sz="0" w:space="0" w:color="auto"/>
        <w:left w:val="none" w:sz="0" w:space="0" w:color="auto"/>
        <w:bottom w:val="none" w:sz="0" w:space="0" w:color="auto"/>
        <w:right w:val="none" w:sz="0" w:space="0" w:color="auto"/>
      </w:divBdr>
    </w:div>
    <w:div w:id="1912885104">
      <w:bodyDiv w:val="1"/>
      <w:marLeft w:val="0"/>
      <w:marRight w:val="0"/>
      <w:marTop w:val="0"/>
      <w:marBottom w:val="0"/>
      <w:divBdr>
        <w:top w:val="none" w:sz="0" w:space="0" w:color="auto"/>
        <w:left w:val="none" w:sz="0" w:space="0" w:color="auto"/>
        <w:bottom w:val="none" w:sz="0" w:space="0" w:color="auto"/>
        <w:right w:val="none" w:sz="0" w:space="0" w:color="auto"/>
      </w:divBdr>
    </w:div>
    <w:div w:id="1913931989">
      <w:bodyDiv w:val="1"/>
      <w:marLeft w:val="0"/>
      <w:marRight w:val="0"/>
      <w:marTop w:val="0"/>
      <w:marBottom w:val="0"/>
      <w:divBdr>
        <w:top w:val="none" w:sz="0" w:space="0" w:color="auto"/>
        <w:left w:val="none" w:sz="0" w:space="0" w:color="auto"/>
        <w:bottom w:val="none" w:sz="0" w:space="0" w:color="auto"/>
        <w:right w:val="none" w:sz="0" w:space="0" w:color="auto"/>
      </w:divBdr>
    </w:div>
    <w:div w:id="1914394343">
      <w:bodyDiv w:val="1"/>
      <w:marLeft w:val="0"/>
      <w:marRight w:val="0"/>
      <w:marTop w:val="0"/>
      <w:marBottom w:val="0"/>
      <w:divBdr>
        <w:top w:val="none" w:sz="0" w:space="0" w:color="auto"/>
        <w:left w:val="none" w:sz="0" w:space="0" w:color="auto"/>
        <w:bottom w:val="none" w:sz="0" w:space="0" w:color="auto"/>
        <w:right w:val="none" w:sz="0" w:space="0" w:color="auto"/>
      </w:divBdr>
    </w:div>
    <w:div w:id="1914856507">
      <w:bodyDiv w:val="1"/>
      <w:marLeft w:val="0"/>
      <w:marRight w:val="0"/>
      <w:marTop w:val="0"/>
      <w:marBottom w:val="0"/>
      <w:divBdr>
        <w:top w:val="none" w:sz="0" w:space="0" w:color="auto"/>
        <w:left w:val="none" w:sz="0" w:space="0" w:color="auto"/>
        <w:bottom w:val="none" w:sz="0" w:space="0" w:color="auto"/>
        <w:right w:val="none" w:sz="0" w:space="0" w:color="auto"/>
      </w:divBdr>
    </w:div>
    <w:div w:id="1915622469">
      <w:bodyDiv w:val="1"/>
      <w:marLeft w:val="0"/>
      <w:marRight w:val="0"/>
      <w:marTop w:val="0"/>
      <w:marBottom w:val="0"/>
      <w:divBdr>
        <w:top w:val="none" w:sz="0" w:space="0" w:color="auto"/>
        <w:left w:val="none" w:sz="0" w:space="0" w:color="auto"/>
        <w:bottom w:val="none" w:sz="0" w:space="0" w:color="auto"/>
        <w:right w:val="none" w:sz="0" w:space="0" w:color="auto"/>
      </w:divBdr>
    </w:div>
    <w:div w:id="1916741481">
      <w:bodyDiv w:val="1"/>
      <w:marLeft w:val="0"/>
      <w:marRight w:val="0"/>
      <w:marTop w:val="0"/>
      <w:marBottom w:val="0"/>
      <w:divBdr>
        <w:top w:val="none" w:sz="0" w:space="0" w:color="auto"/>
        <w:left w:val="none" w:sz="0" w:space="0" w:color="auto"/>
        <w:bottom w:val="none" w:sz="0" w:space="0" w:color="auto"/>
        <w:right w:val="none" w:sz="0" w:space="0" w:color="auto"/>
      </w:divBdr>
    </w:div>
    <w:div w:id="1917784848">
      <w:bodyDiv w:val="1"/>
      <w:marLeft w:val="0"/>
      <w:marRight w:val="0"/>
      <w:marTop w:val="0"/>
      <w:marBottom w:val="0"/>
      <w:divBdr>
        <w:top w:val="none" w:sz="0" w:space="0" w:color="auto"/>
        <w:left w:val="none" w:sz="0" w:space="0" w:color="auto"/>
        <w:bottom w:val="none" w:sz="0" w:space="0" w:color="auto"/>
        <w:right w:val="none" w:sz="0" w:space="0" w:color="auto"/>
      </w:divBdr>
    </w:div>
    <w:div w:id="1918634450">
      <w:bodyDiv w:val="1"/>
      <w:marLeft w:val="0"/>
      <w:marRight w:val="0"/>
      <w:marTop w:val="0"/>
      <w:marBottom w:val="0"/>
      <w:divBdr>
        <w:top w:val="none" w:sz="0" w:space="0" w:color="auto"/>
        <w:left w:val="none" w:sz="0" w:space="0" w:color="auto"/>
        <w:bottom w:val="none" w:sz="0" w:space="0" w:color="auto"/>
        <w:right w:val="none" w:sz="0" w:space="0" w:color="auto"/>
      </w:divBdr>
    </w:div>
    <w:div w:id="1919165660">
      <w:bodyDiv w:val="1"/>
      <w:marLeft w:val="0"/>
      <w:marRight w:val="0"/>
      <w:marTop w:val="0"/>
      <w:marBottom w:val="0"/>
      <w:divBdr>
        <w:top w:val="none" w:sz="0" w:space="0" w:color="auto"/>
        <w:left w:val="none" w:sz="0" w:space="0" w:color="auto"/>
        <w:bottom w:val="none" w:sz="0" w:space="0" w:color="auto"/>
        <w:right w:val="none" w:sz="0" w:space="0" w:color="auto"/>
      </w:divBdr>
    </w:div>
    <w:div w:id="1919244570">
      <w:bodyDiv w:val="1"/>
      <w:marLeft w:val="0"/>
      <w:marRight w:val="0"/>
      <w:marTop w:val="0"/>
      <w:marBottom w:val="0"/>
      <w:divBdr>
        <w:top w:val="none" w:sz="0" w:space="0" w:color="auto"/>
        <w:left w:val="none" w:sz="0" w:space="0" w:color="auto"/>
        <w:bottom w:val="none" w:sz="0" w:space="0" w:color="auto"/>
        <w:right w:val="none" w:sz="0" w:space="0" w:color="auto"/>
      </w:divBdr>
    </w:div>
    <w:div w:id="1919901429">
      <w:bodyDiv w:val="1"/>
      <w:marLeft w:val="0"/>
      <w:marRight w:val="0"/>
      <w:marTop w:val="0"/>
      <w:marBottom w:val="0"/>
      <w:divBdr>
        <w:top w:val="none" w:sz="0" w:space="0" w:color="auto"/>
        <w:left w:val="none" w:sz="0" w:space="0" w:color="auto"/>
        <w:bottom w:val="none" w:sz="0" w:space="0" w:color="auto"/>
        <w:right w:val="none" w:sz="0" w:space="0" w:color="auto"/>
      </w:divBdr>
    </w:div>
    <w:div w:id="1920407167">
      <w:bodyDiv w:val="1"/>
      <w:marLeft w:val="0"/>
      <w:marRight w:val="0"/>
      <w:marTop w:val="0"/>
      <w:marBottom w:val="0"/>
      <w:divBdr>
        <w:top w:val="none" w:sz="0" w:space="0" w:color="auto"/>
        <w:left w:val="none" w:sz="0" w:space="0" w:color="auto"/>
        <w:bottom w:val="none" w:sz="0" w:space="0" w:color="auto"/>
        <w:right w:val="none" w:sz="0" w:space="0" w:color="auto"/>
      </w:divBdr>
    </w:div>
    <w:div w:id="1920795532">
      <w:bodyDiv w:val="1"/>
      <w:marLeft w:val="0"/>
      <w:marRight w:val="0"/>
      <w:marTop w:val="0"/>
      <w:marBottom w:val="0"/>
      <w:divBdr>
        <w:top w:val="none" w:sz="0" w:space="0" w:color="auto"/>
        <w:left w:val="none" w:sz="0" w:space="0" w:color="auto"/>
        <w:bottom w:val="none" w:sz="0" w:space="0" w:color="auto"/>
        <w:right w:val="none" w:sz="0" w:space="0" w:color="auto"/>
      </w:divBdr>
    </w:div>
    <w:div w:id="1921138795">
      <w:bodyDiv w:val="1"/>
      <w:marLeft w:val="0"/>
      <w:marRight w:val="0"/>
      <w:marTop w:val="0"/>
      <w:marBottom w:val="0"/>
      <w:divBdr>
        <w:top w:val="none" w:sz="0" w:space="0" w:color="auto"/>
        <w:left w:val="none" w:sz="0" w:space="0" w:color="auto"/>
        <w:bottom w:val="none" w:sz="0" w:space="0" w:color="auto"/>
        <w:right w:val="none" w:sz="0" w:space="0" w:color="auto"/>
      </w:divBdr>
    </w:div>
    <w:div w:id="1925339555">
      <w:bodyDiv w:val="1"/>
      <w:marLeft w:val="0"/>
      <w:marRight w:val="0"/>
      <w:marTop w:val="0"/>
      <w:marBottom w:val="0"/>
      <w:divBdr>
        <w:top w:val="none" w:sz="0" w:space="0" w:color="auto"/>
        <w:left w:val="none" w:sz="0" w:space="0" w:color="auto"/>
        <w:bottom w:val="none" w:sz="0" w:space="0" w:color="auto"/>
        <w:right w:val="none" w:sz="0" w:space="0" w:color="auto"/>
      </w:divBdr>
    </w:div>
    <w:div w:id="1926259002">
      <w:bodyDiv w:val="1"/>
      <w:marLeft w:val="0"/>
      <w:marRight w:val="0"/>
      <w:marTop w:val="0"/>
      <w:marBottom w:val="0"/>
      <w:divBdr>
        <w:top w:val="none" w:sz="0" w:space="0" w:color="auto"/>
        <w:left w:val="none" w:sz="0" w:space="0" w:color="auto"/>
        <w:bottom w:val="none" w:sz="0" w:space="0" w:color="auto"/>
        <w:right w:val="none" w:sz="0" w:space="0" w:color="auto"/>
      </w:divBdr>
    </w:div>
    <w:div w:id="1926263869">
      <w:bodyDiv w:val="1"/>
      <w:marLeft w:val="0"/>
      <w:marRight w:val="0"/>
      <w:marTop w:val="0"/>
      <w:marBottom w:val="0"/>
      <w:divBdr>
        <w:top w:val="none" w:sz="0" w:space="0" w:color="auto"/>
        <w:left w:val="none" w:sz="0" w:space="0" w:color="auto"/>
        <w:bottom w:val="none" w:sz="0" w:space="0" w:color="auto"/>
        <w:right w:val="none" w:sz="0" w:space="0" w:color="auto"/>
      </w:divBdr>
    </w:div>
    <w:div w:id="1929389372">
      <w:bodyDiv w:val="1"/>
      <w:marLeft w:val="0"/>
      <w:marRight w:val="0"/>
      <w:marTop w:val="0"/>
      <w:marBottom w:val="0"/>
      <w:divBdr>
        <w:top w:val="none" w:sz="0" w:space="0" w:color="auto"/>
        <w:left w:val="none" w:sz="0" w:space="0" w:color="auto"/>
        <w:bottom w:val="none" w:sz="0" w:space="0" w:color="auto"/>
        <w:right w:val="none" w:sz="0" w:space="0" w:color="auto"/>
      </w:divBdr>
    </w:div>
    <w:div w:id="1930194406">
      <w:bodyDiv w:val="1"/>
      <w:marLeft w:val="0"/>
      <w:marRight w:val="0"/>
      <w:marTop w:val="0"/>
      <w:marBottom w:val="0"/>
      <w:divBdr>
        <w:top w:val="none" w:sz="0" w:space="0" w:color="auto"/>
        <w:left w:val="none" w:sz="0" w:space="0" w:color="auto"/>
        <w:bottom w:val="none" w:sz="0" w:space="0" w:color="auto"/>
        <w:right w:val="none" w:sz="0" w:space="0" w:color="auto"/>
      </w:divBdr>
    </w:div>
    <w:div w:id="1930576122">
      <w:bodyDiv w:val="1"/>
      <w:marLeft w:val="0"/>
      <w:marRight w:val="0"/>
      <w:marTop w:val="0"/>
      <w:marBottom w:val="0"/>
      <w:divBdr>
        <w:top w:val="none" w:sz="0" w:space="0" w:color="auto"/>
        <w:left w:val="none" w:sz="0" w:space="0" w:color="auto"/>
        <w:bottom w:val="none" w:sz="0" w:space="0" w:color="auto"/>
        <w:right w:val="none" w:sz="0" w:space="0" w:color="auto"/>
      </w:divBdr>
    </w:div>
    <w:div w:id="1930969651">
      <w:bodyDiv w:val="1"/>
      <w:marLeft w:val="0"/>
      <w:marRight w:val="0"/>
      <w:marTop w:val="0"/>
      <w:marBottom w:val="0"/>
      <w:divBdr>
        <w:top w:val="none" w:sz="0" w:space="0" w:color="auto"/>
        <w:left w:val="none" w:sz="0" w:space="0" w:color="auto"/>
        <w:bottom w:val="none" w:sz="0" w:space="0" w:color="auto"/>
        <w:right w:val="none" w:sz="0" w:space="0" w:color="auto"/>
      </w:divBdr>
    </w:div>
    <w:div w:id="1931965837">
      <w:bodyDiv w:val="1"/>
      <w:marLeft w:val="0"/>
      <w:marRight w:val="0"/>
      <w:marTop w:val="0"/>
      <w:marBottom w:val="0"/>
      <w:divBdr>
        <w:top w:val="none" w:sz="0" w:space="0" w:color="auto"/>
        <w:left w:val="none" w:sz="0" w:space="0" w:color="auto"/>
        <w:bottom w:val="none" w:sz="0" w:space="0" w:color="auto"/>
        <w:right w:val="none" w:sz="0" w:space="0" w:color="auto"/>
      </w:divBdr>
    </w:div>
    <w:div w:id="1932152986">
      <w:bodyDiv w:val="1"/>
      <w:marLeft w:val="0"/>
      <w:marRight w:val="0"/>
      <w:marTop w:val="0"/>
      <w:marBottom w:val="0"/>
      <w:divBdr>
        <w:top w:val="none" w:sz="0" w:space="0" w:color="auto"/>
        <w:left w:val="none" w:sz="0" w:space="0" w:color="auto"/>
        <w:bottom w:val="none" w:sz="0" w:space="0" w:color="auto"/>
        <w:right w:val="none" w:sz="0" w:space="0" w:color="auto"/>
      </w:divBdr>
    </w:div>
    <w:div w:id="1933006808">
      <w:bodyDiv w:val="1"/>
      <w:marLeft w:val="0"/>
      <w:marRight w:val="0"/>
      <w:marTop w:val="0"/>
      <w:marBottom w:val="0"/>
      <w:divBdr>
        <w:top w:val="none" w:sz="0" w:space="0" w:color="auto"/>
        <w:left w:val="none" w:sz="0" w:space="0" w:color="auto"/>
        <w:bottom w:val="none" w:sz="0" w:space="0" w:color="auto"/>
        <w:right w:val="none" w:sz="0" w:space="0" w:color="auto"/>
      </w:divBdr>
    </w:div>
    <w:div w:id="1936355122">
      <w:bodyDiv w:val="1"/>
      <w:marLeft w:val="0"/>
      <w:marRight w:val="0"/>
      <w:marTop w:val="0"/>
      <w:marBottom w:val="0"/>
      <w:divBdr>
        <w:top w:val="none" w:sz="0" w:space="0" w:color="auto"/>
        <w:left w:val="none" w:sz="0" w:space="0" w:color="auto"/>
        <w:bottom w:val="none" w:sz="0" w:space="0" w:color="auto"/>
        <w:right w:val="none" w:sz="0" w:space="0" w:color="auto"/>
      </w:divBdr>
    </w:div>
    <w:div w:id="1936479399">
      <w:bodyDiv w:val="1"/>
      <w:marLeft w:val="0"/>
      <w:marRight w:val="0"/>
      <w:marTop w:val="0"/>
      <w:marBottom w:val="0"/>
      <w:divBdr>
        <w:top w:val="none" w:sz="0" w:space="0" w:color="auto"/>
        <w:left w:val="none" w:sz="0" w:space="0" w:color="auto"/>
        <w:bottom w:val="none" w:sz="0" w:space="0" w:color="auto"/>
        <w:right w:val="none" w:sz="0" w:space="0" w:color="auto"/>
      </w:divBdr>
    </w:div>
    <w:div w:id="1936984616">
      <w:bodyDiv w:val="1"/>
      <w:marLeft w:val="0"/>
      <w:marRight w:val="0"/>
      <w:marTop w:val="0"/>
      <w:marBottom w:val="0"/>
      <w:divBdr>
        <w:top w:val="none" w:sz="0" w:space="0" w:color="auto"/>
        <w:left w:val="none" w:sz="0" w:space="0" w:color="auto"/>
        <w:bottom w:val="none" w:sz="0" w:space="0" w:color="auto"/>
        <w:right w:val="none" w:sz="0" w:space="0" w:color="auto"/>
      </w:divBdr>
    </w:div>
    <w:div w:id="1937126503">
      <w:bodyDiv w:val="1"/>
      <w:marLeft w:val="0"/>
      <w:marRight w:val="0"/>
      <w:marTop w:val="0"/>
      <w:marBottom w:val="0"/>
      <w:divBdr>
        <w:top w:val="none" w:sz="0" w:space="0" w:color="auto"/>
        <w:left w:val="none" w:sz="0" w:space="0" w:color="auto"/>
        <w:bottom w:val="none" w:sz="0" w:space="0" w:color="auto"/>
        <w:right w:val="none" w:sz="0" w:space="0" w:color="auto"/>
      </w:divBdr>
    </w:div>
    <w:div w:id="1937862371">
      <w:bodyDiv w:val="1"/>
      <w:marLeft w:val="0"/>
      <w:marRight w:val="0"/>
      <w:marTop w:val="0"/>
      <w:marBottom w:val="0"/>
      <w:divBdr>
        <w:top w:val="none" w:sz="0" w:space="0" w:color="auto"/>
        <w:left w:val="none" w:sz="0" w:space="0" w:color="auto"/>
        <w:bottom w:val="none" w:sz="0" w:space="0" w:color="auto"/>
        <w:right w:val="none" w:sz="0" w:space="0" w:color="auto"/>
      </w:divBdr>
    </w:div>
    <w:div w:id="1939487958">
      <w:bodyDiv w:val="1"/>
      <w:marLeft w:val="0"/>
      <w:marRight w:val="0"/>
      <w:marTop w:val="0"/>
      <w:marBottom w:val="0"/>
      <w:divBdr>
        <w:top w:val="none" w:sz="0" w:space="0" w:color="auto"/>
        <w:left w:val="none" w:sz="0" w:space="0" w:color="auto"/>
        <w:bottom w:val="none" w:sz="0" w:space="0" w:color="auto"/>
        <w:right w:val="none" w:sz="0" w:space="0" w:color="auto"/>
      </w:divBdr>
    </w:div>
    <w:div w:id="1940916642">
      <w:bodyDiv w:val="1"/>
      <w:marLeft w:val="0"/>
      <w:marRight w:val="0"/>
      <w:marTop w:val="0"/>
      <w:marBottom w:val="0"/>
      <w:divBdr>
        <w:top w:val="none" w:sz="0" w:space="0" w:color="auto"/>
        <w:left w:val="none" w:sz="0" w:space="0" w:color="auto"/>
        <w:bottom w:val="none" w:sz="0" w:space="0" w:color="auto"/>
        <w:right w:val="none" w:sz="0" w:space="0" w:color="auto"/>
      </w:divBdr>
    </w:div>
    <w:div w:id="1941185350">
      <w:bodyDiv w:val="1"/>
      <w:marLeft w:val="0"/>
      <w:marRight w:val="0"/>
      <w:marTop w:val="0"/>
      <w:marBottom w:val="0"/>
      <w:divBdr>
        <w:top w:val="none" w:sz="0" w:space="0" w:color="auto"/>
        <w:left w:val="none" w:sz="0" w:space="0" w:color="auto"/>
        <w:bottom w:val="none" w:sz="0" w:space="0" w:color="auto"/>
        <w:right w:val="none" w:sz="0" w:space="0" w:color="auto"/>
      </w:divBdr>
    </w:div>
    <w:div w:id="1942641269">
      <w:bodyDiv w:val="1"/>
      <w:marLeft w:val="0"/>
      <w:marRight w:val="0"/>
      <w:marTop w:val="0"/>
      <w:marBottom w:val="0"/>
      <w:divBdr>
        <w:top w:val="none" w:sz="0" w:space="0" w:color="auto"/>
        <w:left w:val="none" w:sz="0" w:space="0" w:color="auto"/>
        <w:bottom w:val="none" w:sz="0" w:space="0" w:color="auto"/>
        <w:right w:val="none" w:sz="0" w:space="0" w:color="auto"/>
      </w:divBdr>
    </w:div>
    <w:div w:id="1943027498">
      <w:bodyDiv w:val="1"/>
      <w:marLeft w:val="0"/>
      <w:marRight w:val="0"/>
      <w:marTop w:val="0"/>
      <w:marBottom w:val="0"/>
      <w:divBdr>
        <w:top w:val="none" w:sz="0" w:space="0" w:color="auto"/>
        <w:left w:val="none" w:sz="0" w:space="0" w:color="auto"/>
        <w:bottom w:val="none" w:sz="0" w:space="0" w:color="auto"/>
        <w:right w:val="none" w:sz="0" w:space="0" w:color="auto"/>
      </w:divBdr>
    </w:div>
    <w:div w:id="1943101411">
      <w:bodyDiv w:val="1"/>
      <w:marLeft w:val="0"/>
      <w:marRight w:val="0"/>
      <w:marTop w:val="0"/>
      <w:marBottom w:val="0"/>
      <w:divBdr>
        <w:top w:val="none" w:sz="0" w:space="0" w:color="auto"/>
        <w:left w:val="none" w:sz="0" w:space="0" w:color="auto"/>
        <w:bottom w:val="none" w:sz="0" w:space="0" w:color="auto"/>
        <w:right w:val="none" w:sz="0" w:space="0" w:color="auto"/>
      </w:divBdr>
    </w:div>
    <w:div w:id="1943147351">
      <w:bodyDiv w:val="1"/>
      <w:marLeft w:val="0"/>
      <w:marRight w:val="0"/>
      <w:marTop w:val="0"/>
      <w:marBottom w:val="0"/>
      <w:divBdr>
        <w:top w:val="none" w:sz="0" w:space="0" w:color="auto"/>
        <w:left w:val="none" w:sz="0" w:space="0" w:color="auto"/>
        <w:bottom w:val="none" w:sz="0" w:space="0" w:color="auto"/>
        <w:right w:val="none" w:sz="0" w:space="0" w:color="auto"/>
      </w:divBdr>
    </w:div>
    <w:div w:id="1945530656">
      <w:bodyDiv w:val="1"/>
      <w:marLeft w:val="0"/>
      <w:marRight w:val="0"/>
      <w:marTop w:val="0"/>
      <w:marBottom w:val="0"/>
      <w:divBdr>
        <w:top w:val="none" w:sz="0" w:space="0" w:color="auto"/>
        <w:left w:val="none" w:sz="0" w:space="0" w:color="auto"/>
        <w:bottom w:val="none" w:sz="0" w:space="0" w:color="auto"/>
        <w:right w:val="none" w:sz="0" w:space="0" w:color="auto"/>
      </w:divBdr>
    </w:div>
    <w:div w:id="1945724449">
      <w:bodyDiv w:val="1"/>
      <w:marLeft w:val="0"/>
      <w:marRight w:val="0"/>
      <w:marTop w:val="0"/>
      <w:marBottom w:val="0"/>
      <w:divBdr>
        <w:top w:val="none" w:sz="0" w:space="0" w:color="auto"/>
        <w:left w:val="none" w:sz="0" w:space="0" w:color="auto"/>
        <w:bottom w:val="none" w:sz="0" w:space="0" w:color="auto"/>
        <w:right w:val="none" w:sz="0" w:space="0" w:color="auto"/>
      </w:divBdr>
    </w:div>
    <w:div w:id="1947492979">
      <w:bodyDiv w:val="1"/>
      <w:marLeft w:val="0"/>
      <w:marRight w:val="0"/>
      <w:marTop w:val="0"/>
      <w:marBottom w:val="0"/>
      <w:divBdr>
        <w:top w:val="none" w:sz="0" w:space="0" w:color="auto"/>
        <w:left w:val="none" w:sz="0" w:space="0" w:color="auto"/>
        <w:bottom w:val="none" w:sz="0" w:space="0" w:color="auto"/>
        <w:right w:val="none" w:sz="0" w:space="0" w:color="auto"/>
      </w:divBdr>
    </w:div>
    <w:div w:id="1950431780">
      <w:bodyDiv w:val="1"/>
      <w:marLeft w:val="0"/>
      <w:marRight w:val="0"/>
      <w:marTop w:val="0"/>
      <w:marBottom w:val="0"/>
      <w:divBdr>
        <w:top w:val="none" w:sz="0" w:space="0" w:color="auto"/>
        <w:left w:val="none" w:sz="0" w:space="0" w:color="auto"/>
        <w:bottom w:val="none" w:sz="0" w:space="0" w:color="auto"/>
        <w:right w:val="none" w:sz="0" w:space="0" w:color="auto"/>
      </w:divBdr>
    </w:div>
    <w:div w:id="1951233314">
      <w:bodyDiv w:val="1"/>
      <w:marLeft w:val="0"/>
      <w:marRight w:val="0"/>
      <w:marTop w:val="0"/>
      <w:marBottom w:val="0"/>
      <w:divBdr>
        <w:top w:val="none" w:sz="0" w:space="0" w:color="auto"/>
        <w:left w:val="none" w:sz="0" w:space="0" w:color="auto"/>
        <w:bottom w:val="none" w:sz="0" w:space="0" w:color="auto"/>
        <w:right w:val="none" w:sz="0" w:space="0" w:color="auto"/>
      </w:divBdr>
    </w:div>
    <w:div w:id="1952005145">
      <w:bodyDiv w:val="1"/>
      <w:marLeft w:val="0"/>
      <w:marRight w:val="0"/>
      <w:marTop w:val="0"/>
      <w:marBottom w:val="0"/>
      <w:divBdr>
        <w:top w:val="none" w:sz="0" w:space="0" w:color="auto"/>
        <w:left w:val="none" w:sz="0" w:space="0" w:color="auto"/>
        <w:bottom w:val="none" w:sz="0" w:space="0" w:color="auto"/>
        <w:right w:val="none" w:sz="0" w:space="0" w:color="auto"/>
      </w:divBdr>
    </w:div>
    <w:div w:id="1953196854">
      <w:bodyDiv w:val="1"/>
      <w:marLeft w:val="0"/>
      <w:marRight w:val="0"/>
      <w:marTop w:val="0"/>
      <w:marBottom w:val="0"/>
      <w:divBdr>
        <w:top w:val="none" w:sz="0" w:space="0" w:color="auto"/>
        <w:left w:val="none" w:sz="0" w:space="0" w:color="auto"/>
        <w:bottom w:val="none" w:sz="0" w:space="0" w:color="auto"/>
        <w:right w:val="none" w:sz="0" w:space="0" w:color="auto"/>
      </w:divBdr>
    </w:div>
    <w:div w:id="1953780385">
      <w:bodyDiv w:val="1"/>
      <w:marLeft w:val="0"/>
      <w:marRight w:val="0"/>
      <w:marTop w:val="0"/>
      <w:marBottom w:val="0"/>
      <w:divBdr>
        <w:top w:val="none" w:sz="0" w:space="0" w:color="auto"/>
        <w:left w:val="none" w:sz="0" w:space="0" w:color="auto"/>
        <w:bottom w:val="none" w:sz="0" w:space="0" w:color="auto"/>
        <w:right w:val="none" w:sz="0" w:space="0" w:color="auto"/>
      </w:divBdr>
    </w:div>
    <w:div w:id="1956061950">
      <w:bodyDiv w:val="1"/>
      <w:marLeft w:val="0"/>
      <w:marRight w:val="0"/>
      <w:marTop w:val="0"/>
      <w:marBottom w:val="0"/>
      <w:divBdr>
        <w:top w:val="none" w:sz="0" w:space="0" w:color="auto"/>
        <w:left w:val="none" w:sz="0" w:space="0" w:color="auto"/>
        <w:bottom w:val="none" w:sz="0" w:space="0" w:color="auto"/>
        <w:right w:val="none" w:sz="0" w:space="0" w:color="auto"/>
      </w:divBdr>
    </w:div>
    <w:div w:id="1956134481">
      <w:bodyDiv w:val="1"/>
      <w:marLeft w:val="0"/>
      <w:marRight w:val="0"/>
      <w:marTop w:val="0"/>
      <w:marBottom w:val="0"/>
      <w:divBdr>
        <w:top w:val="none" w:sz="0" w:space="0" w:color="auto"/>
        <w:left w:val="none" w:sz="0" w:space="0" w:color="auto"/>
        <w:bottom w:val="none" w:sz="0" w:space="0" w:color="auto"/>
        <w:right w:val="none" w:sz="0" w:space="0" w:color="auto"/>
      </w:divBdr>
    </w:div>
    <w:div w:id="1957560702">
      <w:bodyDiv w:val="1"/>
      <w:marLeft w:val="0"/>
      <w:marRight w:val="0"/>
      <w:marTop w:val="0"/>
      <w:marBottom w:val="0"/>
      <w:divBdr>
        <w:top w:val="none" w:sz="0" w:space="0" w:color="auto"/>
        <w:left w:val="none" w:sz="0" w:space="0" w:color="auto"/>
        <w:bottom w:val="none" w:sz="0" w:space="0" w:color="auto"/>
        <w:right w:val="none" w:sz="0" w:space="0" w:color="auto"/>
      </w:divBdr>
    </w:div>
    <w:div w:id="1958944663">
      <w:bodyDiv w:val="1"/>
      <w:marLeft w:val="0"/>
      <w:marRight w:val="0"/>
      <w:marTop w:val="0"/>
      <w:marBottom w:val="0"/>
      <w:divBdr>
        <w:top w:val="none" w:sz="0" w:space="0" w:color="auto"/>
        <w:left w:val="none" w:sz="0" w:space="0" w:color="auto"/>
        <w:bottom w:val="none" w:sz="0" w:space="0" w:color="auto"/>
        <w:right w:val="none" w:sz="0" w:space="0" w:color="auto"/>
      </w:divBdr>
    </w:div>
    <w:div w:id="1960649059">
      <w:bodyDiv w:val="1"/>
      <w:marLeft w:val="0"/>
      <w:marRight w:val="0"/>
      <w:marTop w:val="0"/>
      <w:marBottom w:val="0"/>
      <w:divBdr>
        <w:top w:val="none" w:sz="0" w:space="0" w:color="auto"/>
        <w:left w:val="none" w:sz="0" w:space="0" w:color="auto"/>
        <w:bottom w:val="none" w:sz="0" w:space="0" w:color="auto"/>
        <w:right w:val="none" w:sz="0" w:space="0" w:color="auto"/>
      </w:divBdr>
    </w:div>
    <w:div w:id="1961450647">
      <w:bodyDiv w:val="1"/>
      <w:marLeft w:val="0"/>
      <w:marRight w:val="0"/>
      <w:marTop w:val="0"/>
      <w:marBottom w:val="0"/>
      <w:divBdr>
        <w:top w:val="none" w:sz="0" w:space="0" w:color="auto"/>
        <w:left w:val="none" w:sz="0" w:space="0" w:color="auto"/>
        <w:bottom w:val="none" w:sz="0" w:space="0" w:color="auto"/>
        <w:right w:val="none" w:sz="0" w:space="0" w:color="auto"/>
      </w:divBdr>
    </w:div>
    <w:div w:id="1961498202">
      <w:bodyDiv w:val="1"/>
      <w:marLeft w:val="0"/>
      <w:marRight w:val="0"/>
      <w:marTop w:val="0"/>
      <w:marBottom w:val="0"/>
      <w:divBdr>
        <w:top w:val="none" w:sz="0" w:space="0" w:color="auto"/>
        <w:left w:val="none" w:sz="0" w:space="0" w:color="auto"/>
        <w:bottom w:val="none" w:sz="0" w:space="0" w:color="auto"/>
        <w:right w:val="none" w:sz="0" w:space="0" w:color="auto"/>
      </w:divBdr>
    </w:div>
    <w:div w:id="1961839709">
      <w:bodyDiv w:val="1"/>
      <w:marLeft w:val="0"/>
      <w:marRight w:val="0"/>
      <w:marTop w:val="0"/>
      <w:marBottom w:val="0"/>
      <w:divBdr>
        <w:top w:val="none" w:sz="0" w:space="0" w:color="auto"/>
        <w:left w:val="none" w:sz="0" w:space="0" w:color="auto"/>
        <w:bottom w:val="none" w:sz="0" w:space="0" w:color="auto"/>
        <w:right w:val="none" w:sz="0" w:space="0" w:color="auto"/>
      </w:divBdr>
    </w:div>
    <w:div w:id="1963222154">
      <w:bodyDiv w:val="1"/>
      <w:marLeft w:val="0"/>
      <w:marRight w:val="0"/>
      <w:marTop w:val="0"/>
      <w:marBottom w:val="0"/>
      <w:divBdr>
        <w:top w:val="none" w:sz="0" w:space="0" w:color="auto"/>
        <w:left w:val="none" w:sz="0" w:space="0" w:color="auto"/>
        <w:bottom w:val="none" w:sz="0" w:space="0" w:color="auto"/>
        <w:right w:val="none" w:sz="0" w:space="0" w:color="auto"/>
      </w:divBdr>
    </w:div>
    <w:div w:id="1963490139">
      <w:bodyDiv w:val="1"/>
      <w:marLeft w:val="0"/>
      <w:marRight w:val="0"/>
      <w:marTop w:val="0"/>
      <w:marBottom w:val="0"/>
      <w:divBdr>
        <w:top w:val="none" w:sz="0" w:space="0" w:color="auto"/>
        <w:left w:val="none" w:sz="0" w:space="0" w:color="auto"/>
        <w:bottom w:val="none" w:sz="0" w:space="0" w:color="auto"/>
        <w:right w:val="none" w:sz="0" w:space="0" w:color="auto"/>
      </w:divBdr>
    </w:div>
    <w:div w:id="1963608219">
      <w:bodyDiv w:val="1"/>
      <w:marLeft w:val="0"/>
      <w:marRight w:val="0"/>
      <w:marTop w:val="0"/>
      <w:marBottom w:val="0"/>
      <w:divBdr>
        <w:top w:val="none" w:sz="0" w:space="0" w:color="auto"/>
        <w:left w:val="none" w:sz="0" w:space="0" w:color="auto"/>
        <w:bottom w:val="none" w:sz="0" w:space="0" w:color="auto"/>
        <w:right w:val="none" w:sz="0" w:space="0" w:color="auto"/>
      </w:divBdr>
    </w:div>
    <w:div w:id="1964001425">
      <w:bodyDiv w:val="1"/>
      <w:marLeft w:val="0"/>
      <w:marRight w:val="0"/>
      <w:marTop w:val="0"/>
      <w:marBottom w:val="0"/>
      <w:divBdr>
        <w:top w:val="none" w:sz="0" w:space="0" w:color="auto"/>
        <w:left w:val="none" w:sz="0" w:space="0" w:color="auto"/>
        <w:bottom w:val="none" w:sz="0" w:space="0" w:color="auto"/>
        <w:right w:val="none" w:sz="0" w:space="0" w:color="auto"/>
      </w:divBdr>
    </w:div>
    <w:div w:id="1967925984">
      <w:bodyDiv w:val="1"/>
      <w:marLeft w:val="0"/>
      <w:marRight w:val="0"/>
      <w:marTop w:val="0"/>
      <w:marBottom w:val="0"/>
      <w:divBdr>
        <w:top w:val="none" w:sz="0" w:space="0" w:color="auto"/>
        <w:left w:val="none" w:sz="0" w:space="0" w:color="auto"/>
        <w:bottom w:val="none" w:sz="0" w:space="0" w:color="auto"/>
        <w:right w:val="none" w:sz="0" w:space="0" w:color="auto"/>
      </w:divBdr>
    </w:div>
    <w:div w:id="1969967612">
      <w:bodyDiv w:val="1"/>
      <w:marLeft w:val="0"/>
      <w:marRight w:val="0"/>
      <w:marTop w:val="0"/>
      <w:marBottom w:val="0"/>
      <w:divBdr>
        <w:top w:val="none" w:sz="0" w:space="0" w:color="auto"/>
        <w:left w:val="none" w:sz="0" w:space="0" w:color="auto"/>
        <w:bottom w:val="none" w:sz="0" w:space="0" w:color="auto"/>
        <w:right w:val="none" w:sz="0" w:space="0" w:color="auto"/>
      </w:divBdr>
    </w:div>
    <w:div w:id="1972204312">
      <w:bodyDiv w:val="1"/>
      <w:marLeft w:val="0"/>
      <w:marRight w:val="0"/>
      <w:marTop w:val="0"/>
      <w:marBottom w:val="0"/>
      <w:divBdr>
        <w:top w:val="none" w:sz="0" w:space="0" w:color="auto"/>
        <w:left w:val="none" w:sz="0" w:space="0" w:color="auto"/>
        <w:bottom w:val="none" w:sz="0" w:space="0" w:color="auto"/>
        <w:right w:val="none" w:sz="0" w:space="0" w:color="auto"/>
      </w:divBdr>
    </w:div>
    <w:div w:id="1972593055">
      <w:bodyDiv w:val="1"/>
      <w:marLeft w:val="0"/>
      <w:marRight w:val="0"/>
      <w:marTop w:val="0"/>
      <w:marBottom w:val="0"/>
      <w:divBdr>
        <w:top w:val="none" w:sz="0" w:space="0" w:color="auto"/>
        <w:left w:val="none" w:sz="0" w:space="0" w:color="auto"/>
        <w:bottom w:val="none" w:sz="0" w:space="0" w:color="auto"/>
        <w:right w:val="none" w:sz="0" w:space="0" w:color="auto"/>
      </w:divBdr>
    </w:div>
    <w:div w:id="1973753037">
      <w:bodyDiv w:val="1"/>
      <w:marLeft w:val="0"/>
      <w:marRight w:val="0"/>
      <w:marTop w:val="0"/>
      <w:marBottom w:val="0"/>
      <w:divBdr>
        <w:top w:val="none" w:sz="0" w:space="0" w:color="auto"/>
        <w:left w:val="none" w:sz="0" w:space="0" w:color="auto"/>
        <w:bottom w:val="none" w:sz="0" w:space="0" w:color="auto"/>
        <w:right w:val="none" w:sz="0" w:space="0" w:color="auto"/>
      </w:divBdr>
    </w:div>
    <w:div w:id="1974018578">
      <w:bodyDiv w:val="1"/>
      <w:marLeft w:val="0"/>
      <w:marRight w:val="0"/>
      <w:marTop w:val="0"/>
      <w:marBottom w:val="0"/>
      <w:divBdr>
        <w:top w:val="none" w:sz="0" w:space="0" w:color="auto"/>
        <w:left w:val="none" w:sz="0" w:space="0" w:color="auto"/>
        <w:bottom w:val="none" w:sz="0" w:space="0" w:color="auto"/>
        <w:right w:val="none" w:sz="0" w:space="0" w:color="auto"/>
      </w:divBdr>
    </w:div>
    <w:div w:id="1974554615">
      <w:bodyDiv w:val="1"/>
      <w:marLeft w:val="0"/>
      <w:marRight w:val="0"/>
      <w:marTop w:val="0"/>
      <w:marBottom w:val="0"/>
      <w:divBdr>
        <w:top w:val="none" w:sz="0" w:space="0" w:color="auto"/>
        <w:left w:val="none" w:sz="0" w:space="0" w:color="auto"/>
        <w:bottom w:val="none" w:sz="0" w:space="0" w:color="auto"/>
        <w:right w:val="none" w:sz="0" w:space="0" w:color="auto"/>
      </w:divBdr>
    </w:div>
    <w:div w:id="1975210205">
      <w:bodyDiv w:val="1"/>
      <w:marLeft w:val="0"/>
      <w:marRight w:val="0"/>
      <w:marTop w:val="0"/>
      <w:marBottom w:val="0"/>
      <w:divBdr>
        <w:top w:val="none" w:sz="0" w:space="0" w:color="auto"/>
        <w:left w:val="none" w:sz="0" w:space="0" w:color="auto"/>
        <w:bottom w:val="none" w:sz="0" w:space="0" w:color="auto"/>
        <w:right w:val="none" w:sz="0" w:space="0" w:color="auto"/>
      </w:divBdr>
    </w:div>
    <w:div w:id="1977949422">
      <w:bodyDiv w:val="1"/>
      <w:marLeft w:val="0"/>
      <w:marRight w:val="0"/>
      <w:marTop w:val="0"/>
      <w:marBottom w:val="0"/>
      <w:divBdr>
        <w:top w:val="none" w:sz="0" w:space="0" w:color="auto"/>
        <w:left w:val="none" w:sz="0" w:space="0" w:color="auto"/>
        <w:bottom w:val="none" w:sz="0" w:space="0" w:color="auto"/>
        <w:right w:val="none" w:sz="0" w:space="0" w:color="auto"/>
      </w:divBdr>
    </w:div>
    <w:div w:id="1978142677">
      <w:bodyDiv w:val="1"/>
      <w:marLeft w:val="0"/>
      <w:marRight w:val="0"/>
      <w:marTop w:val="0"/>
      <w:marBottom w:val="0"/>
      <w:divBdr>
        <w:top w:val="none" w:sz="0" w:space="0" w:color="auto"/>
        <w:left w:val="none" w:sz="0" w:space="0" w:color="auto"/>
        <w:bottom w:val="none" w:sz="0" w:space="0" w:color="auto"/>
        <w:right w:val="none" w:sz="0" w:space="0" w:color="auto"/>
      </w:divBdr>
    </w:div>
    <w:div w:id="1979606386">
      <w:bodyDiv w:val="1"/>
      <w:marLeft w:val="0"/>
      <w:marRight w:val="0"/>
      <w:marTop w:val="0"/>
      <w:marBottom w:val="0"/>
      <w:divBdr>
        <w:top w:val="none" w:sz="0" w:space="0" w:color="auto"/>
        <w:left w:val="none" w:sz="0" w:space="0" w:color="auto"/>
        <w:bottom w:val="none" w:sz="0" w:space="0" w:color="auto"/>
        <w:right w:val="none" w:sz="0" w:space="0" w:color="auto"/>
      </w:divBdr>
    </w:div>
    <w:div w:id="1981424200">
      <w:bodyDiv w:val="1"/>
      <w:marLeft w:val="0"/>
      <w:marRight w:val="0"/>
      <w:marTop w:val="0"/>
      <w:marBottom w:val="0"/>
      <w:divBdr>
        <w:top w:val="none" w:sz="0" w:space="0" w:color="auto"/>
        <w:left w:val="none" w:sz="0" w:space="0" w:color="auto"/>
        <w:bottom w:val="none" w:sz="0" w:space="0" w:color="auto"/>
        <w:right w:val="none" w:sz="0" w:space="0" w:color="auto"/>
      </w:divBdr>
    </w:div>
    <w:div w:id="1981573482">
      <w:bodyDiv w:val="1"/>
      <w:marLeft w:val="0"/>
      <w:marRight w:val="0"/>
      <w:marTop w:val="0"/>
      <w:marBottom w:val="0"/>
      <w:divBdr>
        <w:top w:val="none" w:sz="0" w:space="0" w:color="auto"/>
        <w:left w:val="none" w:sz="0" w:space="0" w:color="auto"/>
        <w:bottom w:val="none" w:sz="0" w:space="0" w:color="auto"/>
        <w:right w:val="none" w:sz="0" w:space="0" w:color="auto"/>
      </w:divBdr>
    </w:div>
    <w:div w:id="1981959524">
      <w:bodyDiv w:val="1"/>
      <w:marLeft w:val="0"/>
      <w:marRight w:val="0"/>
      <w:marTop w:val="0"/>
      <w:marBottom w:val="0"/>
      <w:divBdr>
        <w:top w:val="none" w:sz="0" w:space="0" w:color="auto"/>
        <w:left w:val="none" w:sz="0" w:space="0" w:color="auto"/>
        <w:bottom w:val="none" w:sz="0" w:space="0" w:color="auto"/>
        <w:right w:val="none" w:sz="0" w:space="0" w:color="auto"/>
      </w:divBdr>
    </w:div>
    <w:div w:id="1983610700">
      <w:bodyDiv w:val="1"/>
      <w:marLeft w:val="0"/>
      <w:marRight w:val="0"/>
      <w:marTop w:val="0"/>
      <w:marBottom w:val="0"/>
      <w:divBdr>
        <w:top w:val="none" w:sz="0" w:space="0" w:color="auto"/>
        <w:left w:val="none" w:sz="0" w:space="0" w:color="auto"/>
        <w:bottom w:val="none" w:sz="0" w:space="0" w:color="auto"/>
        <w:right w:val="none" w:sz="0" w:space="0" w:color="auto"/>
      </w:divBdr>
    </w:div>
    <w:div w:id="1986159627">
      <w:bodyDiv w:val="1"/>
      <w:marLeft w:val="0"/>
      <w:marRight w:val="0"/>
      <w:marTop w:val="0"/>
      <w:marBottom w:val="0"/>
      <w:divBdr>
        <w:top w:val="none" w:sz="0" w:space="0" w:color="auto"/>
        <w:left w:val="none" w:sz="0" w:space="0" w:color="auto"/>
        <w:bottom w:val="none" w:sz="0" w:space="0" w:color="auto"/>
        <w:right w:val="none" w:sz="0" w:space="0" w:color="auto"/>
      </w:divBdr>
    </w:div>
    <w:div w:id="1986349155">
      <w:bodyDiv w:val="1"/>
      <w:marLeft w:val="0"/>
      <w:marRight w:val="0"/>
      <w:marTop w:val="0"/>
      <w:marBottom w:val="0"/>
      <w:divBdr>
        <w:top w:val="none" w:sz="0" w:space="0" w:color="auto"/>
        <w:left w:val="none" w:sz="0" w:space="0" w:color="auto"/>
        <w:bottom w:val="none" w:sz="0" w:space="0" w:color="auto"/>
        <w:right w:val="none" w:sz="0" w:space="0" w:color="auto"/>
      </w:divBdr>
    </w:div>
    <w:div w:id="1990360232">
      <w:bodyDiv w:val="1"/>
      <w:marLeft w:val="0"/>
      <w:marRight w:val="0"/>
      <w:marTop w:val="0"/>
      <w:marBottom w:val="0"/>
      <w:divBdr>
        <w:top w:val="none" w:sz="0" w:space="0" w:color="auto"/>
        <w:left w:val="none" w:sz="0" w:space="0" w:color="auto"/>
        <w:bottom w:val="none" w:sz="0" w:space="0" w:color="auto"/>
        <w:right w:val="none" w:sz="0" w:space="0" w:color="auto"/>
      </w:divBdr>
    </w:div>
    <w:div w:id="1990864522">
      <w:bodyDiv w:val="1"/>
      <w:marLeft w:val="0"/>
      <w:marRight w:val="0"/>
      <w:marTop w:val="0"/>
      <w:marBottom w:val="0"/>
      <w:divBdr>
        <w:top w:val="none" w:sz="0" w:space="0" w:color="auto"/>
        <w:left w:val="none" w:sz="0" w:space="0" w:color="auto"/>
        <w:bottom w:val="none" w:sz="0" w:space="0" w:color="auto"/>
        <w:right w:val="none" w:sz="0" w:space="0" w:color="auto"/>
      </w:divBdr>
    </w:div>
    <w:div w:id="1992251606">
      <w:bodyDiv w:val="1"/>
      <w:marLeft w:val="0"/>
      <w:marRight w:val="0"/>
      <w:marTop w:val="0"/>
      <w:marBottom w:val="0"/>
      <w:divBdr>
        <w:top w:val="none" w:sz="0" w:space="0" w:color="auto"/>
        <w:left w:val="none" w:sz="0" w:space="0" w:color="auto"/>
        <w:bottom w:val="none" w:sz="0" w:space="0" w:color="auto"/>
        <w:right w:val="none" w:sz="0" w:space="0" w:color="auto"/>
      </w:divBdr>
    </w:div>
    <w:div w:id="1994019273">
      <w:bodyDiv w:val="1"/>
      <w:marLeft w:val="0"/>
      <w:marRight w:val="0"/>
      <w:marTop w:val="0"/>
      <w:marBottom w:val="0"/>
      <w:divBdr>
        <w:top w:val="none" w:sz="0" w:space="0" w:color="auto"/>
        <w:left w:val="none" w:sz="0" w:space="0" w:color="auto"/>
        <w:bottom w:val="none" w:sz="0" w:space="0" w:color="auto"/>
        <w:right w:val="none" w:sz="0" w:space="0" w:color="auto"/>
      </w:divBdr>
    </w:div>
    <w:div w:id="1994065279">
      <w:bodyDiv w:val="1"/>
      <w:marLeft w:val="0"/>
      <w:marRight w:val="0"/>
      <w:marTop w:val="0"/>
      <w:marBottom w:val="0"/>
      <w:divBdr>
        <w:top w:val="none" w:sz="0" w:space="0" w:color="auto"/>
        <w:left w:val="none" w:sz="0" w:space="0" w:color="auto"/>
        <w:bottom w:val="none" w:sz="0" w:space="0" w:color="auto"/>
        <w:right w:val="none" w:sz="0" w:space="0" w:color="auto"/>
      </w:divBdr>
    </w:div>
    <w:div w:id="1994722473">
      <w:bodyDiv w:val="1"/>
      <w:marLeft w:val="0"/>
      <w:marRight w:val="0"/>
      <w:marTop w:val="0"/>
      <w:marBottom w:val="0"/>
      <w:divBdr>
        <w:top w:val="none" w:sz="0" w:space="0" w:color="auto"/>
        <w:left w:val="none" w:sz="0" w:space="0" w:color="auto"/>
        <w:bottom w:val="none" w:sz="0" w:space="0" w:color="auto"/>
        <w:right w:val="none" w:sz="0" w:space="0" w:color="auto"/>
      </w:divBdr>
    </w:div>
    <w:div w:id="1994748939">
      <w:bodyDiv w:val="1"/>
      <w:marLeft w:val="0"/>
      <w:marRight w:val="0"/>
      <w:marTop w:val="0"/>
      <w:marBottom w:val="0"/>
      <w:divBdr>
        <w:top w:val="none" w:sz="0" w:space="0" w:color="auto"/>
        <w:left w:val="none" w:sz="0" w:space="0" w:color="auto"/>
        <w:bottom w:val="none" w:sz="0" w:space="0" w:color="auto"/>
        <w:right w:val="none" w:sz="0" w:space="0" w:color="auto"/>
      </w:divBdr>
    </w:div>
    <w:div w:id="1995445290">
      <w:bodyDiv w:val="1"/>
      <w:marLeft w:val="0"/>
      <w:marRight w:val="0"/>
      <w:marTop w:val="0"/>
      <w:marBottom w:val="0"/>
      <w:divBdr>
        <w:top w:val="none" w:sz="0" w:space="0" w:color="auto"/>
        <w:left w:val="none" w:sz="0" w:space="0" w:color="auto"/>
        <w:bottom w:val="none" w:sz="0" w:space="0" w:color="auto"/>
        <w:right w:val="none" w:sz="0" w:space="0" w:color="auto"/>
      </w:divBdr>
    </w:div>
    <w:div w:id="1996058457">
      <w:bodyDiv w:val="1"/>
      <w:marLeft w:val="0"/>
      <w:marRight w:val="0"/>
      <w:marTop w:val="0"/>
      <w:marBottom w:val="0"/>
      <w:divBdr>
        <w:top w:val="none" w:sz="0" w:space="0" w:color="auto"/>
        <w:left w:val="none" w:sz="0" w:space="0" w:color="auto"/>
        <w:bottom w:val="none" w:sz="0" w:space="0" w:color="auto"/>
        <w:right w:val="none" w:sz="0" w:space="0" w:color="auto"/>
      </w:divBdr>
    </w:div>
    <w:div w:id="1996495081">
      <w:bodyDiv w:val="1"/>
      <w:marLeft w:val="0"/>
      <w:marRight w:val="0"/>
      <w:marTop w:val="0"/>
      <w:marBottom w:val="0"/>
      <w:divBdr>
        <w:top w:val="none" w:sz="0" w:space="0" w:color="auto"/>
        <w:left w:val="none" w:sz="0" w:space="0" w:color="auto"/>
        <w:bottom w:val="none" w:sz="0" w:space="0" w:color="auto"/>
        <w:right w:val="none" w:sz="0" w:space="0" w:color="auto"/>
      </w:divBdr>
    </w:div>
    <w:div w:id="1998343386">
      <w:bodyDiv w:val="1"/>
      <w:marLeft w:val="0"/>
      <w:marRight w:val="0"/>
      <w:marTop w:val="0"/>
      <w:marBottom w:val="0"/>
      <w:divBdr>
        <w:top w:val="none" w:sz="0" w:space="0" w:color="auto"/>
        <w:left w:val="none" w:sz="0" w:space="0" w:color="auto"/>
        <w:bottom w:val="none" w:sz="0" w:space="0" w:color="auto"/>
        <w:right w:val="none" w:sz="0" w:space="0" w:color="auto"/>
      </w:divBdr>
    </w:div>
    <w:div w:id="1998722492">
      <w:bodyDiv w:val="1"/>
      <w:marLeft w:val="0"/>
      <w:marRight w:val="0"/>
      <w:marTop w:val="0"/>
      <w:marBottom w:val="0"/>
      <w:divBdr>
        <w:top w:val="none" w:sz="0" w:space="0" w:color="auto"/>
        <w:left w:val="none" w:sz="0" w:space="0" w:color="auto"/>
        <w:bottom w:val="none" w:sz="0" w:space="0" w:color="auto"/>
        <w:right w:val="none" w:sz="0" w:space="0" w:color="auto"/>
      </w:divBdr>
    </w:div>
    <w:div w:id="2000497474">
      <w:bodyDiv w:val="1"/>
      <w:marLeft w:val="0"/>
      <w:marRight w:val="0"/>
      <w:marTop w:val="0"/>
      <w:marBottom w:val="0"/>
      <w:divBdr>
        <w:top w:val="none" w:sz="0" w:space="0" w:color="auto"/>
        <w:left w:val="none" w:sz="0" w:space="0" w:color="auto"/>
        <w:bottom w:val="none" w:sz="0" w:space="0" w:color="auto"/>
        <w:right w:val="none" w:sz="0" w:space="0" w:color="auto"/>
      </w:divBdr>
    </w:div>
    <w:div w:id="2001152741">
      <w:bodyDiv w:val="1"/>
      <w:marLeft w:val="0"/>
      <w:marRight w:val="0"/>
      <w:marTop w:val="0"/>
      <w:marBottom w:val="0"/>
      <w:divBdr>
        <w:top w:val="none" w:sz="0" w:space="0" w:color="auto"/>
        <w:left w:val="none" w:sz="0" w:space="0" w:color="auto"/>
        <w:bottom w:val="none" w:sz="0" w:space="0" w:color="auto"/>
        <w:right w:val="none" w:sz="0" w:space="0" w:color="auto"/>
      </w:divBdr>
    </w:div>
    <w:div w:id="2001733552">
      <w:bodyDiv w:val="1"/>
      <w:marLeft w:val="0"/>
      <w:marRight w:val="0"/>
      <w:marTop w:val="0"/>
      <w:marBottom w:val="0"/>
      <w:divBdr>
        <w:top w:val="none" w:sz="0" w:space="0" w:color="auto"/>
        <w:left w:val="none" w:sz="0" w:space="0" w:color="auto"/>
        <w:bottom w:val="none" w:sz="0" w:space="0" w:color="auto"/>
        <w:right w:val="none" w:sz="0" w:space="0" w:color="auto"/>
      </w:divBdr>
    </w:div>
    <w:div w:id="2002612197">
      <w:bodyDiv w:val="1"/>
      <w:marLeft w:val="0"/>
      <w:marRight w:val="0"/>
      <w:marTop w:val="0"/>
      <w:marBottom w:val="0"/>
      <w:divBdr>
        <w:top w:val="none" w:sz="0" w:space="0" w:color="auto"/>
        <w:left w:val="none" w:sz="0" w:space="0" w:color="auto"/>
        <w:bottom w:val="none" w:sz="0" w:space="0" w:color="auto"/>
        <w:right w:val="none" w:sz="0" w:space="0" w:color="auto"/>
      </w:divBdr>
    </w:div>
    <w:div w:id="2002615116">
      <w:bodyDiv w:val="1"/>
      <w:marLeft w:val="0"/>
      <w:marRight w:val="0"/>
      <w:marTop w:val="0"/>
      <w:marBottom w:val="0"/>
      <w:divBdr>
        <w:top w:val="none" w:sz="0" w:space="0" w:color="auto"/>
        <w:left w:val="none" w:sz="0" w:space="0" w:color="auto"/>
        <w:bottom w:val="none" w:sz="0" w:space="0" w:color="auto"/>
        <w:right w:val="none" w:sz="0" w:space="0" w:color="auto"/>
      </w:divBdr>
    </w:div>
    <w:div w:id="2002734580">
      <w:bodyDiv w:val="1"/>
      <w:marLeft w:val="0"/>
      <w:marRight w:val="0"/>
      <w:marTop w:val="0"/>
      <w:marBottom w:val="0"/>
      <w:divBdr>
        <w:top w:val="none" w:sz="0" w:space="0" w:color="auto"/>
        <w:left w:val="none" w:sz="0" w:space="0" w:color="auto"/>
        <w:bottom w:val="none" w:sz="0" w:space="0" w:color="auto"/>
        <w:right w:val="none" w:sz="0" w:space="0" w:color="auto"/>
      </w:divBdr>
    </w:div>
    <w:div w:id="2003311068">
      <w:bodyDiv w:val="1"/>
      <w:marLeft w:val="0"/>
      <w:marRight w:val="0"/>
      <w:marTop w:val="0"/>
      <w:marBottom w:val="0"/>
      <w:divBdr>
        <w:top w:val="none" w:sz="0" w:space="0" w:color="auto"/>
        <w:left w:val="none" w:sz="0" w:space="0" w:color="auto"/>
        <w:bottom w:val="none" w:sz="0" w:space="0" w:color="auto"/>
        <w:right w:val="none" w:sz="0" w:space="0" w:color="auto"/>
      </w:divBdr>
    </w:div>
    <w:div w:id="2003311768">
      <w:bodyDiv w:val="1"/>
      <w:marLeft w:val="0"/>
      <w:marRight w:val="0"/>
      <w:marTop w:val="0"/>
      <w:marBottom w:val="0"/>
      <w:divBdr>
        <w:top w:val="none" w:sz="0" w:space="0" w:color="auto"/>
        <w:left w:val="none" w:sz="0" w:space="0" w:color="auto"/>
        <w:bottom w:val="none" w:sz="0" w:space="0" w:color="auto"/>
        <w:right w:val="none" w:sz="0" w:space="0" w:color="auto"/>
      </w:divBdr>
    </w:div>
    <w:div w:id="2003701159">
      <w:bodyDiv w:val="1"/>
      <w:marLeft w:val="0"/>
      <w:marRight w:val="0"/>
      <w:marTop w:val="0"/>
      <w:marBottom w:val="0"/>
      <w:divBdr>
        <w:top w:val="none" w:sz="0" w:space="0" w:color="auto"/>
        <w:left w:val="none" w:sz="0" w:space="0" w:color="auto"/>
        <w:bottom w:val="none" w:sz="0" w:space="0" w:color="auto"/>
        <w:right w:val="none" w:sz="0" w:space="0" w:color="auto"/>
      </w:divBdr>
    </w:div>
    <w:div w:id="2003778365">
      <w:bodyDiv w:val="1"/>
      <w:marLeft w:val="0"/>
      <w:marRight w:val="0"/>
      <w:marTop w:val="0"/>
      <w:marBottom w:val="0"/>
      <w:divBdr>
        <w:top w:val="none" w:sz="0" w:space="0" w:color="auto"/>
        <w:left w:val="none" w:sz="0" w:space="0" w:color="auto"/>
        <w:bottom w:val="none" w:sz="0" w:space="0" w:color="auto"/>
        <w:right w:val="none" w:sz="0" w:space="0" w:color="auto"/>
      </w:divBdr>
    </w:div>
    <w:div w:id="2004308328">
      <w:bodyDiv w:val="1"/>
      <w:marLeft w:val="0"/>
      <w:marRight w:val="0"/>
      <w:marTop w:val="0"/>
      <w:marBottom w:val="0"/>
      <w:divBdr>
        <w:top w:val="none" w:sz="0" w:space="0" w:color="auto"/>
        <w:left w:val="none" w:sz="0" w:space="0" w:color="auto"/>
        <w:bottom w:val="none" w:sz="0" w:space="0" w:color="auto"/>
        <w:right w:val="none" w:sz="0" w:space="0" w:color="auto"/>
      </w:divBdr>
    </w:div>
    <w:div w:id="2004971255">
      <w:bodyDiv w:val="1"/>
      <w:marLeft w:val="0"/>
      <w:marRight w:val="0"/>
      <w:marTop w:val="0"/>
      <w:marBottom w:val="0"/>
      <w:divBdr>
        <w:top w:val="none" w:sz="0" w:space="0" w:color="auto"/>
        <w:left w:val="none" w:sz="0" w:space="0" w:color="auto"/>
        <w:bottom w:val="none" w:sz="0" w:space="0" w:color="auto"/>
        <w:right w:val="none" w:sz="0" w:space="0" w:color="auto"/>
      </w:divBdr>
    </w:div>
    <w:div w:id="2005744650">
      <w:bodyDiv w:val="1"/>
      <w:marLeft w:val="0"/>
      <w:marRight w:val="0"/>
      <w:marTop w:val="0"/>
      <w:marBottom w:val="0"/>
      <w:divBdr>
        <w:top w:val="none" w:sz="0" w:space="0" w:color="auto"/>
        <w:left w:val="none" w:sz="0" w:space="0" w:color="auto"/>
        <w:bottom w:val="none" w:sz="0" w:space="0" w:color="auto"/>
        <w:right w:val="none" w:sz="0" w:space="0" w:color="auto"/>
      </w:divBdr>
    </w:div>
    <w:div w:id="2009090593">
      <w:bodyDiv w:val="1"/>
      <w:marLeft w:val="0"/>
      <w:marRight w:val="0"/>
      <w:marTop w:val="0"/>
      <w:marBottom w:val="0"/>
      <w:divBdr>
        <w:top w:val="none" w:sz="0" w:space="0" w:color="auto"/>
        <w:left w:val="none" w:sz="0" w:space="0" w:color="auto"/>
        <w:bottom w:val="none" w:sz="0" w:space="0" w:color="auto"/>
        <w:right w:val="none" w:sz="0" w:space="0" w:color="auto"/>
      </w:divBdr>
    </w:div>
    <w:div w:id="2009793630">
      <w:bodyDiv w:val="1"/>
      <w:marLeft w:val="0"/>
      <w:marRight w:val="0"/>
      <w:marTop w:val="0"/>
      <w:marBottom w:val="0"/>
      <w:divBdr>
        <w:top w:val="none" w:sz="0" w:space="0" w:color="auto"/>
        <w:left w:val="none" w:sz="0" w:space="0" w:color="auto"/>
        <w:bottom w:val="none" w:sz="0" w:space="0" w:color="auto"/>
        <w:right w:val="none" w:sz="0" w:space="0" w:color="auto"/>
      </w:divBdr>
    </w:div>
    <w:div w:id="2011365850">
      <w:bodyDiv w:val="1"/>
      <w:marLeft w:val="0"/>
      <w:marRight w:val="0"/>
      <w:marTop w:val="0"/>
      <w:marBottom w:val="0"/>
      <w:divBdr>
        <w:top w:val="none" w:sz="0" w:space="0" w:color="auto"/>
        <w:left w:val="none" w:sz="0" w:space="0" w:color="auto"/>
        <w:bottom w:val="none" w:sz="0" w:space="0" w:color="auto"/>
        <w:right w:val="none" w:sz="0" w:space="0" w:color="auto"/>
      </w:divBdr>
    </w:div>
    <w:div w:id="2011786050">
      <w:bodyDiv w:val="1"/>
      <w:marLeft w:val="0"/>
      <w:marRight w:val="0"/>
      <w:marTop w:val="0"/>
      <w:marBottom w:val="0"/>
      <w:divBdr>
        <w:top w:val="none" w:sz="0" w:space="0" w:color="auto"/>
        <w:left w:val="none" w:sz="0" w:space="0" w:color="auto"/>
        <w:bottom w:val="none" w:sz="0" w:space="0" w:color="auto"/>
        <w:right w:val="none" w:sz="0" w:space="0" w:color="auto"/>
      </w:divBdr>
    </w:div>
    <w:div w:id="2012676438">
      <w:bodyDiv w:val="1"/>
      <w:marLeft w:val="0"/>
      <w:marRight w:val="0"/>
      <w:marTop w:val="0"/>
      <w:marBottom w:val="0"/>
      <w:divBdr>
        <w:top w:val="none" w:sz="0" w:space="0" w:color="auto"/>
        <w:left w:val="none" w:sz="0" w:space="0" w:color="auto"/>
        <w:bottom w:val="none" w:sz="0" w:space="0" w:color="auto"/>
        <w:right w:val="none" w:sz="0" w:space="0" w:color="auto"/>
      </w:divBdr>
    </w:div>
    <w:div w:id="2014335332">
      <w:bodyDiv w:val="1"/>
      <w:marLeft w:val="0"/>
      <w:marRight w:val="0"/>
      <w:marTop w:val="0"/>
      <w:marBottom w:val="0"/>
      <w:divBdr>
        <w:top w:val="none" w:sz="0" w:space="0" w:color="auto"/>
        <w:left w:val="none" w:sz="0" w:space="0" w:color="auto"/>
        <w:bottom w:val="none" w:sz="0" w:space="0" w:color="auto"/>
        <w:right w:val="none" w:sz="0" w:space="0" w:color="auto"/>
      </w:divBdr>
    </w:div>
    <w:div w:id="2015911044">
      <w:bodyDiv w:val="1"/>
      <w:marLeft w:val="0"/>
      <w:marRight w:val="0"/>
      <w:marTop w:val="0"/>
      <w:marBottom w:val="0"/>
      <w:divBdr>
        <w:top w:val="none" w:sz="0" w:space="0" w:color="auto"/>
        <w:left w:val="none" w:sz="0" w:space="0" w:color="auto"/>
        <w:bottom w:val="none" w:sz="0" w:space="0" w:color="auto"/>
        <w:right w:val="none" w:sz="0" w:space="0" w:color="auto"/>
      </w:divBdr>
    </w:div>
    <w:div w:id="2017033264">
      <w:bodyDiv w:val="1"/>
      <w:marLeft w:val="0"/>
      <w:marRight w:val="0"/>
      <w:marTop w:val="0"/>
      <w:marBottom w:val="0"/>
      <w:divBdr>
        <w:top w:val="none" w:sz="0" w:space="0" w:color="auto"/>
        <w:left w:val="none" w:sz="0" w:space="0" w:color="auto"/>
        <w:bottom w:val="none" w:sz="0" w:space="0" w:color="auto"/>
        <w:right w:val="none" w:sz="0" w:space="0" w:color="auto"/>
      </w:divBdr>
    </w:div>
    <w:div w:id="2017878915">
      <w:bodyDiv w:val="1"/>
      <w:marLeft w:val="0"/>
      <w:marRight w:val="0"/>
      <w:marTop w:val="0"/>
      <w:marBottom w:val="0"/>
      <w:divBdr>
        <w:top w:val="none" w:sz="0" w:space="0" w:color="auto"/>
        <w:left w:val="none" w:sz="0" w:space="0" w:color="auto"/>
        <w:bottom w:val="none" w:sz="0" w:space="0" w:color="auto"/>
        <w:right w:val="none" w:sz="0" w:space="0" w:color="auto"/>
      </w:divBdr>
    </w:div>
    <w:div w:id="2017883794">
      <w:bodyDiv w:val="1"/>
      <w:marLeft w:val="0"/>
      <w:marRight w:val="0"/>
      <w:marTop w:val="0"/>
      <w:marBottom w:val="0"/>
      <w:divBdr>
        <w:top w:val="none" w:sz="0" w:space="0" w:color="auto"/>
        <w:left w:val="none" w:sz="0" w:space="0" w:color="auto"/>
        <w:bottom w:val="none" w:sz="0" w:space="0" w:color="auto"/>
        <w:right w:val="none" w:sz="0" w:space="0" w:color="auto"/>
      </w:divBdr>
    </w:div>
    <w:div w:id="2022511824">
      <w:bodyDiv w:val="1"/>
      <w:marLeft w:val="0"/>
      <w:marRight w:val="0"/>
      <w:marTop w:val="0"/>
      <w:marBottom w:val="0"/>
      <w:divBdr>
        <w:top w:val="none" w:sz="0" w:space="0" w:color="auto"/>
        <w:left w:val="none" w:sz="0" w:space="0" w:color="auto"/>
        <w:bottom w:val="none" w:sz="0" w:space="0" w:color="auto"/>
        <w:right w:val="none" w:sz="0" w:space="0" w:color="auto"/>
      </w:divBdr>
    </w:div>
    <w:div w:id="2023435353">
      <w:bodyDiv w:val="1"/>
      <w:marLeft w:val="0"/>
      <w:marRight w:val="0"/>
      <w:marTop w:val="0"/>
      <w:marBottom w:val="0"/>
      <w:divBdr>
        <w:top w:val="none" w:sz="0" w:space="0" w:color="auto"/>
        <w:left w:val="none" w:sz="0" w:space="0" w:color="auto"/>
        <w:bottom w:val="none" w:sz="0" w:space="0" w:color="auto"/>
        <w:right w:val="none" w:sz="0" w:space="0" w:color="auto"/>
      </w:divBdr>
    </w:div>
    <w:div w:id="2024622247">
      <w:bodyDiv w:val="1"/>
      <w:marLeft w:val="0"/>
      <w:marRight w:val="0"/>
      <w:marTop w:val="0"/>
      <w:marBottom w:val="0"/>
      <w:divBdr>
        <w:top w:val="none" w:sz="0" w:space="0" w:color="auto"/>
        <w:left w:val="none" w:sz="0" w:space="0" w:color="auto"/>
        <w:bottom w:val="none" w:sz="0" w:space="0" w:color="auto"/>
        <w:right w:val="none" w:sz="0" w:space="0" w:color="auto"/>
      </w:divBdr>
    </w:div>
    <w:div w:id="2024701504">
      <w:bodyDiv w:val="1"/>
      <w:marLeft w:val="0"/>
      <w:marRight w:val="0"/>
      <w:marTop w:val="0"/>
      <w:marBottom w:val="0"/>
      <w:divBdr>
        <w:top w:val="none" w:sz="0" w:space="0" w:color="auto"/>
        <w:left w:val="none" w:sz="0" w:space="0" w:color="auto"/>
        <w:bottom w:val="none" w:sz="0" w:space="0" w:color="auto"/>
        <w:right w:val="none" w:sz="0" w:space="0" w:color="auto"/>
      </w:divBdr>
    </w:div>
    <w:div w:id="2026010059">
      <w:bodyDiv w:val="1"/>
      <w:marLeft w:val="0"/>
      <w:marRight w:val="0"/>
      <w:marTop w:val="0"/>
      <w:marBottom w:val="0"/>
      <w:divBdr>
        <w:top w:val="none" w:sz="0" w:space="0" w:color="auto"/>
        <w:left w:val="none" w:sz="0" w:space="0" w:color="auto"/>
        <w:bottom w:val="none" w:sz="0" w:space="0" w:color="auto"/>
        <w:right w:val="none" w:sz="0" w:space="0" w:color="auto"/>
      </w:divBdr>
    </w:div>
    <w:div w:id="2026781347">
      <w:bodyDiv w:val="1"/>
      <w:marLeft w:val="0"/>
      <w:marRight w:val="0"/>
      <w:marTop w:val="0"/>
      <w:marBottom w:val="0"/>
      <w:divBdr>
        <w:top w:val="none" w:sz="0" w:space="0" w:color="auto"/>
        <w:left w:val="none" w:sz="0" w:space="0" w:color="auto"/>
        <w:bottom w:val="none" w:sz="0" w:space="0" w:color="auto"/>
        <w:right w:val="none" w:sz="0" w:space="0" w:color="auto"/>
      </w:divBdr>
    </w:div>
    <w:div w:id="2026832300">
      <w:bodyDiv w:val="1"/>
      <w:marLeft w:val="0"/>
      <w:marRight w:val="0"/>
      <w:marTop w:val="0"/>
      <w:marBottom w:val="0"/>
      <w:divBdr>
        <w:top w:val="none" w:sz="0" w:space="0" w:color="auto"/>
        <w:left w:val="none" w:sz="0" w:space="0" w:color="auto"/>
        <w:bottom w:val="none" w:sz="0" w:space="0" w:color="auto"/>
        <w:right w:val="none" w:sz="0" w:space="0" w:color="auto"/>
      </w:divBdr>
    </w:div>
    <w:div w:id="2028024890">
      <w:bodyDiv w:val="1"/>
      <w:marLeft w:val="0"/>
      <w:marRight w:val="0"/>
      <w:marTop w:val="0"/>
      <w:marBottom w:val="0"/>
      <w:divBdr>
        <w:top w:val="none" w:sz="0" w:space="0" w:color="auto"/>
        <w:left w:val="none" w:sz="0" w:space="0" w:color="auto"/>
        <w:bottom w:val="none" w:sz="0" w:space="0" w:color="auto"/>
        <w:right w:val="none" w:sz="0" w:space="0" w:color="auto"/>
      </w:divBdr>
    </w:div>
    <w:div w:id="2028867175">
      <w:bodyDiv w:val="1"/>
      <w:marLeft w:val="0"/>
      <w:marRight w:val="0"/>
      <w:marTop w:val="0"/>
      <w:marBottom w:val="0"/>
      <w:divBdr>
        <w:top w:val="none" w:sz="0" w:space="0" w:color="auto"/>
        <w:left w:val="none" w:sz="0" w:space="0" w:color="auto"/>
        <w:bottom w:val="none" w:sz="0" w:space="0" w:color="auto"/>
        <w:right w:val="none" w:sz="0" w:space="0" w:color="auto"/>
      </w:divBdr>
    </w:div>
    <w:div w:id="2029023475">
      <w:bodyDiv w:val="1"/>
      <w:marLeft w:val="0"/>
      <w:marRight w:val="0"/>
      <w:marTop w:val="0"/>
      <w:marBottom w:val="0"/>
      <w:divBdr>
        <w:top w:val="none" w:sz="0" w:space="0" w:color="auto"/>
        <w:left w:val="none" w:sz="0" w:space="0" w:color="auto"/>
        <w:bottom w:val="none" w:sz="0" w:space="0" w:color="auto"/>
        <w:right w:val="none" w:sz="0" w:space="0" w:color="auto"/>
      </w:divBdr>
    </w:div>
    <w:div w:id="2029673236">
      <w:bodyDiv w:val="1"/>
      <w:marLeft w:val="0"/>
      <w:marRight w:val="0"/>
      <w:marTop w:val="0"/>
      <w:marBottom w:val="0"/>
      <w:divBdr>
        <w:top w:val="none" w:sz="0" w:space="0" w:color="auto"/>
        <w:left w:val="none" w:sz="0" w:space="0" w:color="auto"/>
        <w:bottom w:val="none" w:sz="0" w:space="0" w:color="auto"/>
        <w:right w:val="none" w:sz="0" w:space="0" w:color="auto"/>
      </w:divBdr>
    </w:div>
    <w:div w:id="2029912447">
      <w:bodyDiv w:val="1"/>
      <w:marLeft w:val="0"/>
      <w:marRight w:val="0"/>
      <w:marTop w:val="0"/>
      <w:marBottom w:val="0"/>
      <w:divBdr>
        <w:top w:val="none" w:sz="0" w:space="0" w:color="auto"/>
        <w:left w:val="none" w:sz="0" w:space="0" w:color="auto"/>
        <w:bottom w:val="none" w:sz="0" w:space="0" w:color="auto"/>
        <w:right w:val="none" w:sz="0" w:space="0" w:color="auto"/>
      </w:divBdr>
    </w:div>
    <w:div w:id="2029990617">
      <w:bodyDiv w:val="1"/>
      <w:marLeft w:val="0"/>
      <w:marRight w:val="0"/>
      <w:marTop w:val="0"/>
      <w:marBottom w:val="0"/>
      <w:divBdr>
        <w:top w:val="none" w:sz="0" w:space="0" w:color="auto"/>
        <w:left w:val="none" w:sz="0" w:space="0" w:color="auto"/>
        <w:bottom w:val="none" w:sz="0" w:space="0" w:color="auto"/>
        <w:right w:val="none" w:sz="0" w:space="0" w:color="auto"/>
      </w:divBdr>
    </w:div>
    <w:div w:id="2030135751">
      <w:bodyDiv w:val="1"/>
      <w:marLeft w:val="0"/>
      <w:marRight w:val="0"/>
      <w:marTop w:val="0"/>
      <w:marBottom w:val="0"/>
      <w:divBdr>
        <w:top w:val="none" w:sz="0" w:space="0" w:color="auto"/>
        <w:left w:val="none" w:sz="0" w:space="0" w:color="auto"/>
        <w:bottom w:val="none" w:sz="0" w:space="0" w:color="auto"/>
        <w:right w:val="none" w:sz="0" w:space="0" w:color="auto"/>
      </w:divBdr>
    </w:div>
    <w:div w:id="2033066790">
      <w:bodyDiv w:val="1"/>
      <w:marLeft w:val="0"/>
      <w:marRight w:val="0"/>
      <w:marTop w:val="0"/>
      <w:marBottom w:val="0"/>
      <w:divBdr>
        <w:top w:val="none" w:sz="0" w:space="0" w:color="auto"/>
        <w:left w:val="none" w:sz="0" w:space="0" w:color="auto"/>
        <w:bottom w:val="none" w:sz="0" w:space="0" w:color="auto"/>
        <w:right w:val="none" w:sz="0" w:space="0" w:color="auto"/>
      </w:divBdr>
    </w:div>
    <w:div w:id="2034920452">
      <w:bodyDiv w:val="1"/>
      <w:marLeft w:val="0"/>
      <w:marRight w:val="0"/>
      <w:marTop w:val="0"/>
      <w:marBottom w:val="0"/>
      <w:divBdr>
        <w:top w:val="none" w:sz="0" w:space="0" w:color="auto"/>
        <w:left w:val="none" w:sz="0" w:space="0" w:color="auto"/>
        <w:bottom w:val="none" w:sz="0" w:space="0" w:color="auto"/>
        <w:right w:val="none" w:sz="0" w:space="0" w:color="auto"/>
      </w:divBdr>
    </w:div>
    <w:div w:id="2035035116">
      <w:bodyDiv w:val="1"/>
      <w:marLeft w:val="0"/>
      <w:marRight w:val="0"/>
      <w:marTop w:val="0"/>
      <w:marBottom w:val="0"/>
      <w:divBdr>
        <w:top w:val="none" w:sz="0" w:space="0" w:color="auto"/>
        <w:left w:val="none" w:sz="0" w:space="0" w:color="auto"/>
        <w:bottom w:val="none" w:sz="0" w:space="0" w:color="auto"/>
        <w:right w:val="none" w:sz="0" w:space="0" w:color="auto"/>
      </w:divBdr>
    </w:div>
    <w:div w:id="2035187246">
      <w:bodyDiv w:val="1"/>
      <w:marLeft w:val="0"/>
      <w:marRight w:val="0"/>
      <w:marTop w:val="0"/>
      <w:marBottom w:val="0"/>
      <w:divBdr>
        <w:top w:val="none" w:sz="0" w:space="0" w:color="auto"/>
        <w:left w:val="none" w:sz="0" w:space="0" w:color="auto"/>
        <w:bottom w:val="none" w:sz="0" w:space="0" w:color="auto"/>
        <w:right w:val="none" w:sz="0" w:space="0" w:color="auto"/>
      </w:divBdr>
    </w:div>
    <w:div w:id="2036349470">
      <w:bodyDiv w:val="1"/>
      <w:marLeft w:val="0"/>
      <w:marRight w:val="0"/>
      <w:marTop w:val="0"/>
      <w:marBottom w:val="0"/>
      <w:divBdr>
        <w:top w:val="none" w:sz="0" w:space="0" w:color="auto"/>
        <w:left w:val="none" w:sz="0" w:space="0" w:color="auto"/>
        <w:bottom w:val="none" w:sz="0" w:space="0" w:color="auto"/>
        <w:right w:val="none" w:sz="0" w:space="0" w:color="auto"/>
      </w:divBdr>
    </w:div>
    <w:div w:id="2037537624">
      <w:bodyDiv w:val="1"/>
      <w:marLeft w:val="0"/>
      <w:marRight w:val="0"/>
      <w:marTop w:val="0"/>
      <w:marBottom w:val="0"/>
      <w:divBdr>
        <w:top w:val="none" w:sz="0" w:space="0" w:color="auto"/>
        <w:left w:val="none" w:sz="0" w:space="0" w:color="auto"/>
        <w:bottom w:val="none" w:sz="0" w:space="0" w:color="auto"/>
        <w:right w:val="none" w:sz="0" w:space="0" w:color="auto"/>
      </w:divBdr>
    </w:div>
    <w:div w:id="2038237497">
      <w:bodyDiv w:val="1"/>
      <w:marLeft w:val="0"/>
      <w:marRight w:val="0"/>
      <w:marTop w:val="0"/>
      <w:marBottom w:val="0"/>
      <w:divBdr>
        <w:top w:val="none" w:sz="0" w:space="0" w:color="auto"/>
        <w:left w:val="none" w:sz="0" w:space="0" w:color="auto"/>
        <w:bottom w:val="none" w:sz="0" w:space="0" w:color="auto"/>
        <w:right w:val="none" w:sz="0" w:space="0" w:color="auto"/>
      </w:divBdr>
    </w:div>
    <w:div w:id="2038463207">
      <w:bodyDiv w:val="1"/>
      <w:marLeft w:val="0"/>
      <w:marRight w:val="0"/>
      <w:marTop w:val="0"/>
      <w:marBottom w:val="0"/>
      <w:divBdr>
        <w:top w:val="none" w:sz="0" w:space="0" w:color="auto"/>
        <w:left w:val="none" w:sz="0" w:space="0" w:color="auto"/>
        <w:bottom w:val="none" w:sz="0" w:space="0" w:color="auto"/>
        <w:right w:val="none" w:sz="0" w:space="0" w:color="auto"/>
      </w:divBdr>
    </w:div>
    <w:div w:id="2038853079">
      <w:bodyDiv w:val="1"/>
      <w:marLeft w:val="0"/>
      <w:marRight w:val="0"/>
      <w:marTop w:val="0"/>
      <w:marBottom w:val="0"/>
      <w:divBdr>
        <w:top w:val="none" w:sz="0" w:space="0" w:color="auto"/>
        <w:left w:val="none" w:sz="0" w:space="0" w:color="auto"/>
        <w:bottom w:val="none" w:sz="0" w:space="0" w:color="auto"/>
        <w:right w:val="none" w:sz="0" w:space="0" w:color="auto"/>
      </w:divBdr>
    </w:div>
    <w:div w:id="2039089145">
      <w:bodyDiv w:val="1"/>
      <w:marLeft w:val="0"/>
      <w:marRight w:val="0"/>
      <w:marTop w:val="0"/>
      <w:marBottom w:val="0"/>
      <w:divBdr>
        <w:top w:val="none" w:sz="0" w:space="0" w:color="auto"/>
        <w:left w:val="none" w:sz="0" w:space="0" w:color="auto"/>
        <w:bottom w:val="none" w:sz="0" w:space="0" w:color="auto"/>
        <w:right w:val="none" w:sz="0" w:space="0" w:color="auto"/>
      </w:divBdr>
    </w:div>
    <w:div w:id="2039774518">
      <w:bodyDiv w:val="1"/>
      <w:marLeft w:val="0"/>
      <w:marRight w:val="0"/>
      <w:marTop w:val="0"/>
      <w:marBottom w:val="0"/>
      <w:divBdr>
        <w:top w:val="none" w:sz="0" w:space="0" w:color="auto"/>
        <w:left w:val="none" w:sz="0" w:space="0" w:color="auto"/>
        <w:bottom w:val="none" w:sz="0" w:space="0" w:color="auto"/>
        <w:right w:val="none" w:sz="0" w:space="0" w:color="auto"/>
      </w:divBdr>
    </w:div>
    <w:div w:id="2043675518">
      <w:bodyDiv w:val="1"/>
      <w:marLeft w:val="0"/>
      <w:marRight w:val="0"/>
      <w:marTop w:val="0"/>
      <w:marBottom w:val="0"/>
      <w:divBdr>
        <w:top w:val="none" w:sz="0" w:space="0" w:color="auto"/>
        <w:left w:val="none" w:sz="0" w:space="0" w:color="auto"/>
        <w:bottom w:val="none" w:sz="0" w:space="0" w:color="auto"/>
        <w:right w:val="none" w:sz="0" w:space="0" w:color="auto"/>
      </w:divBdr>
    </w:div>
    <w:div w:id="2043742788">
      <w:bodyDiv w:val="1"/>
      <w:marLeft w:val="0"/>
      <w:marRight w:val="0"/>
      <w:marTop w:val="0"/>
      <w:marBottom w:val="0"/>
      <w:divBdr>
        <w:top w:val="none" w:sz="0" w:space="0" w:color="auto"/>
        <w:left w:val="none" w:sz="0" w:space="0" w:color="auto"/>
        <w:bottom w:val="none" w:sz="0" w:space="0" w:color="auto"/>
        <w:right w:val="none" w:sz="0" w:space="0" w:color="auto"/>
      </w:divBdr>
    </w:div>
    <w:div w:id="2044212457">
      <w:bodyDiv w:val="1"/>
      <w:marLeft w:val="0"/>
      <w:marRight w:val="0"/>
      <w:marTop w:val="0"/>
      <w:marBottom w:val="0"/>
      <w:divBdr>
        <w:top w:val="none" w:sz="0" w:space="0" w:color="auto"/>
        <w:left w:val="none" w:sz="0" w:space="0" w:color="auto"/>
        <w:bottom w:val="none" w:sz="0" w:space="0" w:color="auto"/>
        <w:right w:val="none" w:sz="0" w:space="0" w:color="auto"/>
      </w:divBdr>
    </w:div>
    <w:div w:id="2044819273">
      <w:bodyDiv w:val="1"/>
      <w:marLeft w:val="0"/>
      <w:marRight w:val="0"/>
      <w:marTop w:val="0"/>
      <w:marBottom w:val="0"/>
      <w:divBdr>
        <w:top w:val="none" w:sz="0" w:space="0" w:color="auto"/>
        <w:left w:val="none" w:sz="0" w:space="0" w:color="auto"/>
        <w:bottom w:val="none" w:sz="0" w:space="0" w:color="auto"/>
        <w:right w:val="none" w:sz="0" w:space="0" w:color="auto"/>
      </w:divBdr>
    </w:div>
    <w:div w:id="2046052234">
      <w:bodyDiv w:val="1"/>
      <w:marLeft w:val="0"/>
      <w:marRight w:val="0"/>
      <w:marTop w:val="0"/>
      <w:marBottom w:val="0"/>
      <w:divBdr>
        <w:top w:val="none" w:sz="0" w:space="0" w:color="auto"/>
        <w:left w:val="none" w:sz="0" w:space="0" w:color="auto"/>
        <w:bottom w:val="none" w:sz="0" w:space="0" w:color="auto"/>
        <w:right w:val="none" w:sz="0" w:space="0" w:color="auto"/>
      </w:divBdr>
    </w:div>
    <w:div w:id="2046101047">
      <w:bodyDiv w:val="1"/>
      <w:marLeft w:val="0"/>
      <w:marRight w:val="0"/>
      <w:marTop w:val="0"/>
      <w:marBottom w:val="0"/>
      <w:divBdr>
        <w:top w:val="none" w:sz="0" w:space="0" w:color="auto"/>
        <w:left w:val="none" w:sz="0" w:space="0" w:color="auto"/>
        <w:bottom w:val="none" w:sz="0" w:space="0" w:color="auto"/>
        <w:right w:val="none" w:sz="0" w:space="0" w:color="auto"/>
      </w:divBdr>
    </w:div>
    <w:div w:id="2047826397">
      <w:bodyDiv w:val="1"/>
      <w:marLeft w:val="0"/>
      <w:marRight w:val="0"/>
      <w:marTop w:val="0"/>
      <w:marBottom w:val="0"/>
      <w:divBdr>
        <w:top w:val="none" w:sz="0" w:space="0" w:color="auto"/>
        <w:left w:val="none" w:sz="0" w:space="0" w:color="auto"/>
        <w:bottom w:val="none" w:sz="0" w:space="0" w:color="auto"/>
        <w:right w:val="none" w:sz="0" w:space="0" w:color="auto"/>
      </w:divBdr>
    </w:div>
    <w:div w:id="2049530611">
      <w:bodyDiv w:val="1"/>
      <w:marLeft w:val="0"/>
      <w:marRight w:val="0"/>
      <w:marTop w:val="0"/>
      <w:marBottom w:val="0"/>
      <w:divBdr>
        <w:top w:val="none" w:sz="0" w:space="0" w:color="auto"/>
        <w:left w:val="none" w:sz="0" w:space="0" w:color="auto"/>
        <w:bottom w:val="none" w:sz="0" w:space="0" w:color="auto"/>
        <w:right w:val="none" w:sz="0" w:space="0" w:color="auto"/>
      </w:divBdr>
    </w:div>
    <w:div w:id="2050452552">
      <w:bodyDiv w:val="1"/>
      <w:marLeft w:val="0"/>
      <w:marRight w:val="0"/>
      <w:marTop w:val="0"/>
      <w:marBottom w:val="0"/>
      <w:divBdr>
        <w:top w:val="none" w:sz="0" w:space="0" w:color="auto"/>
        <w:left w:val="none" w:sz="0" w:space="0" w:color="auto"/>
        <w:bottom w:val="none" w:sz="0" w:space="0" w:color="auto"/>
        <w:right w:val="none" w:sz="0" w:space="0" w:color="auto"/>
      </w:divBdr>
    </w:div>
    <w:div w:id="2051373187">
      <w:bodyDiv w:val="1"/>
      <w:marLeft w:val="0"/>
      <w:marRight w:val="0"/>
      <w:marTop w:val="0"/>
      <w:marBottom w:val="0"/>
      <w:divBdr>
        <w:top w:val="none" w:sz="0" w:space="0" w:color="auto"/>
        <w:left w:val="none" w:sz="0" w:space="0" w:color="auto"/>
        <w:bottom w:val="none" w:sz="0" w:space="0" w:color="auto"/>
        <w:right w:val="none" w:sz="0" w:space="0" w:color="auto"/>
      </w:divBdr>
    </w:div>
    <w:div w:id="2051495676">
      <w:bodyDiv w:val="1"/>
      <w:marLeft w:val="0"/>
      <w:marRight w:val="0"/>
      <w:marTop w:val="0"/>
      <w:marBottom w:val="0"/>
      <w:divBdr>
        <w:top w:val="none" w:sz="0" w:space="0" w:color="auto"/>
        <w:left w:val="none" w:sz="0" w:space="0" w:color="auto"/>
        <w:bottom w:val="none" w:sz="0" w:space="0" w:color="auto"/>
        <w:right w:val="none" w:sz="0" w:space="0" w:color="auto"/>
      </w:divBdr>
    </w:div>
    <w:div w:id="2054032995">
      <w:bodyDiv w:val="1"/>
      <w:marLeft w:val="0"/>
      <w:marRight w:val="0"/>
      <w:marTop w:val="0"/>
      <w:marBottom w:val="0"/>
      <w:divBdr>
        <w:top w:val="none" w:sz="0" w:space="0" w:color="auto"/>
        <w:left w:val="none" w:sz="0" w:space="0" w:color="auto"/>
        <w:bottom w:val="none" w:sz="0" w:space="0" w:color="auto"/>
        <w:right w:val="none" w:sz="0" w:space="0" w:color="auto"/>
      </w:divBdr>
    </w:div>
    <w:div w:id="2054307417">
      <w:bodyDiv w:val="1"/>
      <w:marLeft w:val="0"/>
      <w:marRight w:val="0"/>
      <w:marTop w:val="0"/>
      <w:marBottom w:val="0"/>
      <w:divBdr>
        <w:top w:val="none" w:sz="0" w:space="0" w:color="auto"/>
        <w:left w:val="none" w:sz="0" w:space="0" w:color="auto"/>
        <w:bottom w:val="none" w:sz="0" w:space="0" w:color="auto"/>
        <w:right w:val="none" w:sz="0" w:space="0" w:color="auto"/>
      </w:divBdr>
    </w:div>
    <w:div w:id="2055613315">
      <w:bodyDiv w:val="1"/>
      <w:marLeft w:val="0"/>
      <w:marRight w:val="0"/>
      <w:marTop w:val="0"/>
      <w:marBottom w:val="0"/>
      <w:divBdr>
        <w:top w:val="none" w:sz="0" w:space="0" w:color="auto"/>
        <w:left w:val="none" w:sz="0" w:space="0" w:color="auto"/>
        <w:bottom w:val="none" w:sz="0" w:space="0" w:color="auto"/>
        <w:right w:val="none" w:sz="0" w:space="0" w:color="auto"/>
      </w:divBdr>
    </w:div>
    <w:div w:id="2055814657">
      <w:bodyDiv w:val="1"/>
      <w:marLeft w:val="0"/>
      <w:marRight w:val="0"/>
      <w:marTop w:val="0"/>
      <w:marBottom w:val="0"/>
      <w:divBdr>
        <w:top w:val="none" w:sz="0" w:space="0" w:color="auto"/>
        <w:left w:val="none" w:sz="0" w:space="0" w:color="auto"/>
        <w:bottom w:val="none" w:sz="0" w:space="0" w:color="auto"/>
        <w:right w:val="none" w:sz="0" w:space="0" w:color="auto"/>
      </w:divBdr>
    </w:div>
    <w:div w:id="2056080764">
      <w:bodyDiv w:val="1"/>
      <w:marLeft w:val="0"/>
      <w:marRight w:val="0"/>
      <w:marTop w:val="0"/>
      <w:marBottom w:val="0"/>
      <w:divBdr>
        <w:top w:val="none" w:sz="0" w:space="0" w:color="auto"/>
        <w:left w:val="none" w:sz="0" w:space="0" w:color="auto"/>
        <w:bottom w:val="none" w:sz="0" w:space="0" w:color="auto"/>
        <w:right w:val="none" w:sz="0" w:space="0" w:color="auto"/>
      </w:divBdr>
    </w:div>
    <w:div w:id="2057310269">
      <w:bodyDiv w:val="1"/>
      <w:marLeft w:val="0"/>
      <w:marRight w:val="0"/>
      <w:marTop w:val="0"/>
      <w:marBottom w:val="0"/>
      <w:divBdr>
        <w:top w:val="none" w:sz="0" w:space="0" w:color="auto"/>
        <w:left w:val="none" w:sz="0" w:space="0" w:color="auto"/>
        <w:bottom w:val="none" w:sz="0" w:space="0" w:color="auto"/>
        <w:right w:val="none" w:sz="0" w:space="0" w:color="auto"/>
      </w:divBdr>
    </w:div>
    <w:div w:id="2059428310">
      <w:bodyDiv w:val="1"/>
      <w:marLeft w:val="0"/>
      <w:marRight w:val="0"/>
      <w:marTop w:val="0"/>
      <w:marBottom w:val="0"/>
      <w:divBdr>
        <w:top w:val="none" w:sz="0" w:space="0" w:color="auto"/>
        <w:left w:val="none" w:sz="0" w:space="0" w:color="auto"/>
        <w:bottom w:val="none" w:sz="0" w:space="0" w:color="auto"/>
        <w:right w:val="none" w:sz="0" w:space="0" w:color="auto"/>
      </w:divBdr>
    </w:div>
    <w:div w:id="2061396911">
      <w:bodyDiv w:val="1"/>
      <w:marLeft w:val="0"/>
      <w:marRight w:val="0"/>
      <w:marTop w:val="0"/>
      <w:marBottom w:val="0"/>
      <w:divBdr>
        <w:top w:val="none" w:sz="0" w:space="0" w:color="auto"/>
        <w:left w:val="none" w:sz="0" w:space="0" w:color="auto"/>
        <w:bottom w:val="none" w:sz="0" w:space="0" w:color="auto"/>
        <w:right w:val="none" w:sz="0" w:space="0" w:color="auto"/>
      </w:divBdr>
    </w:div>
    <w:div w:id="2062289560">
      <w:bodyDiv w:val="1"/>
      <w:marLeft w:val="0"/>
      <w:marRight w:val="0"/>
      <w:marTop w:val="0"/>
      <w:marBottom w:val="0"/>
      <w:divBdr>
        <w:top w:val="none" w:sz="0" w:space="0" w:color="auto"/>
        <w:left w:val="none" w:sz="0" w:space="0" w:color="auto"/>
        <w:bottom w:val="none" w:sz="0" w:space="0" w:color="auto"/>
        <w:right w:val="none" w:sz="0" w:space="0" w:color="auto"/>
      </w:divBdr>
    </w:div>
    <w:div w:id="2064670398">
      <w:bodyDiv w:val="1"/>
      <w:marLeft w:val="0"/>
      <w:marRight w:val="0"/>
      <w:marTop w:val="0"/>
      <w:marBottom w:val="0"/>
      <w:divBdr>
        <w:top w:val="none" w:sz="0" w:space="0" w:color="auto"/>
        <w:left w:val="none" w:sz="0" w:space="0" w:color="auto"/>
        <w:bottom w:val="none" w:sz="0" w:space="0" w:color="auto"/>
        <w:right w:val="none" w:sz="0" w:space="0" w:color="auto"/>
      </w:divBdr>
    </w:div>
    <w:div w:id="2066029317">
      <w:bodyDiv w:val="1"/>
      <w:marLeft w:val="0"/>
      <w:marRight w:val="0"/>
      <w:marTop w:val="0"/>
      <w:marBottom w:val="0"/>
      <w:divBdr>
        <w:top w:val="none" w:sz="0" w:space="0" w:color="auto"/>
        <w:left w:val="none" w:sz="0" w:space="0" w:color="auto"/>
        <w:bottom w:val="none" w:sz="0" w:space="0" w:color="auto"/>
        <w:right w:val="none" w:sz="0" w:space="0" w:color="auto"/>
      </w:divBdr>
    </w:div>
    <w:div w:id="2067296150">
      <w:bodyDiv w:val="1"/>
      <w:marLeft w:val="0"/>
      <w:marRight w:val="0"/>
      <w:marTop w:val="0"/>
      <w:marBottom w:val="0"/>
      <w:divBdr>
        <w:top w:val="none" w:sz="0" w:space="0" w:color="auto"/>
        <w:left w:val="none" w:sz="0" w:space="0" w:color="auto"/>
        <w:bottom w:val="none" w:sz="0" w:space="0" w:color="auto"/>
        <w:right w:val="none" w:sz="0" w:space="0" w:color="auto"/>
      </w:divBdr>
    </w:div>
    <w:div w:id="2068717649">
      <w:bodyDiv w:val="1"/>
      <w:marLeft w:val="0"/>
      <w:marRight w:val="0"/>
      <w:marTop w:val="0"/>
      <w:marBottom w:val="0"/>
      <w:divBdr>
        <w:top w:val="none" w:sz="0" w:space="0" w:color="auto"/>
        <w:left w:val="none" w:sz="0" w:space="0" w:color="auto"/>
        <w:bottom w:val="none" w:sz="0" w:space="0" w:color="auto"/>
        <w:right w:val="none" w:sz="0" w:space="0" w:color="auto"/>
      </w:divBdr>
    </w:div>
    <w:div w:id="2073114853">
      <w:bodyDiv w:val="1"/>
      <w:marLeft w:val="0"/>
      <w:marRight w:val="0"/>
      <w:marTop w:val="0"/>
      <w:marBottom w:val="0"/>
      <w:divBdr>
        <w:top w:val="none" w:sz="0" w:space="0" w:color="auto"/>
        <w:left w:val="none" w:sz="0" w:space="0" w:color="auto"/>
        <w:bottom w:val="none" w:sz="0" w:space="0" w:color="auto"/>
        <w:right w:val="none" w:sz="0" w:space="0" w:color="auto"/>
      </w:divBdr>
    </w:div>
    <w:div w:id="2074229724">
      <w:bodyDiv w:val="1"/>
      <w:marLeft w:val="0"/>
      <w:marRight w:val="0"/>
      <w:marTop w:val="0"/>
      <w:marBottom w:val="0"/>
      <w:divBdr>
        <w:top w:val="none" w:sz="0" w:space="0" w:color="auto"/>
        <w:left w:val="none" w:sz="0" w:space="0" w:color="auto"/>
        <w:bottom w:val="none" w:sz="0" w:space="0" w:color="auto"/>
        <w:right w:val="none" w:sz="0" w:space="0" w:color="auto"/>
      </w:divBdr>
    </w:div>
    <w:div w:id="2074230114">
      <w:bodyDiv w:val="1"/>
      <w:marLeft w:val="0"/>
      <w:marRight w:val="0"/>
      <w:marTop w:val="0"/>
      <w:marBottom w:val="0"/>
      <w:divBdr>
        <w:top w:val="none" w:sz="0" w:space="0" w:color="auto"/>
        <w:left w:val="none" w:sz="0" w:space="0" w:color="auto"/>
        <w:bottom w:val="none" w:sz="0" w:space="0" w:color="auto"/>
        <w:right w:val="none" w:sz="0" w:space="0" w:color="auto"/>
      </w:divBdr>
    </w:div>
    <w:div w:id="2076469168">
      <w:bodyDiv w:val="1"/>
      <w:marLeft w:val="0"/>
      <w:marRight w:val="0"/>
      <w:marTop w:val="0"/>
      <w:marBottom w:val="0"/>
      <w:divBdr>
        <w:top w:val="none" w:sz="0" w:space="0" w:color="auto"/>
        <w:left w:val="none" w:sz="0" w:space="0" w:color="auto"/>
        <w:bottom w:val="none" w:sz="0" w:space="0" w:color="auto"/>
        <w:right w:val="none" w:sz="0" w:space="0" w:color="auto"/>
      </w:divBdr>
    </w:div>
    <w:div w:id="2077623304">
      <w:bodyDiv w:val="1"/>
      <w:marLeft w:val="0"/>
      <w:marRight w:val="0"/>
      <w:marTop w:val="0"/>
      <w:marBottom w:val="0"/>
      <w:divBdr>
        <w:top w:val="none" w:sz="0" w:space="0" w:color="auto"/>
        <w:left w:val="none" w:sz="0" w:space="0" w:color="auto"/>
        <w:bottom w:val="none" w:sz="0" w:space="0" w:color="auto"/>
        <w:right w:val="none" w:sz="0" w:space="0" w:color="auto"/>
      </w:divBdr>
    </w:div>
    <w:div w:id="2079858953">
      <w:bodyDiv w:val="1"/>
      <w:marLeft w:val="0"/>
      <w:marRight w:val="0"/>
      <w:marTop w:val="0"/>
      <w:marBottom w:val="0"/>
      <w:divBdr>
        <w:top w:val="none" w:sz="0" w:space="0" w:color="auto"/>
        <w:left w:val="none" w:sz="0" w:space="0" w:color="auto"/>
        <w:bottom w:val="none" w:sz="0" w:space="0" w:color="auto"/>
        <w:right w:val="none" w:sz="0" w:space="0" w:color="auto"/>
      </w:divBdr>
    </w:div>
    <w:div w:id="2081126546">
      <w:bodyDiv w:val="1"/>
      <w:marLeft w:val="0"/>
      <w:marRight w:val="0"/>
      <w:marTop w:val="0"/>
      <w:marBottom w:val="0"/>
      <w:divBdr>
        <w:top w:val="none" w:sz="0" w:space="0" w:color="auto"/>
        <w:left w:val="none" w:sz="0" w:space="0" w:color="auto"/>
        <w:bottom w:val="none" w:sz="0" w:space="0" w:color="auto"/>
        <w:right w:val="none" w:sz="0" w:space="0" w:color="auto"/>
      </w:divBdr>
    </w:div>
    <w:div w:id="2081366058">
      <w:bodyDiv w:val="1"/>
      <w:marLeft w:val="0"/>
      <w:marRight w:val="0"/>
      <w:marTop w:val="0"/>
      <w:marBottom w:val="0"/>
      <w:divBdr>
        <w:top w:val="none" w:sz="0" w:space="0" w:color="auto"/>
        <w:left w:val="none" w:sz="0" w:space="0" w:color="auto"/>
        <w:bottom w:val="none" w:sz="0" w:space="0" w:color="auto"/>
        <w:right w:val="none" w:sz="0" w:space="0" w:color="auto"/>
      </w:divBdr>
    </w:div>
    <w:div w:id="2082752532">
      <w:bodyDiv w:val="1"/>
      <w:marLeft w:val="0"/>
      <w:marRight w:val="0"/>
      <w:marTop w:val="0"/>
      <w:marBottom w:val="0"/>
      <w:divBdr>
        <w:top w:val="none" w:sz="0" w:space="0" w:color="auto"/>
        <w:left w:val="none" w:sz="0" w:space="0" w:color="auto"/>
        <w:bottom w:val="none" w:sz="0" w:space="0" w:color="auto"/>
        <w:right w:val="none" w:sz="0" w:space="0" w:color="auto"/>
      </w:divBdr>
    </w:div>
    <w:div w:id="2084525418">
      <w:bodyDiv w:val="1"/>
      <w:marLeft w:val="0"/>
      <w:marRight w:val="0"/>
      <w:marTop w:val="0"/>
      <w:marBottom w:val="0"/>
      <w:divBdr>
        <w:top w:val="none" w:sz="0" w:space="0" w:color="auto"/>
        <w:left w:val="none" w:sz="0" w:space="0" w:color="auto"/>
        <w:bottom w:val="none" w:sz="0" w:space="0" w:color="auto"/>
        <w:right w:val="none" w:sz="0" w:space="0" w:color="auto"/>
      </w:divBdr>
    </w:div>
    <w:div w:id="2084838216">
      <w:bodyDiv w:val="1"/>
      <w:marLeft w:val="0"/>
      <w:marRight w:val="0"/>
      <w:marTop w:val="0"/>
      <w:marBottom w:val="0"/>
      <w:divBdr>
        <w:top w:val="none" w:sz="0" w:space="0" w:color="auto"/>
        <w:left w:val="none" w:sz="0" w:space="0" w:color="auto"/>
        <w:bottom w:val="none" w:sz="0" w:space="0" w:color="auto"/>
        <w:right w:val="none" w:sz="0" w:space="0" w:color="auto"/>
      </w:divBdr>
    </w:div>
    <w:div w:id="2090691553">
      <w:bodyDiv w:val="1"/>
      <w:marLeft w:val="0"/>
      <w:marRight w:val="0"/>
      <w:marTop w:val="0"/>
      <w:marBottom w:val="0"/>
      <w:divBdr>
        <w:top w:val="none" w:sz="0" w:space="0" w:color="auto"/>
        <w:left w:val="none" w:sz="0" w:space="0" w:color="auto"/>
        <w:bottom w:val="none" w:sz="0" w:space="0" w:color="auto"/>
        <w:right w:val="none" w:sz="0" w:space="0" w:color="auto"/>
      </w:divBdr>
    </w:div>
    <w:div w:id="2091466377">
      <w:bodyDiv w:val="1"/>
      <w:marLeft w:val="0"/>
      <w:marRight w:val="0"/>
      <w:marTop w:val="0"/>
      <w:marBottom w:val="0"/>
      <w:divBdr>
        <w:top w:val="none" w:sz="0" w:space="0" w:color="auto"/>
        <w:left w:val="none" w:sz="0" w:space="0" w:color="auto"/>
        <w:bottom w:val="none" w:sz="0" w:space="0" w:color="auto"/>
        <w:right w:val="none" w:sz="0" w:space="0" w:color="auto"/>
      </w:divBdr>
    </w:div>
    <w:div w:id="2092508114">
      <w:bodyDiv w:val="1"/>
      <w:marLeft w:val="0"/>
      <w:marRight w:val="0"/>
      <w:marTop w:val="0"/>
      <w:marBottom w:val="0"/>
      <w:divBdr>
        <w:top w:val="none" w:sz="0" w:space="0" w:color="auto"/>
        <w:left w:val="none" w:sz="0" w:space="0" w:color="auto"/>
        <w:bottom w:val="none" w:sz="0" w:space="0" w:color="auto"/>
        <w:right w:val="none" w:sz="0" w:space="0" w:color="auto"/>
      </w:divBdr>
    </w:div>
    <w:div w:id="2093892870">
      <w:bodyDiv w:val="1"/>
      <w:marLeft w:val="0"/>
      <w:marRight w:val="0"/>
      <w:marTop w:val="0"/>
      <w:marBottom w:val="0"/>
      <w:divBdr>
        <w:top w:val="none" w:sz="0" w:space="0" w:color="auto"/>
        <w:left w:val="none" w:sz="0" w:space="0" w:color="auto"/>
        <w:bottom w:val="none" w:sz="0" w:space="0" w:color="auto"/>
        <w:right w:val="none" w:sz="0" w:space="0" w:color="auto"/>
      </w:divBdr>
    </w:div>
    <w:div w:id="2095123156">
      <w:bodyDiv w:val="1"/>
      <w:marLeft w:val="0"/>
      <w:marRight w:val="0"/>
      <w:marTop w:val="0"/>
      <w:marBottom w:val="0"/>
      <w:divBdr>
        <w:top w:val="none" w:sz="0" w:space="0" w:color="auto"/>
        <w:left w:val="none" w:sz="0" w:space="0" w:color="auto"/>
        <w:bottom w:val="none" w:sz="0" w:space="0" w:color="auto"/>
        <w:right w:val="none" w:sz="0" w:space="0" w:color="auto"/>
      </w:divBdr>
    </w:div>
    <w:div w:id="2095857626">
      <w:bodyDiv w:val="1"/>
      <w:marLeft w:val="0"/>
      <w:marRight w:val="0"/>
      <w:marTop w:val="0"/>
      <w:marBottom w:val="0"/>
      <w:divBdr>
        <w:top w:val="none" w:sz="0" w:space="0" w:color="auto"/>
        <w:left w:val="none" w:sz="0" w:space="0" w:color="auto"/>
        <w:bottom w:val="none" w:sz="0" w:space="0" w:color="auto"/>
        <w:right w:val="none" w:sz="0" w:space="0" w:color="auto"/>
      </w:divBdr>
    </w:div>
    <w:div w:id="2096390224">
      <w:bodyDiv w:val="1"/>
      <w:marLeft w:val="0"/>
      <w:marRight w:val="0"/>
      <w:marTop w:val="0"/>
      <w:marBottom w:val="0"/>
      <w:divBdr>
        <w:top w:val="none" w:sz="0" w:space="0" w:color="auto"/>
        <w:left w:val="none" w:sz="0" w:space="0" w:color="auto"/>
        <w:bottom w:val="none" w:sz="0" w:space="0" w:color="auto"/>
        <w:right w:val="none" w:sz="0" w:space="0" w:color="auto"/>
      </w:divBdr>
    </w:div>
    <w:div w:id="2096512225">
      <w:bodyDiv w:val="1"/>
      <w:marLeft w:val="0"/>
      <w:marRight w:val="0"/>
      <w:marTop w:val="0"/>
      <w:marBottom w:val="0"/>
      <w:divBdr>
        <w:top w:val="none" w:sz="0" w:space="0" w:color="auto"/>
        <w:left w:val="none" w:sz="0" w:space="0" w:color="auto"/>
        <w:bottom w:val="none" w:sz="0" w:space="0" w:color="auto"/>
        <w:right w:val="none" w:sz="0" w:space="0" w:color="auto"/>
      </w:divBdr>
    </w:div>
    <w:div w:id="2096513339">
      <w:bodyDiv w:val="1"/>
      <w:marLeft w:val="0"/>
      <w:marRight w:val="0"/>
      <w:marTop w:val="0"/>
      <w:marBottom w:val="0"/>
      <w:divBdr>
        <w:top w:val="none" w:sz="0" w:space="0" w:color="auto"/>
        <w:left w:val="none" w:sz="0" w:space="0" w:color="auto"/>
        <w:bottom w:val="none" w:sz="0" w:space="0" w:color="auto"/>
        <w:right w:val="none" w:sz="0" w:space="0" w:color="auto"/>
      </w:divBdr>
    </w:div>
    <w:div w:id="2096702434">
      <w:bodyDiv w:val="1"/>
      <w:marLeft w:val="0"/>
      <w:marRight w:val="0"/>
      <w:marTop w:val="0"/>
      <w:marBottom w:val="0"/>
      <w:divBdr>
        <w:top w:val="none" w:sz="0" w:space="0" w:color="auto"/>
        <w:left w:val="none" w:sz="0" w:space="0" w:color="auto"/>
        <w:bottom w:val="none" w:sz="0" w:space="0" w:color="auto"/>
        <w:right w:val="none" w:sz="0" w:space="0" w:color="auto"/>
      </w:divBdr>
    </w:div>
    <w:div w:id="2098013820">
      <w:bodyDiv w:val="1"/>
      <w:marLeft w:val="0"/>
      <w:marRight w:val="0"/>
      <w:marTop w:val="0"/>
      <w:marBottom w:val="0"/>
      <w:divBdr>
        <w:top w:val="none" w:sz="0" w:space="0" w:color="auto"/>
        <w:left w:val="none" w:sz="0" w:space="0" w:color="auto"/>
        <w:bottom w:val="none" w:sz="0" w:space="0" w:color="auto"/>
        <w:right w:val="none" w:sz="0" w:space="0" w:color="auto"/>
      </w:divBdr>
    </w:div>
    <w:div w:id="2098477506">
      <w:bodyDiv w:val="1"/>
      <w:marLeft w:val="0"/>
      <w:marRight w:val="0"/>
      <w:marTop w:val="0"/>
      <w:marBottom w:val="0"/>
      <w:divBdr>
        <w:top w:val="none" w:sz="0" w:space="0" w:color="auto"/>
        <w:left w:val="none" w:sz="0" w:space="0" w:color="auto"/>
        <w:bottom w:val="none" w:sz="0" w:space="0" w:color="auto"/>
        <w:right w:val="none" w:sz="0" w:space="0" w:color="auto"/>
      </w:divBdr>
    </w:div>
    <w:div w:id="2098479162">
      <w:bodyDiv w:val="1"/>
      <w:marLeft w:val="0"/>
      <w:marRight w:val="0"/>
      <w:marTop w:val="0"/>
      <w:marBottom w:val="0"/>
      <w:divBdr>
        <w:top w:val="none" w:sz="0" w:space="0" w:color="auto"/>
        <w:left w:val="none" w:sz="0" w:space="0" w:color="auto"/>
        <w:bottom w:val="none" w:sz="0" w:space="0" w:color="auto"/>
        <w:right w:val="none" w:sz="0" w:space="0" w:color="auto"/>
      </w:divBdr>
    </w:div>
    <w:div w:id="2099599321">
      <w:bodyDiv w:val="1"/>
      <w:marLeft w:val="0"/>
      <w:marRight w:val="0"/>
      <w:marTop w:val="0"/>
      <w:marBottom w:val="0"/>
      <w:divBdr>
        <w:top w:val="none" w:sz="0" w:space="0" w:color="auto"/>
        <w:left w:val="none" w:sz="0" w:space="0" w:color="auto"/>
        <w:bottom w:val="none" w:sz="0" w:space="0" w:color="auto"/>
        <w:right w:val="none" w:sz="0" w:space="0" w:color="auto"/>
      </w:divBdr>
    </w:div>
    <w:div w:id="2100248130">
      <w:bodyDiv w:val="1"/>
      <w:marLeft w:val="0"/>
      <w:marRight w:val="0"/>
      <w:marTop w:val="0"/>
      <w:marBottom w:val="0"/>
      <w:divBdr>
        <w:top w:val="none" w:sz="0" w:space="0" w:color="auto"/>
        <w:left w:val="none" w:sz="0" w:space="0" w:color="auto"/>
        <w:bottom w:val="none" w:sz="0" w:space="0" w:color="auto"/>
        <w:right w:val="none" w:sz="0" w:space="0" w:color="auto"/>
      </w:divBdr>
    </w:div>
    <w:div w:id="2100832921">
      <w:bodyDiv w:val="1"/>
      <w:marLeft w:val="0"/>
      <w:marRight w:val="0"/>
      <w:marTop w:val="0"/>
      <w:marBottom w:val="0"/>
      <w:divBdr>
        <w:top w:val="none" w:sz="0" w:space="0" w:color="auto"/>
        <w:left w:val="none" w:sz="0" w:space="0" w:color="auto"/>
        <w:bottom w:val="none" w:sz="0" w:space="0" w:color="auto"/>
        <w:right w:val="none" w:sz="0" w:space="0" w:color="auto"/>
      </w:divBdr>
    </w:div>
    <w:div w:id="2101290434">
      <w:bodyDiv w:val="1"/>
      <w:marLeft w:val="0"/>
      <w:marRight w:val="0"/>
      <w:marTop w:val="0"/>
      <w:marBottom w:val="0"/>
      <w:divBdr>
        <w:top w:val="none" w:sz="0" w:space="0" w:color="auto"/>
        <w:left w:val="none" w:sz="0" w:space="0" w:color="auto"/>
        <w:bottom w:val="none" w:sz="0" w:space="0" w:color="auto"/>
        <w:right w:val="none" w:sz="0" w:space="0" w:color="auto"/>
      </w:divBdr>
    </w:div>
    <w:div w:id="2101439475">
      <w:bodyDiv w:val="1"/>
      <w:marLeft w:val="0"/>
      <w:marRight w:val="0"/>
      <w:marTop w:val="0"/>
      <w:marBottom w:val="0"/>
      <w:divBdr>
        <w:top w:val="none" w:sz="0" w:space="0" w:color="auto"/>
        <w:left w:val="none" w:sz="0" w:space="0" w:color="auto"/>
        <w:bottom w:val="none" w:sz="0" w:space="0" w:color="auto"/>
        <w:right w:val="none" w:sz="0" w:space="0" w:color="auto"/>
      </w:divBdr>
    </w:div>
    <w:div w:id="2101830524">
      <w:bodyDiv w:val="1"/>
      <w:marLeft w:val="0"/>
      <w:marRight w:val="0"/>
      <w:marTop w:val="0"/>
      <w:marBottom w:val="0"/>
      <w:divBdr>
        <w:top w:val="none" w:sz="0" w:space="0" w:color="auto"/>
        <w:left w:val="none" w:sz="0" w:space="0" w:color="auto"/>
        <w:bottom w:val="none" w:sz="0" w:space="0" w:color="auto"/>
        <w:right w:val="none" w:sz="0" w:space="0" w:color="auto"/>
      </w:divBdr>
    </w:div>
    <w:div w:id="2102020253">
      <w:bodyDiv w:val="1"/>
      <w:marLeft w:val="0"/>
      <w:marRight w:val="0"/>
      <w:marTop w:val="0"/>
      <w:marBottom w:val="0"/>
      <w:divBdr>
        <w:top w:val="none" w:sz="0" w:space="0" w:color="auto"/>
        <w:left w:val="none" w:sz="0" w:space="0" w:color="auto"/>
        <w:bottom w:val="none" w:sz="0" w:space="0" w:color="auto"/>
        <w:right w:val="none" w:sz="0" w:space="0" w:color="auto"/>
      </w:divBdr>
    </w:div>
    <w:div w:id="2103380298">
      <w:bodyDiv w:val="1"/>
      <w:marLeft w:val="0"/>
      <w:marRight w:val="0"/>
      <w:marTop w:val="0"/>
      <w:marBottom w:val="0"/>
      <w:divBdr>
        <w:top w:val="none" w:sz="0" w:space="0" w:color="auto"/>
        <w:left w:val="none" w:sz="0" w:space="0" w:color="auto"/>
        <w:bottom w:val="none" w:sz="0" w:space="0" w:color="auto"/>
        <w:right w:val="none" w:sz="0" w:space="0" w:color="auto"/>
      </w:divBdr>
    </w:div>
    <w:div w:id="2104833892">
      <w:bodyDiv w:val="1"/>
      <w:marLeft w:val="0"/>
      <w:marRight w:val="0"/>
      <w:marTop w:val="0"/>
      <w:marBottom w:val="0"/>
      <w:divBdr>
        <w:top w:val="none" w:sz="0" w:space="0" w:color="auto"/>
        <w:left w:val="none" w:sz="0" w:space="0" w:color="auto"/>
        <w:bottom w:val="none" w:sz="0" w:space="0" w:color="auto"/>
        <w:right w:val="none" w:sz="0" w:space="0" w:color="auto"/>
      </w:divBdr>
    </w:div>
    <w:div w:id="2106030438">
      <w:bodyDiv w:val="1"/>
      <w:marLeft w:val="0"/>
      <w:marRight w:val="0"/>
      <w:marTop w:val="0"/>
      <w:marBottom w:val="0"/>
      <w:divBdr>
        <w:top w:val="none" w:sz="0" w:space="0" w:color="auto"/>
        <w:left w:val="none" w:sz="0" w:space="0" w:color="auto"/>
        <w:bottom w:val="none" w:sz="0" w:space="0" w:color="auto"/>
        <w:right w:val="none" w:sz="0" w:space="0" w:color="auto"/>
      </w:divBdr>
    </w:div>
    <w:div w:id="2106727176">
      <w:bodyDiv w:val="1"/>
      <w:marLeft w:val="0"/>
      <w:marRight w:val="0"/>
      <w:marTop w:val="0"/>
      <w:marBottom w:val="0"/>
      <w:divBdr>
        <w:top w:val="none" w:sz="0" w:space="0" w:color="auto"/>
        <w:left w:val="none" w:sz="0" w:space="0" w:color="auto"/>
        <w:bottom w:val="none" w:sz="0" w:space="0" w:color="auto"/>
        <w:right w:val="none" w:sz="0" w:space="0" w:color="auto"/>
      </w:divBdr>
    </w:div>
    <w:div w:id="2108766327">
      <w:bodyDiv w:val="1"/>
      <w:marLeft w:val="0"/>
      <w:marRight w:val="0"/>
      <w:marTop w:val="0"/>
      <w:marBottom w:val="0"/>
      <w:divBdr>
        <w:top w:val="none" w:sz="0" w:space="0" w:color="auto"/>
        <w:left w:val="none" w:sz="0" w:space="0" w:color="auto"/>
        <w:bottom w:val="none" w:sz="0" w:space="0" w:color="auto"/>
        <w:right w:val="none" w:sz="0" w:space="0" w:color="auto"/>
      </w:divBdr>
    </w:div>
    <w:div w:id="2110008168">
      <w:bodyDiv w:val="1"/>
      <w:marLeft w:val="0"/>
      <w:marRight w:val="0"/>
      <w:marTop w:val="0"/>
      <w:marBottom w:val="0"/>
      <w:divBdr>
        <w:top w:val="none" w:sz="0" w:space="0" w:color="auto"/>
        <w:left w:val="none" w:sz="0" w:space="0" w:color="auto"/>
        <w:bottom w:val="none" w:sz="0" w:space="0" w:color="auto"/>
        <w:right w:val="none" w:sz="0" w:space="0" w:color="auto"/>
      </w:divBdr>
    </w:div>
    <w:div w:id="2111117197">
      <w:bodyDiv w:val="1"/>
      <w:marLeft w:val="0"/>
      <w:marRight w:val="0"/>
      <w:marTop w:val="0"/>
      <w:marBottom w:val="0"/>
      <w:divBdr>
        <w:top w:val="none" w:sz="0" w:space="0" w:color="auto"/>
        <w:left w:val="none" w:sz="0" w:space="0" w:color="auto"/>
        <w:bottom w:val="none" w:sz="0" w:space="0" w:color="auto"/>
        <w:right w:val="none" w:sz="0" w:space="0" w:color="auto"/>
      </w:divBdr>
    </w:div>
    <w:div w:id="2112241142">
      <w:bodyDiv w:val="1"/>
      <w:marLeft w:val="0"/>
      <w:marRight w:val="0"/>
      <w:marTop w:val="0"/>
      <w:marBottom w:val="0"/>
      <w:divBdr>
        <w:top w:val="none" w:sz="0" w:space="0" w:color="auto"/>
        <w:left w:val="none" w:sz="0" w:space="0" w:color="auto"/>
        <w:bottom w:val="none" w:sz="0" w:space="0" w:color="auto"/>
        <w:right w:val="none" w:sz="0" w:space="0" w:color="auto"/>
      </w:divBdr>
    </w:div>
    <w:div w:id="2112553381">
      <w:bodyDiv w:val="1"/>
      <w:marLeft w:val="0"/>
      <w:marRight w:val="0"/>
      <w:marTop w:val="0"/>
      <w:marBottom w:val="0"/>
      <w:divBdr>
        <w:top w:val="none" w:sz="0" w:space="0" w:color="auto"/>
        <w:left w:val="none" w:sz="0" w:space="0" w:color="auto"/>
        <w:bottom w:val="none" w:sz="0" w:space="0" w:color="auto"/>
        <w:right w:val="none" w:sz="0" w:space="0" w:color="auto"/>
      </w:divBdr>
    </w:div>
    <w:div w:id="2112622739">
      <w:bodyDiv w:val="1"/>
      <w:marLeft w:val="0"/>
      <w:marRight w:val="0"/>
      <w:marTop w:val="0"/>
      <w:marBottom w:val="0"/>
      <w:divBdr>
        <w:top w:val="none" w:sz="0" w:space="0" w:color="auto"/>
        <w:left w:val="none" w:sz="0" w:space="0" w:color="auto"/>
        <w:bottom w:val="none" w:sz="0" w:space="0" w:color="auto"/>
        <w:right w:val="none" w:sz="0" w:space="0" w:color="auto"/>
      </w:divBdr>
    </w:div>
    <w:div w:id="2113164940">
      <w:bodyDiv w:val="1"/>
      <w:marLeft w:val="0"/>
      <w:marRight w:val="0"/>
      <w:marTop w:val="0"/>
      <w:marBottom w:val="0"/>
      <w:divBdr>
        <w:top w:val="none" w:sz="0" w:space="0" w:color="auto"/>
        <w:left w:val="none" w:sz="0" w:space="0" w:color="auto"/>
        <w:bottom w:val="none" w:sz="0" w:space="0" w:color="auto"/>
        <w:right w:val="none" w:sz="0" w:space="0" w:color="auto"/>
      </w:divBdr>
    </w:div>
    <w:div w:id="2113621171">
      <w:bodyDiv w:val="1"/>
      <w:marLeft w:val="0"/>
      <w:marRight w:val="0"/>
      <w:marTop w:val="0"/>
      <w:marBottom w:val="0"/>
      <w:divBdr>
        <w:top w:val="none" w:sz="0" w:space="0" w:color="auto"/>
        <w:left w:val="none" w:sz="0" w:space="0" w:color="auto"/>
        <w:bottom w:val="none" w:sz="0" w:space="0" w:color="auto"/>
        <w:right w:val="none" w:sz="0" w:space="0" w:color="auto"/>
      </w:divBdr>
    </w:div>
    <w:div w:id="2116515130">
      <w:bodyDiv w:val="1"/>
      <w:marLeft w:val="0"/>
      <w:marRight w:val="0"/>
      <w:marTop w:val="0"/>
      <w:marBottom w:val="0"/>
      <w:divBdr>
        <w:top w:val="none" w:sz="0" w:space="0" w:color="auto"/>
        <w:left w:val="none" w:sz="0" w:space="0" w:color="auto"/>
        <w:bottom w:val="none" w:sz="0" w:space="0" w:color="auto"/>
        <w:right w:val="none" w:sz="0" w:space="0" w:color="auto"/>
      </w:divBdr>
    </w:div>
    <w:div w:id="2116634280">
      <w:bodyDiv w:val="1"/>
      <w:marLeft w:val="0"/>
      <w:marRight w:val="0"/>
      <w:marTop w:val="0"/>
      <w:marBottom w:val="0"/>
      <w:divBdr>
        <w:top w:val="none" w:sz="0" w:space="0" w:color="auto"/>
        <w:left w:val="none" w:sz="0" w:space="0" w:color="auto"/>
        <w:bottom w:val="none" w:sz="0" w:space="0" w:color="auto"/>
        <w:right w:val="none" w:sz="0" w:space="0" w:color="auto"/>
      </w:divBdr>
    </w:div>
    <w:div w:id="2116971668">
      <w:bodyDiv w:val="1"/>
      <w:marLeft w:val="0"/>
      <w:marRight w:val="0"/>
      <w:marTop w:val="0"/>
      <w:marBottom w:val="0"/>
      <w:divBdr>
        <w:top w:val="none" w:sz="0" w:space="0" w:color="auto"/>
        <w:left w:val="none" w:sz="0" w:space="0" w:color="auto"/>
        <w:bottom w:val="none" w:sz="0" w:space="0" w:color="auto"/>
        <w:right w:val="none" w:sz="0" w:space="0" w:color="auto"/>
      </w:divBdr>
    </w:div>
    <w:div w:id="2117871024">
      <w:bodyDiv w:val="1"/>
      <w:marLeft w:val="0"/>
      <w:marRight w:val="0"/>
      <w:marTop w:val="0"/>
      <w:marBottom w:val="0"/>
      <w:divBdr>
        <w:top w:val="none" w:sz="0" w:space="0" w:color="auto"/>
        <w:left w:val="none" w:sz="0" w:space="0" w:color="auto"/>
        <w:bottom w:val="none" w:sz="0" w:space="0" w:color="auto"/>
        <w:right w:val="none" w:sz="0" w:space="0" w:color="auto"/>
      </w:divBdr>
    </w:div>
    <w:div w:id="2118715852">
      <w:bodyDiv w:val="1"/>
      <w:marLeft w:val="0"/>
      <w:marRight w:val="0"/>
      <w:marTop w:val="0"/>
      <w:marBottom w:val="0"/>
      <w:divBdr>
        <w:top w:val="none" w:sz="0" w:space="0" w:color="auto"/>
        <w:left w:val="none" w:sz="0" w:space="0" w:color="auto"/>
        <w:bottom w:val="none" w:sz="0" w:space="0" w:color="auto"/>
        <w:right w:val="none" w:sz="0" w:space="0" w:color="auto"/>
      </w:divBdr>
    </w:div>
    <w:div w:id="2118868799">
      <w:bodyDiv w:val="1"/>
      <w:marLeft w:val="0"/>
      <w:marRight w:val="0"/>
      <w:marTop w:val="0"/>
      <w:marBottom w:val="0"/>
      <w:divBdr>
        <w:top w:val="none" w:sz="0" w:space="0" w:color="auto"/>
        <w:left w:val="none" w:sz="0" w:space="0" w:color="auto"/>
        <w:bottom w:val="none" w:sz="0" w:space="0" w:color="auto"/>
        <w:right w:val="none" w:sz="0" w:space="0" w:color="auto"/>
      </w:divBdr>
    </w:div>
    <w:div w:id="2121022748">
      <w:bodyDiv w:val="1"/>
      <w:marLeft w:val="0"/>
      <w:marRight w:val="0"/>
      <w:marTop w:val="0"/>
      <w:marBottom w:val="0"/>
      <w:divBdr>
        <w:top w:val="none" w:sz="0" w:space="0" w:color="auto"/>
        <w:left w:val="none" w:sz="0" w:space="0" w:color="auto"/>
        <w:bottom w:val="none" w:sz="0" w:space="0" w:color="auto"/>
        <w:right w:val="none" w:sz="0" w:space="0" w:color="auto"/>
      </w:divBdr>
    </w:div>
    <w:div w:id="2122188197">
      <w:bodyDiv w:val="1"/>
      <w:marLeft w:val="0"/>
      <w:marRight w:val="0"/>
      <w:marTop w:val="0"/>
      <w:marBottom w:val="0"/>
      <w:divBdr>
        <w:top w:val="none" w:sz="0" w:space="0" w:color="auto"/>
        <w:left w:val="none" w:sz="0" w:space="0" w:color="auto"/>
        <w:bottom w:val="none" w:sz="0" w:space="0" w:color="auto"/>
        <w:right w:val="none" w:sz="0" w:space="0" w:color="auto"/>
      </w:divBdr>
    </w:div>
    <w:div w:id="2122260661">
      <w:bodyDiv w:val="1"/>
      <w:marLeft w:val="0"/>
      <w:marRight w:val="0"/>
      <w:marTop w:val="0"/>
      <w:marBottom w:val="0"/>
      <w:divBdr>
        <w:top w:val="none" w:sz="0" w:space="0" w:color="auto"/>
        <w:left w:val="none" w:sz="0" w:space="0" w:color="auto"/>
        <w:bottom w:val="none" w:sz="0" w:space="0" w:color="auto"/>
        <w:right w:val="none" w:sz="0" w:space="0" w:color="auto"/>
      </w:divBdr>
    </w:div>
    <w:div w:id="2122604461">
      <w:bodyDiv w:val="1"/>
      <w:marLeft w:val="0"/>
      <w:marRight w:val="0"/>
      <w:marTop w:val="0"/>
      <w:marBottom w:val="0"/>
      <w:divBdr>
        <w:top w:val="none" w:sz="0" w:space="0" w:color="auto"/>
        <w:left w:val="none" w:sz="0" w:space="0" w:color="auto"/>
        <w:bottom w:val="none" w:sz="0" w:space="0" w:color="auto"/>
        <w:right w:val="none" w:sz="0" w:space="0" w:color="auto"/>
      </w:divBdr>
    </w:div>
    <w:div w:id="2122723623">
      <w:bodyDiv w:val="1"/>
      <w:marLeft w:val="0"/>
      <w:marRight w:val="0"/>
      <w:marTop w:val="0"/>
      <w:marBottom w:val="0"/>
      <w:divBdr>
        <w:top w:val="none" w:sz="0" w:space="0" w:color="auto"/>
        <w:left w:val="none" w:sz="0" w:space="0" w:color="auto"/>
        <w:bottom w:val="none" w:sz="0" w:space="0" w:color="auto"/>
        <w:right w:val="none" w:sz="0" w:space="0" w:color="auto"/>
      </w:divBdr>
    </w:div>
    <w:div w:id="2123919201">
      <w:bodyDiv w:val="1"/>
      <w:marLeft w:val="0"/>
      <w:marRight w:val="0"/>
      <w:marTop w:val="0"/>
      <w:marBottom w:val="0"/>
      <w:divBdr>
        <w:top w:val="none" w:sz="0" w:space="0" w:color="auto"/>
        <w:left w:val="none" w:sz="0" w:space="0" w:color="auto"/>
        <w:bottom w:val="none" w:sz="0" w:space="0" w:color="auto"/>
        <w:right w:val="none" w:sz="0" w:space="0" w:color="auto"/>
      </w:divBdr>
    </w:div>
    <w:div w:id="2124423480">
      <w:bodyDiv w:val="1"/>
      <w:marLeft w:val="0"/>
      <w:marRight w:val="0"/>
      <w:marTop w:val="0"/>
      <w:marBottom w:val="0"/>
      <w:divBdr>
        <w:top w:val="none" w:sz="0" w:space="0" w:color="auto"/>
        <w:left w:val="none" w:sz="0" w:space="0" w:color="auto"/>
        <w:bottom w:val="none" w:sz="0" w:space="0" w:color="auto"/>
        <w:right w:val="none" w:sz="0" w:space="0" w:color="auto"/>
      </w:divBdr>
    </w:div>
    <w:div w:id="2125227519">
      <w:bodyDiv w:val="1"/>
      <w:marLeft w:val="0"/>
      <w:marRight w:val="0"/>
      <w:marTop w:val="0"/>
      <w:marBottom w:val="0"/>
      <w:divBdr>
        <w:top w:val="none" w:sz="0" w:space="0" w:color="auto"/>
        <w:left w:val="none" w:sz="0" w:space="0" w:color="auto"/>
        <w:bottom w:val="none" w:sz="0" w:space="0" w:color="auto"/>
        <w:right w:val="none" w:sz="0" w:space="0" w:color="auto"/>
      </w:divBdr>
    </w:div>
    <w:div w:id="2127582745">
      <w:bodyDiv w:val="1"/>
      <w:marLeft w:val="0"/>
      <w:marRight w:val="0"/>
      <w:marTop w:val="0"/>
      <w:marBottom w:val="0"/>
      <w:divBdr>
        <w:top w:val="none" w:sz="0" w:space="0" w:color="auto"/>
        <w:left w:val="none" w:sz="0" w:space="0" w:color="auto"/>
        <w:bottom w:val="none" w:sz="0" w:space="0" w:color="auto"/>
        <w:right w:val="none" w:sz="0" w:space="0" w:color="auto"/>
      </w:divBdr>
    </w:div>
    <w:div w:id="2128162200">
      <w:bodyDiv w:val="1"/>
      <w:marLeft w:val="0"/>
      <w:marRight w:val="0"/>
      <w:marTop w:val="0"/>
      <w:marBottom w:val="0"/>
      <w:divBdr>
        <w:top w:val="none" w:sz="0" w:space="0" w:color="auto"/>
        <w:left w:val="none" w:sz="0" w:space="0" w:color="auto"/>
        <w:bottom w:val="none" w:sz="0" w:space="0" w:color="auto"/>
        <w:right w:val="none" w:sz="0" w:space="0" w:color="auto"/>
      </w:divBdr>
    </w:div>
    <w:div w:id="2128624174">
      <w:bodyDiv w:val="1"/>
      <w:marLeft w:val="0"/>
      <w:marRight w:val="0"/>
      <w:marTop w:val="0"/>
      <w:marBottom w:val="0"/>
      <w:divBdr>
        <w:top w:val="none" w:sz="0" w:space="0" w:color="auto"/>
        <w:left w:val="none" w:sz="0" w:space="0" w:color="auto"/>
        <w:bottom w:val="none" w:sz="0" w:space="0" w:color="auto"/>
        <w:right w:val="none" w:sz="0" w:space="0" w:color="auto"/>
      </w:divBdr>
    </w:div>
    <w:div w:id="2128699407">
      <w:bodyDiv w:val="1"/>
      <w:marLeft w:val="0"/>
      <w:marRight w:val="0"/>
      <w:marTop w:val="0"/>
      <w:marBottom w:val="0"/>
      <w:divBdr>
        <w:top w:val="none" w:sz="0" w:space="0" w:color="auto"/>
        <w:left w:val="none" w:sz="0" w:space="0" w:color="auto"/>
        <w:bottom w:val="none" w:sz="0" w:space="0" w:color="auto"/>
        <w:right w:val="none" w:sz="0" w:space="0" w:color="auto"/>
      </w:divBdr>
    </w:div>
    <w:div w:id="2128892434">
      <w:bodyDiv w:val="1"/>
      <w:marLeft w:val="0"/>
      <w:marRight w:val="0"/>
      <w:marTop w:val="0"/>
      <w:marBottom w:val="0"/>
      <w:divBdr>
        <w:top w:val="none" w:sz="0" w:space="0" w:color="auto"/>
        <w:left w:val="none" w:sz="0" w:space="0" w:color="auto"/>
        <w:bottom w:val="none" w:sz="0" w:space="0" w:color="auto"/>
        <w:right w:val="none" w:sz="0" w:space="0" w:color="auto"/>
      </w:divBdr>
    </w:div>
    <w:div w:id="2129472710">
      <w:bodyDiv w:val="1"/>
      <w:marLeft w:val="0"/>
      <w:marRight w:val="0"/>
      <w:marTop w:val="0"/>
      <w:marBottom w:val="0"/>
      <w:divBdr>
        <w:top w:val="none" w:sz="0" w:space="0" w:color="auto"/>
        <w:left w:val="none" w:sz="0" w:space="0" w:color="auto"/>
        <w:bottom w:val="none" w:sz="0" w:space="0" w:color="auto"/>
        <w:right w:val="none" w:sz="0" w:space="0" w:color="auto"/>
      </w:divBdr>
    </w:div>
    <w:div w:id="2130776266">
      <w:bodyDiv w:val="1"/>
      <w:marLeft w:val="0"/>
      <w:marRight w:val="0"/>
      <w:marTop w:val="0"/>
      <w:marBottom w:val="0"/>
      <w:divBdr>
        <w:top w:val="none" w:sz="0" w:space="0" w:color="auto"/>
        <w:left w:val="none" w:sz="0" w:space="0" w:color="auto"/>
        <w:bottom w:val="none" w:sz="0" w:space="0" w:color="auto"/>
        <w:right w:val="none" w:sz="0" w:space="0" w:color="auto"/>
      </w:divBdr>
    </w:div>
    <w:div w:id="2131704883">
      <w:bodyDiv w:val="1"/>
      <w:marLeft w:val="0"/>
      <w:marRight w:val="0"/>
      <w:marTop w:val="0"/>
      <w:marBottom w:val="0"/>
      <w:divBdr>
        <w:top w:val="none" w:sz="0" w:space="0" w:color="auto"/>
        <w:left w:val="none" w:sz="0" w:space="0" w:color="auto"/>
        <w:bottom w:val="none" w:sz="0" w:space="0" w:color="auto"/>
        <w:right w:val="none" w:sz="0" w:space="0" w:color="auto"/>
      </w:divBdr>
    </w:div>
    <w:div w:id="2132091568">
      <w:bodyDiv w:val="1"/>
      <w:marLeft w:val="0"/>
      <w:marRight w:val="0"/>
      <w:marTop w:val="0"/>
      <w:marBottom w:val="0"/>
      <w:divBdr>
        <w:top w:val="none" w:sz="0" w:space="0" w:color="auto"/>
        <w:left w:val="none" w:sz="0" w:space="0" w:color="auto"/>
        <w:bottom w:val="none" w:sz="0" w:space="0" w:color="auto"/>
        <w:right w:val="none" w:sz="0" w:space="0" w:color="auto"/>
      </w:divBdr>
    </w:div>
    <w:div w:id="2133552465">
      <w:bodyDiv w:val="1"/>
      <w:marLeft w:val="0"/>
      <w:marRight w:val="0"/>
      <w:marTop w:val="0"/>
      <w:marBottom w:val="0"/>
      <w:divBdr>
        <w:top w:val="none" w:sz="0" w:space="0" w:color="auto"/>
        <w:left w:val="none" w:sz="0" w:space="0" w:color="auto"/>
        <w:bottom w:val="none" w:sz="0" w:space="0" w:color="auto"/>
        <w:right w:val="none" w:sz="0" w:space="0" w:color="auto"/>
      </w:divBdr>
    </w:div>
    <w:div w:id="2137216401">
      <w:bodyDiv w:val="1"/>
      <w:marLeft w:val="0"/>
      <w:marRight w:val="0"/>
      <w:marTop w:val="0"/>
      <w:marBottom w:val="0"/>
      <w:divBdr>
        <w:top w:val="none" w:sz="0" w:space="0" w:color="auto"/>
        <w:left w:val="none" w:sz="0" w:space="0" w:color="auto"/>
        <w:bottom w:val="none" w:sz="0" w:space="0" w:color="auto"/>
        <w:right w:val="none" w:sz="0" w:space="0" w:color="auto"/>
      </w:divBdr>
    </w:div>
    <w:div w:id="2138602496">
      <w:bodyDiv w:val="1"/>
      <w:marLeft w:val="0"/>
      <w:marRight w:val="0"/>
      <w:marTop w:val="0"/>
      <w:marBottom w:val="0"/>
      <w:divBdr>
        <w:top w:val="none" w:sz="0" w:space="0" w:color="auto"/>
        <w:left w:val="none" w:sz="0" w:space="0" w:color="auto"/>
        <w:bottom w:val="none" w:sz="0" w:space="0" w:color="auto"/>
        <w:right w:val="none" w:sz="0" w:space="0" w:color="auto"/>
      </w:divBdr>
    </w:div>
    <w:div w:id="2139257920">
      <w:bodyDiv w:val="1"/>
      <w:marLeft w:val="0"/>
      <w:marRight w:val="0"/>
      <w:marTop w:val="0"/>
      <w:marBottom w:val="0"/>
      <w:divBdr>
        <w:top w:val="none" w:sz="0" w:space="0" w:color="auto"/>
        <w:left w:val="none" w:sz="0" w:space="0" w:color="auto"/>
        <w:bottom w:val="none" w:sz="0" w:space="0" w:color="auto"/>
        <w:right w:val="none" w:sz="0" w:space="0" w:color="auto"/>
      </w:divBdr>
    </w:div>
    <w:div w:id="2140299665">
      <w:bodyDiv w:val="1"/>
      <w:marLeft w:val="0"/>
      <w:marRight w:val="0"/>
      <w:marTop w:val="0"/>
      <w:marBottom w:val="0"/>
      <w:divBdr>
        <w:top w:val="none" w:sz="0" w:space="0" w:color="auto"/>
        <w:left w:val="none" w:sz="0" w:space="0" w:color="auto"/>
        <w:bottom w:val="none" w:sz="0" w:space="0" w:color="auto"/>
        <w:right w:val="none" w:sz="0" w:space="0" w:color="auto"/>
      </w:divBdr>
    </w:div>
    <w:div w:id="2140342620">
      <w:bodyDiv w:val="1"/>
      <w:marLeft w:val="0"/>
      <w:marRight w:val="0"/>
      <w:marTop w:val="0"/>
      <w:marBottom w:val="0"/>
      <w:divBdr>
        <w:top w:val="none" w:sz="0" w:space="0" w:color="auto"/>
        <w:left w:val="none" w:sz="0" w:space="0" w:color="auto"/>
        <w:bottom w:val="none" w:sz="0" w:space="0" w:color="auto"/>
        <w:right w:val="none" w:sz="0" w:space="0" w:color="auto"/>
      </w:divBdr>
    </w:div>
    <w:div w:id="2142377518">
      <w:bodyDiv w:val="1"/>
      <w:marLeft w:val="0"/>
      <w:marRight w:val="0"/>
      <w:marTop w:val="0"/>
      <w:marBottom w:val="0"/>
      <w:divBdr>
        <w:top w:val="none" w:sz="0" w:space="0" w:color="auto"/>
        <w:left w:val="none" w:sz="0" w:space="0" w:color="auto"/>
        <w:bottom w:val="none" w:sz="0" w:space="0" w:color="auto"/>
        <w:right w:val="none" w:sz="0" w:space="0" w:color="auto"/>
      </w:divBdr>
    </w:div>
    <w:div w:id="2142570681">
      <w:bodyDiv w:val="1"/>
      <w:marLeft w:val="0"/>
      <w:marRight w:val="0"/>
      <w:marTop w:val="0"/>
      <w:marBottom w:val="0"/>
      <w:divBdr>
        <w:top w:val="none" w:sz="0" w:space="0" w:color="auto"/>
        <w:left w:val="none" w:sz="0" w:space="0" w:color="auto"/>
        <w:bottom w:val="none" w:sz="0" w:space="0" w:color="auto"/>
        <w:right w:val="none" w:sz="0" w:space="0" w:color="auto"/>
      </w:divBdr>
    </w:div>
    <w:div w:id="2144226879">
      <w:bodyDiv w:val="1"/>
      <w:marLeft w:val="0"/>
      <w:marRight w:val="0"/>
      <w:marTop w:val="0"/>
      <w:marBottom w:val="0"/>
      <w:divBdr>
        <w:top w:val="none" w:sz="0" w:space="0" w:color="auto"/>
        <w:left w:val="none" w:sz="0" w:space="0" w:color="auto"/>
        <w:bottom w:val="none" w:sz="0" w:space="0" w:color="auto"/>
        <w:right w:val="none" w:sz="0" w:space="0" w:color="auto"/>
      </w:divBdr>
    </w:div>
    <w:div w:id="2144425421">
      <w:bodyDiv w:val="1"/>
      <w:marLeft w:val="0"/>
      <w:marRight w:val="0"/>
      <w:marTop w:val="0"/>
      <w:marBottom w:val="0"/>
      <w:divBdr>
        <w:top w:val="none" w:sz="0" w:space="0" w:color="auto"/>
        <w:left w:val="none" w:sz="0" w:space="0" w:color="auto"/>
        <w:bottom w:val="none" w:sz="0" w:space="0" w:color="auto"/>
        <w:right w:val="none" w:sz="0" w:space="0" w:color="auto"/>
      </w:divBdr>
    </w:div>
    <w:div w:id="2144735896">
      <w:bodyDiv w:val="1"/>
      <w:marLeft w:val="0"/>
      <w:marRight w:val="0"/>
      <w:marTop w:val="0"/>
      <w:marBottom w:val="0"/>
      <w:divBdr>
        <w:top w:val="none" w:sz="0" w:space="0" w:color="auto"/>
        <w:left w:val="none" w:sz="0" w:space="0" w:color="auto"/>
        <w:bottom w:val="none" w:sz="0" w:space="0" w:color="auto"/>
        <w:right w:val="none" w:sz="0" w:space="0" w:color="auto"/>
      </w:divBdr>
    </w:div>
    <w:div w:id="214645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image" Target="media/image7.png"/><Relationship Id="rId26" Type="http://schemas.openxmlformats.org/officeDocument/2006/relationships/image" Target="media/image13.jp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JP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yperlink" Target="http://biking.michael-simons.eu/docs/index.html" TargetMode="External"/><Relationship Id="rId20" Type="http://schemas.openxmlformats.org/officeDocument/2006/relationships/footer" Target="foot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hyperlink" Target="http://arc42.org/" TargetMode="External"/><Relationship Id="rId23" Type="http://schemas.openxmlformats.org/officeDocument/2006/relationships/image" Target="media/image10.png"/><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9.JP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ANS00</b:Tag>
    <b:SourceType>Book</b:SourceType>
    <b:Guid>{6AF91365-A273-4E68-8524-CEB85FC36BE5}</b:Guid>
    <b:Author>
      <b:Author>
        <b:NameList>
          <b:Person>
            <b:Last>ANSI/IEEE 1471</b:Last>
          </b:Person>
        </b:NameList>
      </b:Author>
    </b:Author>
    <b:Title>Recommended Practice for Architectural Description of Software-Intensive Systems</b:Title>
    <b:Year>2000</b:Year>
    <b:Publisher>ANSI/IEEE</b:Publisher>
    <b:StandardNumber>ANSI/IEEE Std 1471-2000</b:StandardNumber>
    <b:RefOrder>2</b:RefOrder>
  </b:Source>
  <b:Source>
    <b:Tag>Bas03</b:Tag>
    <b:SourceType>Book</b:SourceType>
    <b:Guid>{E636C039-DA18-4C55-A602-81CDEDC540CE}</b:Guid>
    <b:Title>Software Architecture in Practice, Second Edition</b:Title>
    <b:Year>2003</b:Year>
    <b:Publisher>Addison Wesley</b:Publisher>
    <b:StandardNumber>ISBN: 0-321-15495-9</b:StandardNumber>
    <b:Author>
      <b:Author>
        <b:NameList>
          <b:Person>
            <b:Last>Bass</b:Last>
            <b:First>Len</b:First>
          </b:Person>
          <b:Person>
            <b:Last>Clements</b:Last>
            <b:First>Paul</b:First>
          </b:Person>
          <b:Person>
            <b:Last>Kazman</b:Last>
            <b:First>Rick</b:First>
          </b:Person>
        </b:NameList>
      </b:Author>
    </b:Author>
    <b:City>Boston</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2F19C3-EA08-4D1C-BDD5-8515FB1B3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41</Pages>
  <Words>8600</Words>
  <Characters>47303</Characters>
  <Application>Microsoft Office Word</Application>
  <DocSecurity>0</DocSecurity>
  <Lines>394</Lines>
  <Paragraphs>111</Paragraphs>
  <ScaleCrop>false</ScaleCrop>
  <HeadingPairs>
    <vt:vector size="2" baseType="variant">
      <vt:variant>
        <vt:lpstr>Título</vt:lpstr>
      </vt:variant>
      <vt:variant>
        <vt:i4>1</vt:i4>
      </vt:variant>
    </vt:vector>
  </HeadingPairs>
  <TitlesOfParts>
    <vt:vector size="1" baseType="lpstr">
      <vt:lpstr>GestUsers: Sistema de Gestión de Usuarios</vt:lpstr>
    </vt:vector>
  </TitlesOfParts>
  <Company>Escuela de Ingeniería Informática, Univ. Oviedo</Company>
  <LinksUpToDate>false</LinksUpToDate>
  <CharactersWithSpaces>55792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GestUsers: Sistema de Gestión de Usuarios</dc:title>
  <dc:subject>Arquitectura Software para GestUsers. Descripción del Primer entregable (2016)</dc:subject>
  <dc:creator>Aquilino A. Juan, José E. Labra, B. Cristina Pelayo</dc:creator>
  <cp:keywords/>
  <dc:description/>
  <cp:lastModifiedBy>Victor-WINPORTATIL</cp:lastModifiedBy>
  <cp:revision>46</cp:revision>
  <cp:lastPrinted>2016-02-01T21:38:00Z</cp:lastPrinted>
  <dcterms:created xsi:type="dcterms:W3CDTF">2016-03-14T20:15:00Z</dcterms:created>
  <dcterms:modified xsi:type="dcterms:W3CDTF">2016-04-29T08:26:00Z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2016.ES.001</vt:lpwstr>
  </property>
  <property fmtid="{D5CDD505-2E9C-101B-9397-08002B2CF9AE}" pid="3" name="Destino">
    <vt:lpwstr>2016.ES.001</vt:lpwstr>
  </property>
</Properties>
</file>